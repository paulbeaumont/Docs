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49F15C" w14:textId="77777777" w:rsidR="00DD3154" w:rsidRDefault="00DD3154" w:rsidP="0099255D">
      <w:pPr>
        <w:pStyle w:val="ITSUnimelbLogo"/>
      </w:pPr>
    </w:p>
    <w:p w14:paraId="11BD35BC" w14:textId="77777777" w:rsidR="00C356C7" w:rsidRPr="00C356C7" w:rsidRDefault="00BB3F7C" w:rsidP="00C356C7">
      <w:pPr>
        <w:pStyle w:val="ITSUnimelbLogo"/>
      </w:pPr>
      <w:r>
        <w:rPr>
          <w:noProof/>
          <w:lang w:val="en-US" w:eastAsia="en-US"/>
        </w:rPr>
        <w:drawing>
          <wp:inline distT="0" distB="0" distL="0" distR="0" wp14:anchorId="7C448676" wp14:editId="6BE75C3E">
            <wp:extent cx="1072515" cy="1106170"/>
            <wp:effectExtent l="0" t="0" r="0" b="0"/>
            <wp:docPr id="1" name="Picture 1" descr="Description: UOM-Pos3D_S_s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UOM-Pos3D_S_sm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72515" cy="1106170"/>
                    </a:xfrm>
                    <a:prstGeom prst="rect">
                      <a:avLst/>
                    </a:prstGeom>
                    <a:noFill/>
                    <a:ln>
                      <a:noFill/>
                    </a:ln>
                  </pic:spPr>
                </pic:pic>
              </a:graphicData>
            </a:graphic>
          </wp:inline>
        </w:drawing>
      </w:r>
    </w:p>
    <w:p w14:paraId="22C32293" w14:textId="77777777" w:rsidR="008234FE" w:rsidRPr="008234FE" w:rsidRDefault="000D6034" w:rsidP="0099255D">
      <w:pPr>
        <w:pStyle w:val="ITSDocumentTitle"/>
      </w:pPr>
      <w:fldSimple w:instr=" DOCPROPERTY  Title  \* MERGEFORMAT ">
        <w:r w:rsidR="00604D8F">
          <w:t>Service Brief</w:t>
        </w:r>
      </w:fldSimple>
      <w:r w:rsidR="00565541">
        <w:t xml:space="preserve"> </w:t>
      </w:r>
    </w:p>
    <w:p w14:paraId="588F63B6" w14:textId="77777777" w:rsidR="00614756" w:rsidRPr="00614756" w:rsidRDefault="000D6034" w:rsidP="00614756">
      <w:pPr>
        <w:pStyle w:val="ITSDocumentSub-title"/>
      </w:pPr>
      <w:fldSimple w:instr=" DOCPROPERTY  Subject  \* MERGEFORMAT ">
        <w:r w:rsidR="008110EF">
          <w:t>2272 - Student Portal Phase 2 - Mobile App</w:t>
        </w:r>
      </w:fldSimple>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74"/>
        <w:gridCol w:w="6453"/>
      </w:tblGrid>
      <w:tr w:rsidR="00614756" w14:paraId="2EA5EB34" w14:textId="77777777" w:rsidTr="00213E6B">
        <w:trPr>
          <w:tblHeader/>
        </w:trPr>
        <w:tc>
          <w:tcPr>
            <w:tcW w:w="9627" w:type="dxa"/>
            <w:gridSpan w:val="2"/>
            <w:shd w:val="clear" w:color="auto" w:fill="333333"/>
          </w:tcPr>
          <w:p w14:paraId="0FF11456" w14:textId="77777777" w:rsidR="00614756" w:rsidRDefault="00614756" w:rsidP="00213E6B">
            <w:pPr>
              <w:pStyle w:val="ITSTableColumnHeadingwhiteongrey"/>
            </w:pPr>
            <w:r>
              <w:t>Responsible Authorities</w:t>
            </w:r>
          </w:p>
        </w:tc>
      </w:tr>
      <w:tr w:rsidR="00614756" w14:paraId="0D872DCE" w14:textId="77777777" w:rsidTr="00213E6B">
        <w:trPr>
          <w:trHeight w:val="225"/>
        </w:trPr>
        <w:tc>
          <w:tcPr>
            <w:tcW w:w="3174" w:type="dxa"/>
            <w:shd w:val="clear" w:color="auto" w:fill="auto"/>
          </w:tcPr>
          <w:p w14:paraId="2E3CFA11" w14:textId="77777777" w:rsidR="00614756" w:rsidRDefault="00614756" w:rsidP="00213E6B">
            <w:pPr>
              <w:pStyle w:val="ITSTableHeading"/>
            </w:pPr>
            <w:r>
              <w:t>Sponsor:</w:t>
            </w:r>
          </w:p>
        </w:tc>
        <w:tc>
          <w:tcPr>
            <w:tcW w:w="6453" w:type="dxa"/>
            <w:shd w:val="clear" w:color="auto" w:fill="auto"/>
          </w:tcPr>
          <w:p w14:paraId="3CEEC57E" w14:textId="77777777" w:rsidR="000F6342" w:rsidRDefault="000F6342" w:rsidP="000F6342">
            <w:pPr>
              <w:pStyle w:val="ITSTableText"/>
            </w:pPr>
            <w:r>
              <w:t>Neil Robinson, Executive Director, Student Services</w:t>
            </w:r>
          </w:p>
          <w:p w14:paraId="74521F49" w14:textId="2F1B571B" w:rsidR="00614756" w:rsidRDefault="000F6342" w:rsidP="000F6342">
            <w:pPr>
              <w:pStyle w:val="ITSTableText"/>
            </w:pPr>
            <w:r>
              <w:t>Teresa Tjia, Director, Student Administration</w:t>
            </w:r>
          </w:p>
        </w:tc>
      </w:tr>
      <w:tr w:rsidR="00614756" w14:paraId="318281A9" w14:textId="77777777" w:rsidTr="00213E6B">
        <w:tc>
          <w:tcPr>
            <w:tcW w:w="3174" w:type="dxa"/>
            <w:shd w:val="clear" w:color="auto" w:fill="auto"/>
          </w:tcPr>
          <w:p w14:paraId="15F4FC19" w14:textId="44944FDF" w:rsidR="00614756" w:rsidRDefault="000F6342" w:rsidP="00213E6B">
            <w:pPr>
              <w:pStyle w:val="ITSTableHeading"/>
            </w:pPr>
            <w:r>
              <w:t>Business Lead</w:t>
            </w:r>
            <w:r w:rsidR="00614756">
              <w:t>:</w:t>
            </w:r>
          </w:p>
        </w:tc>
        <w:tc>
          <w:tcPr>
            <w:tcW w:w="6453" w:type="dxa"/>
            <w:shd w:val="clear" w:color="auto" w:fill="auto"/>
          </w:tcPr>
          <w:p w14:paraId="03280633" w14:textId="2619BDD5" w:rsidR="00614756" w:rsidRDefault="000F6342" w:rsidP="00584CDA">
            <w:pPr>
              <w:pStyle w:val="ITSTableText"/>
            </w:pPr>
            <w:r>
              <w:t xml:space="preserve"> Laurie Ransom, Associate Director Student Programs</w:t>
            </w:r>
          </w:p>
        </w:tc>
      </w:tr>
      <w:tr w:rsidR="00FE6CF6" w14:paraId="0965EE4F" w14:textId="77777777" w:rsidTr="00213E6B">
        <w:tc>
          <w:tcPr>
            <w:tcW w:w="3174" w:type="dxa"/>
            <w:shd w:val="clear" w:color="auto" w:fill="auto"/>
          </w:tcPr>
          <w:p w14:paraId="76B4ED89" w14:textId="77777777" w:rsidR="00FE6CF6" w:rsidRDefault="00FE6CF6" w:rsidP="00213E6B">
            <w:pPr>
              <w:pStyle w:val="ITSTableHeading"/>
            </w:pPr>
            <w:r>
              <w:t>Senior Supplier</w:t>
            </w:r>
          </w:p>
        </w:tc>
        <w:tc>
          <w:tcPr>
            <w:tcW w:w="6453" w:type="dxa"/>
            <w:shd w:val="clear" w:color="auto" w:fill="auto"/>
          </w:tcPr>
          <w:p w14:paraId="16099A02" w14:textId="77777777" w:rsidR="00FE6CF6" w:rsidRDefault="00584CDA" w:rsidP="00213E6B">
            <w:pPr>
              <w:pStyle w:val="ITSTableText"/>
            </w:pPr>
            <w:r>
              <w:t>TBD</w:t>
            </w:r>
          </w:p>
        </w:tc>
      </w:tr>
      <w:tr w:rsidR="00F42E12" w14:paraId="305EE74B" w14:textId="77777777" w:rsidTr="00F42E12">
        <w:tc>
          <w:tcPr>
            <w:tcW w:w="3174" w:type="dxa"/>
            <w:tcBorders>
              <w:top w:val="single" w:sz="4" w:space="0" w:color="auto"/>
              <w:left w:val="single" w:sz="4" w:space="0" w:color="auto"/>
              <w:bottom w:val="single" w:sz="4" w:space="0" w:color="auto"/>
              <w:right w:val="single" w:sz="4" w:space="0" w:color="auto"/>
            </w:tcBorders>
            <w:shd w:val="clear" w:color="auto" w:fill="auto"/>
          </w:tcPr>
          <w:p w14:paraId="26740D4A" w14:textId="77777777" w:rsidR="00F42E12" w:rsidRDefault="00F42E12" w:rsidP="00F42E12">
            <w:pPr>
              <w:pStyle w:val="ITSTableHeading"/>
            </w:pPr>
            <w:r>
              <w:t>Contributors:</w:t>
            </w:r>
          </w:p>
        </w:tc>
        <w:tc>
          <w:tcPr>
            <w:tcW w:w="6453" w:type="dxa"/>
            <w:tcBorders>
              <w:top w:val="single" w:sz="4" w:space="0" w:color="auto"/>
              <w:left w:val="single" w:sz="4" w:space="0" w:color="auto"/>
              <w:bottom w:val="single" w:sz="4" w:space="0" w:color="auto"/>
              <w:right w:val="single" w:sz="4" w:space="0" w:color="auto"/>
            </w:tcBorders>
            <w:shd w:val="clear" w:color="auto" w:fill="auto"/>
          </w:tcPr>
          <w:p w14:paraId="4D2E9963" w14:textId="77777777" w:rsidR="008110EF" w:rsidRPr="002726D4" w:rsidRDefault="008110EF" w:rsidP="00F951B7">
            <w:pPr>
              <w:pStyle w:val="ITSTableText"/>
              <w:rPr>
                <w:b/>
              </w:rPr>
            </w:pPr>
            <w:r w:rsidRPr="002726D4">
              <w:rPr>
                <w:b/>
              </w:rPr>
              <w:t>ITS</w:t>
            </w:r>
          </w:p>
          <w:p w14:paraId="0FBF4C13" w14:textId="77777777" w:rsidR="008110EF" w:rsidRDefault="008110EF" w:rsidP="00F42E12">
            <w:pPr>
              <w:pStyle w:val="ITSTableText"/>
            </w:pPr>
            <w:r>
              <w:t>Daphne Rouvillois</w:t>
            </w:r>
          </w:p>
          <w:p w14:paraId="38D637F7" w14:textId="77777777" w:rsidR="008110EF" w:rsidRDefault="00DE1A1E" w:rsidP="00F42E12">
            <w:pPr>
              <w:pStyle w:val="ITSTableText"/>
            </w:pPr>
            <w:r>
              <w:t>Christine Priestl</w:t>
            </w:r>
            <w:r w:rsidR="008110EF">
              <w:t>y</w:t>
            </w:r>
          </w:p>
          <w:p w14:paraId="0D2DC804" w14:textId="08C90065" w:rsidR="00F42E12" w:rsidRPr="00F42E12" w:rsidRDefault="000F6342" w:rsidP="00F42E12">
            <w:pPr>
              <w:pStyle w:val="ITSTableText"/>
            </w:pPr>
            <w:r>
              <w:t>Paul Beaumont</w:t>
            </w:r>
          </w:p>
        </w:tc>
      </w:tr>
    </w:tbl>
    <w:p w14:paraId="274AEF59" w14:textId="77777777" w:rsidR="00614756" w:rsidRDefault="00614756" w:rsidP="00B06ECE">
      <w:pPr>
        <w:pStyle w:val="ITSBodyText"/>
      </w:pPr>
    </w:p>
    <w:tbl>
      <w:tblPr>
        <w:tblW w:w="9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68"/>
        <w:gridCol w:w="6459"/>
      </w:tblGrid>
      <w:tr w:rsidR="00614756" w:rsidRPr="00DA34C0" w14:paraId="5033EC5E" w14:textId="77777777" w:rsidTr="00213E6B">
        <w:trPr>
          <w:tblHeader/>
        </w:trPr>
        <w:tc>
          <w:tcPr>
            <w:tcW w:w="9627" w:type="dxa"/>
            <w:gridSpan w:val="2"/>
            <w:shd w:val="clear" w:color="auto" w:fill="333333"/>
          </w:tcPr>
          <w:p w14:paraId="00CCE9D9" w14:textId="77777777" w:rsidR="00614756" w:rsidRPr="00DA34C0" w:rsidRDefault="00614756" w:rsidP="00213E6B">
            <w:pPr>
              <w:pStyle w:val="ITSTableColumnHeadingwhiteongrey"/>
            </w:pPr>
            <w:r w:rsidRPr="00DA34C0">
              <w:t>Document Identification</w:t>
            </w:r>
          </w:p>
        </w:tc>
      </w:tr>
      <w:tr w:rsidR="00614756" w14:paraId="20D60B31" w14:textId="77777777" w:rsidTr="00213E6B">
        <w:tc>
          <w:tcPr>
            <w:tcW w:w="3168" w:type="dxa"/>
            <w:shd w:val="clear" w:color="auto" w:fill="auto"/>
          </w:tcPr>
          <w:p w14:paraId="72FFB760" w14:textId="77777777" w:rsidR="00614756" w:rsidRDefault="00614756" w:rsidP="00213E6B">
            <w:pPr>
              <w:pStyle w:val="ITSTableHeading"/>
            </w:pPr>
            <w:r>
              <w:t>File name:</w:t>
            </w:r>
          </w:p>
        </w:tc>
        <w:tc>
          <w:tcPr>
            <w:tcW w:w="6459" w:type="dxa"/>
            <w:shd w:val="clear" w:color="auto" w:fill="auto"/>
          </w:tcPr>
          <w:p w14:paraId="572AD263" w14:textId="3E31A849" w:rsidR="00614756" w:rsidRDefault="000D6034" w:rsidP="00213E6B">
            <w:pPr>
              <w:pStyle w:val="ITSTableText"/>
            </w:pPr>
            <w:fldSimple w:instr=" FILENAME   \* MERGEFORMAT ">
              <w:r w:rsidR="00112172">
                <w:rPr>
                  <w:noProof/>
                </w:rPr>
                <w:t>2272-Student Portal Phase 2 - Mobile App - Service Brief - v103draft.docx</w:t>
              </w:r>
            </w:fldSimple>
          </w:p>
        </w:tc>
      </w:tr>
      <w:tr w:rsidR="00614756" w14:paraId="2F76BBAB" w14:textId="77777777" w:rsidTr="00213E6B">
        <w:tc>
          <w:tcPr>
            <w:tcW w:w="3168" w:type="dxa"/>
            <w:shd w:val="clear" w:color="auto" w:fill="auto"/>
          </w:tcPr>
          <w:p w14:paraId="4E780781" w14:textId="77777777" w:rsidR="00614756" w:rsidRDefault="00614756" w:rsidP="00213E6B">
            <w:pPr>
              <w:pStyle w:val="ITSTableHeading"/>
            </w:pPr>
            <w:r>
              <w:t>Version:</w:t>
            </w:r>
          </w:p>
        </w:tc>
        <w:tc>
          <w:tcPr>
            <w:tcW w:w="6459" w:type="dxa"/>
            <w:shd w:val="clear" w:color="auto" w:fill="auto"/>
          </w:tcPr>
          <w:p w14:paraId="6DC4BC3F" w14:textId="639C4092" w:rsidR="00614756" w:rsidRDefault="002726D4" w:rsidP="00213E6B">
            <w:pPr>
              <w:pStyle w:val="ITSTableText"/>
            </w:pPr>
            <w:r>
              <w:t>V10</w:t>
            </w:r>
            <w:r w:rsidR="004243EA">
              <w:t>3</w:t>
            </w:r>
          </w:p>
        </w:tc>
      </w:tr>
      <w:tr w:rsidR="00614756" w14:paraId="3683F159" w14:textId="77777777" w:rsidTr="00213E6B">
        <w:tc>
          <w:tcPr>
            <w:tcW w:w="3168" w:type="dxa"/>
            <w:shd w:val="clear" w:color="auto" w:fill="auto"/>
          </w:tcPr>
          <w:p w14:paraId="790A4F7B" w14:textId="77777777" w:rsidR="00614756" w:rsidRDefault="00614756" w:rsidP="00213E6B">
            <w:pPr>
              <w:pStyle w:val="ITSTableHeading"/>
            </w:pPr>
            <w:r>
              <w:t>Status:</w:t>
            </w:r>
          </w:p>
        </w:tc>
        <w:tc>
          <w:tcPr>
            <w:tcW w:w="6459" w:type="dxa"/>
            <w:shd w:val="clear" w:color="auto" w:fill="auto"/>
          </w:tcPr>
          <w:p w14:paraId="1B982303" w14:textId="77777777" w:rsidR="00614756" w:rsidRDefault="002726D4" w:rsidP="00213E6B">
            <w:pPr>
              <w:pStyle w:val="ITSTableText"/>
            </w:pPr>
            <w:r>
              <w:t>Draft</w:t>
            </w:r>
          </w:p>
        </w:tc>
      </w:tr>
      <w:tr w:rsidR="00614756" w14:paraId="3D0F8D0A" w14:textId="77777777" w:rsidTr="00213E6B">
        <w:tc>
          <w:tcPr>
            <w:tcW w:w="3168" w:type="dxa"/>
            <w:shd w:val="clear" w:color="auto" w:fill="auto"/>
          </w:tcPr>
          <w:p w14:paraId="7ECEB334" w14:textId="77777777" w:rsidR="00614756" w:rsidRDefault="00614756" w:rsidP="00213E6B">
            <w:pPr>
              <w:pStyle w:val="ITSTableHeading"/>
            </w:pPr>
            <w:r>
              <w:t>Date:</w:t>
            </w:r>
          </w:p>
        </w:tc>
        <w:tc>
          <w:tcPr>
            <w:tcW w:w="6459" w:type="dxa"/>
            <w:shd w:val="clear" w:color="auto" w:fill="auto"/>
          </w:tcPr>
          <w:p w14:paraId="5ABDC3DB" w14:textId="69BF52E9" w:rsidR="00614756" w:rsidRDefault="004243EA" w:rsidP="004243EA">
            <w:pPr>
              <w:pStyle w:val="ITSTableText"/>
            </w:pPr>
            <w:r>
              <w:t>27</w:t>
            </w:r>
            <w:r w:rsidR="00F951B7">
              <w:t>/09/2013</w:t>
            </w:r>
          </w:p>
        </w:tc>
      </w:tr>
      <w:tr w:rsidR="00614756" w14:paraId="3BC0F463" w14:textId="77777777" w:rsidTr="00213E6B">
        <w:tc>
          <w:tcPr>
            <w:tcW w:w="3168" w:type="dxa"/>
            <w:shd w:val="clear" w:color="auto" w:fill="auto"/>
          </w:tcPr>
          <w:p w14:paraId="18A2825D" w14:textId="77777777" w:rsidR="00614756" w:rsidRDefault="00614756" w:rsidP="00213E6B">
            <w:pPr>
              <w:pStyle w:val="ITSTableHeading"/>
            </w:pPr>
            <w:r>
              <w:t>Prepared by:</w:t>
            </w:r>
          </w:p>
        </w:tc>
        <w:tc>
          <w:tcPr>
            <w:tcW w:w="6459" w:type="dxa"/>
            <w:shd w:val="clear" w:color="auto" w:fill="auto"/>
          </w:tcPr>
          <w:p w14:paraId="2D6FF96F" w14:textId="35CA5DBC" w:rsidR="00614756" w:rsidRDefault="008110EF" w:rsidP="00F951B7">
            <w:pPr>
              <w:pStyle w:val="ITSTableText"/>
            </w:pPr>
            <w:r>
              <w:t>Kristy Cross</w:t>
            </w:r>
            <w:r w:rsidR="00F951B7">
              <w:t>, Paul Beaumont</w:t>
            </w:r>
          </w:p>
        </w:tc>
      </w:tr>
    </w:tbl>
    <w:p w14:paraId="7887B225" w14:textId="77777777" w:rsidR="00614756" w:rsidRDefault="00614756" w:rsidP="00B06ECE">
      <w:pPr>
        <w:pStyle w:val="ITSBodyText"/>
      </w:pPr>
    </w:p>
    <w:p w14:paraId="1A7B3582" w14:textId="77777777" w:rsidR="008234FE" w:rsidRDefault="008234FE" w:rsidP="00E518AC">
      <w:pPr>
        <w:pStyle w:val="ITSBodyText"/>
      </w:pPr>
    </w:p>
    <w:p w14:paraId="03C08CA1" w14:textId="77777777" w:rsidR="0011302F" w:rsidRDefault="00E5751A" w:rsidP="00C10A21">
      <w:pPr>
        <w:pStyle w:val="ITSHeading1"/>
      </w:pPr>
      <w:bookmarkStart w:id="0" w:name="_Toc279577299"/>
      <w:r w:rsidRPr="009903DB">
        <w:lastRenderedPageBreak/>
        <w:t xml:space="preserve">Document </w:t>
      </w:r>
      <w:r w:rsidR="00596EC6">
        <w:t>p</w:t>
      </w:r>
      <w:r w:rsidR="0011302F" w:rsidRPr="009903DB">
        <w:t>urpose</w:t>
      </w:r>
      <w:bookmarkEnd w:id="0"/>
    </w:p>
    <w:p w14:paraId="0CDFAC25" w14:textId="77777777" w:rsidR="00A87720" w:rsidRPr="00F61135" w:rsidRDefault="009F6D59" w:rsidP="00614756">
      <w:pPr>
        <w:pStyle w:val="TOC1"/>
        <w:rPr>
          <w:b w:val="0"/>
          <w:sz w:val="20"/>
          <w:szCs w:val="20"/>
        </w:rPr>
      </w:pPr>
      <w:r w:rsidRPr="00F61135">
        <w:rPr>
          <w:rFonts w:cs="Arial"/>
          <w:b w:val="0"/>
          <w:sz w:val="20"/>
          <w:szCs w:val="20"/>
        </w:rPr>
        <w:t>The Service Brief documents the initial ITS understanding of the business requirement for new, changed or retired ITS services.</w:t>
      </w:r>
    </w:p>
    <w:p w14:paraId="7BDBCEFF" w14:textId="77777777" w:rsidR="0011302F" w:rsidRDefault="00482336" w:rsidP="0070493B">
      <w:pPr>
        <w:pStyle w:val="TOCHeading"/>
      </w:pPr>
      <w:r>
        <w:t xml:space="preserve">Table of </w:t>
      </w:r>
      <w:r w:rsidR="00596EC6">
        <w:t>c</w:t>
      </w:r>
      <w:r w:rsidR="0011302F" w:rsidRPr="009903DB">
        <w:t>ontents</w:t>
      </w:r>
    </w:p>
    <w:bookmarkStart w:id="1" w:name="_Toc279577300"/>
    <w:p w14:paraId="3B164237" w14:textId="77777777" w:rsidR="00570322" w:rsidRDefault="00C35807">
      <w:pPr>
        <w:pStyle w:val="TOC1"/>
        <w:rPr>
          <w:rFonts w:asciiTheme="minorHAnsi" w:eastAsiaTheme="minorEastAsia" w:hAnsiTheme="minorHAnsi" w:cstheme="minorBidi"/>
          <w:b w:val="0"/>
          <w:noProof/>
          <w:sz w:val="22"/>
          <w:szCs w:val="22"/>
        </w:rPr>
      </w:pPr>
      <w:r>
        <w:rPr>
          <w:bCs/>
          <w:noProof/>
        </w:rPr>
        <w:fldChar w:fldCharType="begin"/>
      </w:r>
      <w:r>
        <w:rPr>
          <w:bCs/>
          <w:noProof/>
        </w:rPr>
        <w:instrText xml:space="preserve"> TOC \o "1-2" \h \z \u </w:instrText>
      </w:r>
      <w:r>
        <w:rPr>
          <w:bCs/>
          <w:noProof/>
        </w:rPr>
        <w:fldChar w:fldCharType="separate"/>
      </w:r>
      <w:hyperlink w:anchor="_Toc367891313" w:history="1">
        <w:r w:rsidR="00570322" w:rsidRPr="005227B6">
          <w:rPr>
            <w:rStyle w:val="Hyperlink"/>
            <w:noProof/>
          </w:rPr>
          <w:t>1</w:t>
        </w:r>
        <w:r w:rsidR="00570322">
          <w:rPr>
            <w:rFonts w:asciiTheme="minorHAnsi" w:eastAsiaTheme="minorEastAsia" w:hAnsiTheme="minorHAnsi" w:cstheme="minorBidi"/>
            <w:b w:val="0"/>
            <w:noProof/>
            <w:sz w:val="22"/>
            <w:szCs w:val="22"/>
          </w:rPr>
          <w:tab/>
        </w:r>
        <w:r w:rsidR="00570322" w:rsidRPr="005227B6">
          <w:rPr>
            <w:rStyle w:val="Hyperlink"/>
            <w:noProof/>
          </w:rPr>
          <w:t>Service Overview</w:t>
        </w:r>
        <w:r w:rsidR="00570322">
          <w:rPr>
            <w:noProof/>
            <w:webHidden/>
          </w:rPr>
          <w:tab/>
        </w:r>
        <w:r w:rsidR="00570322">
          <w:rPr>
            <w:noProof/>
            <w:webHidden/>
          </w:rPr>
          <w:fldChar w:fldCharType="begin"/>
        </w:r>
        <w:r w:rsidR="00570322">
          <w:rPr>
            <w:noProof/>
            <w:webHidden/>
          </w:rPr>
          <w:instrText xml:space="preserve"> PAGEREF _Toc367891313 \h </w:instrText>
        </w:r>
        <w:r w:rsidR="00570322">
          <w:rPr>
            <w:noProof/>
            <w:webHidden/>
          </w:rPr>
        </w:r>
        <w:r w:rsidR="00570322">
          <w:rPr>
            <w:noProof/>
            <w:webHidden/>
          </w:rPr>
          <w:fldChar w:fldCharType="separate"/>
        </w:r>
        <w:r w:rsidR="00570322">
          <w:rPr>
            <w:noProof/>
            <w:webHidden/>
          </w:rPr>
          <w:t>3</w:t>
        </w:r>
        <w:r w:rsidR="00570322">
          <w:rPr>
            <w:noProof/>
            <w:webHidden/>
          </w:rPr>
          <w:fldChar w:fldCharType="end"/>
        </w:r>
      </w:hyperlink>
    </w:p>
    <w:p w14:paraId="5FF71C75" w14:textId="77777777" w:rsidR="00570322" w:rsidRDefault="000D6034">
      <w:pPr>
        <w:pStyle w:val="TOC2"/>
        <w:rPr>
          <w:rFonts w:asciiTheme="minorHAnsi" w:eastAsiaTheme="minorEastAsia" w:hAnsiTheme="minorHAnsi" w:cstheme="minorBidi"/>
          <w:noProof/>
          <w:sz w:val="22"/>
          <w:szCs w:val="22"/>
        </w:rPr>
      </w:pPr>
      <w:hyperlink w:anchor="_Toc367891314" w:history="1">
        <w:r w:rsidR="00570322" w:rsidRPr="005227B6">
          <w:rPr>
            <w:rStyle w:val="Hyperlink"/>
            <w:noProof/>
          </w:rPr>
          <w:t>1.1</w:t>
        </w:r>
        <w:r w:rsidR="00570322">
          <w:rPr>
            <w:rFonts w:asciiTheme="minorHAnsi" w:eastAsiaTheme="minorEastAsia" w:hAnsiTheme="minorHAnsi" w:cstheme="minorBidi"/>
            <w:noProof/>
            <w:sz w:val="22"/>
            <w:szCs w:val="22"/>
          </w:rPr>
          <w:tab/>
        </w:r>
        <w:r w:rsidR="00570322" w:rsidRPr="005227B6">
          <w:rPr>
            <w:rStyle w:val="Hyperlink"/>
            <w:noProof/>
          </w:rPr>
          <w:t>Service description</w:t>
        </w:r>
        <w:r w:rsidR="00570322">
          <w:rPr>
            <w:noProof/>
            <w:webHidden/>
          </w:rPr>
          <w:tab/>
        </w:r>
        <w:r w:rsidR="00570322">
          <w:rPr>
            <w:noProof/>
            <w:webHidden/>
          </w:rPr>
          <w:fldChar w:fldCharType="begin"/>
        </w:r>
        <w:r w:rsidR="00570322">
          <w:rPr>
            <w:noProof/>
            <w:webHidden/>
          </w:rPr>
          <w:instrText xml:space="preserve"> PAGEREF _Toc367891314 \h </w:instrText>
        </w:r>
        <w:r w:rsidR="00570322">
          <w:rPr>
            <w:noProof/>
            <w:webHidden/>
          </w:rPr>
        </w:r>
        <w:r w:rsidR="00570322">
          <w:rPr>
            <w:noProof/>
            <w:webHidden/>
          </w:rPr>
          <w:fldChar w:fldCharType="separate"/>
        </w:r>
        <w:r w:rsidR="00570322">
          <w:rPr>
            <w:noProof/>
            <w:webHidden/>
          </w:rPr>
          <w:t>3</w:t>
        </w:r>
        <w:r w:rsidR="00570322">
          <w:rPr>
            <w:noProof/>
            <w:webHidden/>
          </w:rPr>
          <w:fldChar w:fldCharType="end"/>
        </w:r>
      </w:hyperlink>
    </w:p>
    <w:p w14:paraId="260BA499" w14:textId="77777777" w:rsidR="00570322" w:rsidRDefault="000D6034">
      <w:pPr>
        <w:pStyle w:val="TOC2"/>
        <w:rPr>
          <w:rFonts w:asciiTheme="minorHAnsi" w:eastAsiaTheme="minorEastAsia" w:hAnsiTheme="minorHAnsi" w:cstheme="minorBidi"/>
          <w:noProof/>
          <w:sz w:val="22"/>
          <w:szCs w:val="22"/>
        </w:rPr>
      </w:pPr>
      <w:hyperlink w:anchor="_Toc367891315" w:history="1">
        <w:r w:rsidR="00570322" w:rsidRPr="005227B6">
          <w:rPr>
            <w:rStyle w:val="Hyperlink"/>
            <w:noProof/>
          </w:rPr>
          <w:t>1.2</w:t>
        </w:r>
        <w:r w:rsidR="00570322">
          <w:rPr>
            <w:rFonts w:asciiTheme="minorHAnsi" w:eastAsiaTheme="minorEastAsia" w:hAnsiTheme="minorHAnsi" w:cstheme="minorBidi"/>
            <w:noProof/>
            <w:sz w:val="22"/>
            <w:szCs w:val="22"/>
          </w:rPr>
          <w:tab/>
        </w:r>
        <w:r w:rsidR="00570322" w:rsidRPr="005227B6">
          <w:rPr>
            <w:rStyle w:val="Hyperlink"/>
            <w:noProof/>
          </w:rPr>
          <w:t>Strategic alignment</w:t>
        </w:r>
        <w:r w:rsidR="00570322">
          <w:rPr>
            <w:noProof/>
            <w:webHidden/>
          </w:rPr>
          <w:tab/>
        </w:r>
        <w:r w:rsidR="00570322">
          <w:rPr>
            <w:noProof/>
            <w:webHidden/>
          </w:rPr>
          <w:fldChar w:fldCharType="begin"/>
        </w:r>
        <w:r w:rsidR="00570322">
          <w:rPr>
            <w:noProof/>
            <w:webHidden/>
          </w:rPr>
          <w:instrText xml:space="preserve"> PAGEREF _Toc367891315 \h </w:instrText>
        </w:r>
        <w:r w:rsidR="00570322">
          <w:rPr>
            <w:noProof/>
            <w:webHidden/>
          </w:rPr>
        </w:r>
        <w:r w:rsidR="00570322">
          <w:rPr>
            <w:noProof/>
            <w:webHidden/>
          </w:rPr>
          <w:fldChar w:fldCharType="separate"/>
        </w:r>
        <w:r w:rsidR="00570322">
          <w:rPr>
            <w:noProof/>
            <w:webHidden/>
          </w:rPr>
          <w:t>3</w:t>
        </w:r>
        <w:r w:rsidR="00570322">
          <w:rPr>
            <w:noProof/>
            <w:webHidden/>
          </w:rPr>
          <w:fldChar w:fldCharType="end"/>
        </w:r>
      </w:hyperlink>
    </w:p>
    <w:p w14:paraId="27B6513C" w14:textId="77777777" w:rsidR="00570322" w:rsidRDefault="000D6034">
      <w:pPr>
        <w:pStyle w:val="TOC2"/>
        <w:rPr>
          <w:rFonts w:asciiTheme="minorHAnsi" w:eastAsiaTheme="minorEastAsia" w:hAnsiTheme="minorHAnsi" w:cstheme="minorBidi"/>
          <w:noProof/>
          <w:sz w:val="22"/>
          <w:szCs w:val="22"/>
        </w:rPr>
      </w:pPr>
      <w:hyperlink w:anchor="_Toc367891316" w:history="1">
        <w:r w:rsidR="00570322" w:rsidRPr="005227B6">
          <w:rPr>
            <w:rStyle w:val="Hyperlink"/>
            <w:noProof/>
          </w:rPr>
          <w:t>1.3</w:t>
        </w:r>
        <w:r w:rsidR="00570322">
          <w:rPr>
            <w:rFonts w:asciiTheme="minorHAnsi" w:eastAsiaTheme="minorEastAsia" w:hAnsiTheme="minorHAnsi" w:cstheme="minorBidi"/>
            <w:noProof/>
            <w:sz w:val="22"/>
            <w:szCs w:val="22"/>
          </w:rPr>
          <w:tab/>
        </w:r>
        <w:r w:rsidR="00570322" w:rsidRPr="005227B6">
          <w:rPr>
            <w:rStyle w:val="Hyperlink"/>
            <w:noProof/>
          </w:rPr>
          <w:t>Potential benefits</w:t>
        </w:r>
        <w:r w:rsidR="00570322">
          <w:rPr>
            <w:noProof/>
            <w:webHidden/>
          </w:rPr>
          <w:tab/>
        </w:r>
        <w:r w:rsidR="00570322">
          <w:rPr>
            <w:noProof/>
            <w:webHidden/>
          </w:rPr>
          <w:fldChar w:fldCharType="begin"/>
        </w:r>
        <w:r w:rsidR="00570322">
          <w:rPr>
            <w:noProof/>
            <w:webHidden/>
          </w:rPr>
          <w:instrText xml:space="preserve"> PAGEREF _Toc367891316 \h </w:instrText>
        </w:r>
        <w:r w:rsidR="00570322">
          <w:rPr>
            <w:noProof/>
            <w:webHidden/>
          </w:rPr>
        </w:r>
        <w:r w:rsidR="00570322">
          <w:rPr>
            <w:noProof/>
            <w:webHidden/>
          </w:rPr>
          <w:fldChar w:fldCharType="separate"/>
        </w:r>
        <w:r w:rsidR="00570322">
          <w:rPr>
            <w:noProof/>
            <w:webHidden/>
          </w:rPr>
          <w:t>3</w:t>
        </w:r>
        <w:r w:rsidR="00570322">
          <w:rPr>
            <w:noProof/>
            <w:webHidden/>
          </w:rPr>
          <w:fldChar w:fldCharType="end"/>
        </w:r>
      </w:hyperlink>
    </w:p>
    <w:p w14:paraId="1857217F" w14:textId="77777777" w:rsidR="00570322" w:rsidRDefault="000D6034">
      <w:pPr>
        <w:pStyle w:val="TOC2"/>
        <w:rPr>
          <w:rFonts w:asciiTheme="minorHAnsi" w:eastAsiaTheme="minorEastAsia" w:hAnsiTheme="minorHAnsi" w:cstheme="minorBidi"/>
          <w:noProof/>
          <w:sz w:val="22"/>
          <w:szCs w:val="22"/>
        </w:rPr>
      </w:pPr>
      <w:hyperlink w:anchor="_Toc367891317" w:history="1">
        <w:r w:rsidR="00570322" w:rsidRPr="005227B6">
          <w:rPr>
            <w:rStyle w:val="Hyperlink"/>
            <w:noProof/>
          </w:rPr>
          <w:t>1.4</w:t>
        </w:r>
        <w:r w:rsidR="00570322">
          <w:rPr>
            <w:rFonts w:asciiTheme="minorHAnsi" w:eastAsiaTheme="minorEastAsia" w:hAnsiTheme="minorHAnsi" w:cstheme="minorBidi"/>
            <w:noProof/>
            <w:sz w:val="22"/>
            <w:szCs w:val="22"/>
          </w:rPr>
          <w:tab/>
        </w:r>
        <w:r w:rsidR="00570322" w:rsidRPr="005227B6">
          <w:rPr>
            <w:rStyle w:val="Hyperlink"/>
            <w:noProof/>
          </w:rPr>
          <w:t>Objectives</w:t>
        </w:r>
        <w:r w:rsidR="00570322">
          <w:rPr>
            <w:noProof/>
            <w:webHidden/>
          </w:rPr>
          <w:tab/>
        </w:r>
        <w:r w:rsidR="00570322">
          <w:rPr>
            <w:noProof/>
            <w:webHidden/>
          </w:rPr>
          <w:fldChar w:fldCharType="begin"/>
        </w:r>
        <w:r w:rsidR="00570322">
          <w:rPr>
            <w:noProof/>
            <w:webHidden/>
          </w:rPr>
          <w:instrText xml:space="preserve"> PAGEREF _Toc367891317 \h </w:instrText>
        </w:r>
        <w:r w:rsidR="00570322">
          <w:rPr>
            <w:noProof/>
            <w:webHidden/>
          </w:rPr>
        </w:r>
        <w:r w:rsidR="00570322">
          <w:rPr>
            <w:noProof/>
            <w:webHidden/>
          </w:rPr>
          <w:fldChar w:fldCharType="separate"/>
        </w:r>
        <w:r w:rsidR="00570322">
          <w:rPr>
            <w:noProof/>
            <w:webHidden/>
          </w:rPr>
          <w:t>4</w:t>
        </w:r>
        <w:r w:rsidR="00570322">
          <w:rPr>
            <w:noProof/>
            <w:webHidden/>
          </w:rPr>
          <w:fldChar w:fldCharType="end"/>
        </w:r>
      </w:hyperlink>
    </w:p>
    <w:p w14:paraId="61ACCF8A" w14:textId="77777777" w:rsidR="00570322" w:rsidRDefault="000D6034">
      <w:pPr>
        <w:pStyle w:val="TOC2"/>
        <w:rPr>
          <w:rFonts w:asciiTheme="minorHAnsi" w:eastAsiaTheme="minorEastAsia" w:hAnsiTheme="minorHAnsi" w:cstheme="minorBidi"/>
          <w:noProof/>
          <w:sz w:val="22"/>
          <w:szCs w:val="22"/>
        </w:rPr>
      </w:pPr>
      <w:hyperlink w:anchor="_Toc367891318" w:history="1">
        <w:r w:rsidR="00570322" w:rsidRPr="005227B6">
          <w:rPr>
            <w:rStyle w:val="Hyperlink"/>
            <w:noProof/>
          </w:rPr>
          <w:t>1.5</w:t>
        </w:r>
        <w:r w:rsidR="00570322">
          <w:rPr>
            <w:rFonts w:asciiTheme="minorHAnsi" w:eastAsiaTheme="minorEastAsia" w:hAnsiTheme="minorHAnsi" w:cstheme="minorBidi"/>
            <w:noProof/>
            <w:sz w:val="22"/>
            <w:szCs w:val="22"/>
          </w:rPr>
          <w:tab/>
        </w:r>
        <w:r w:rsidR="00570322" w:rsidRPr="005227B6">
          <w:rPr>
            <w:rStyle w:val="Hyperlink"/>
            <w:noProof/>
          </w:rPr>
          <w:t>Service requirements</w:t>
        </w:r>
        <w:r w:rsidR="00570322">
          <w:rPr>
            <w:noProof/>
            <w:webHidden/>
          </w:rPr>
          <w:tab/>
        </w:r>
        <w:r w:rsidR="00570322">
          <w:rPr>
            <w:noProof/>
            <w:webHidden/>
          </w:rPr>
          <w:fldChar w:fldCharType="begin"/>
        </w:r>
        <w:r w:rsidR="00570322">
          <w:rPr>
            <w:noProof/>
            <w:webHidden/>
          </w:rPr>
          <w:instrText xml:space="preserve"> PAGEREF _Toc367891318 \h </w:instrText>
        </w:r>
        <w:r w:rsidR="00570322">
          <w:rPr>
            <w:noProof/>
            <w:webHidden/>
          </w:rPr>
        </w:r>
        <w:r w:rsidR="00570322">
          <w:rPr>
            <w:noProof/>
            <w:webHidden/>
          </w:rPr>
          <w:fldChar w:fldCharType="separate"/>
        </w:r>
        <w:r w:rsidR="00570322">
          <w:rPr>
            <w:noProof/>
            <w:webHidden/>
          </w:rPr>
          <w:t>5</w:t>
        </w:r>
        <w:r w:rsidR="00570322">
          <w:rPr>
            <w:noProof/>
            <w:webHidden/>
          </w:rPr>
          <w:fldChar w:fldCharType="end"/>
        </w:r>
      </w:hyperlink>
    </w:p>
    <w:p w14:paraId="3DA2C922" w14:textId="77777777" w:rsidR="00570322" w:rsidRDefault="000D6034">
      <w:pPr>
        <w:pStyle w:val="TOC2"/>
        <w:rPr>
          <w:rFonts w:asciiTheme="minorHAnsi" w:eastAsiaTheme="minorEastAsia" w:hAnsiTheme="minorHAnsi" w:cstheme="minorBidi"/>
          <w:noProof/>
          <w:sz w:val="22"/>
          <w:szCs w:val="22"/>
        </w:rPr>
      </w:pPr>
      <w:hyperlink w:anchor="_Toc367891319" w:history="1">
        <w:r w:rsidR="00570322" w:rsidRPr="005227B6">
          <w:rPr>
            <w:rStyle w:val="Hyperlink"/>
            <w:noProof/>
          </w:rPr>
          <w:t>1.6</w:t>
        </w:r>
        <w:r w:rsidR="00570322">
          <w:rPr>
            <w:rFonts w:asciiTheme="minorHAnsi" w:eastAsiaTheme="minorEastAsia" w:hAnsiTheme="minorHAnsi" w:cstheme="minorBidi"/>
            <w:noProof/>
            <w:sz w:val="22"/>
            <w:szCs w:val="22"/>
          </w:rPr>
          <w:tab/>
        </w:r>
        <w:r w:rsidR="00570322" w:rsidRPr="005227B6">
          <w:rPr>
            <w:rStyle w:val="Hyperlink"/>
            <w:noProof/>
          </w:rPr>
          <w:t>Customer scope</w:t>
        </w:r>
        <w:r w:rsidR="00570322">
          <w:rPr>
            <w:noProof/>
            <w:webHidden/>
          </w:rPr>
          <w:tab/>
        </w:r>
        <w:r w:rsidR="00570322">
          <w:rPr>
            <w:noProof/>
            <w:webHidden/>
          </w:rPr>
          <w:fldChar w:fldCharType="begin"/>
        </w:r>
        <w:r w:rsidR="00570322">
          <w:rPr>
            <w:noProof/>
            <w:webHidden/>
          </w:rPr>
          <w:instrText xml:space="preserve"> PAGEREF _Toc367891319 \h </w:instrText>
        </w:r>
        <w:r w:rsidR="00570322">
          <w:rPr>
            <w:noProof/>
            <w:webHidden/>
          </w:rPr>
        </w:r>
        <w:r w:rsidR="00570322">
          <w:rPr>
            <w:noProof/>
            <w:webHidden/>
          </w:rPr>
          <w:fldChar w:fldCharType="separate"/>
        </w:r>
        <w:r w:rsidR="00570322">
          <w:rPr>
            <w:noProof/>
            <w:webHidden/>
          </w:rPr>
          <w:t>6</w:t>
        </w:r>
        <w:r w:rsidR="00570322">
          <w:rPr>
            <w:noProof/>
            <w:webHidden/>
          </w:rPr>
          <w:fldChar w:fldCharType="end"/>
        </w:r>
      </w:hyperlink>
    </w:p>
    <w:p w14:paraId="290AFBB0" w14:textId="77777777" w:rsidR="00570322" w:rsidRDefault="000D6034">
      <w:pPr>
        <w:pStyle w:val="TOC2"/>
        <w:rPr>
          <w:rFonts w:asciiTheme="minorHAnsi" w:eastAsiaTheme="minorEastAsia" w:hAnsiTheme="minorHAnsi" w:cstheme="minorBidi"/>
          <w:noProof/>
          <w:sz w:val="22"/>
          <w:szCs w:val="22"/>
        </w:rPr>
      </w:pPr>
      <w:hyperlink w:anchor="_Toc367891320" w:history="1">
        <w:r w:rsidR="00570322" w:rsidRPr="005227B6">
          <w:rPr>
            <w:rStyle w:val="Hyperlink"/>
            <w:noProof/>
          </w:rPr>
          <w:t>1.7</w:t>
        </w:r>
        <w:r w:rsidR="00570322">
          <w:rPr>
            <w:rFonts w:asciiTheme="minorHAnsi" w:eastAsiaTheme="minorEastAsia" w:hAnsiTheme="minorHAnsi" w:cstheme="minorBidi"/>
            <w:noProof/>
            <w:sz w:val="22"/>
            <w:szCs w:val="22"/>
          </w:rPr>
          <w:tab/>
        </w:r>
        <w:r w:rsidR="00570322" w:rsidRPr="005227B6">
          <w:rPr>
            <w:rStyle w:val="Hyperlink"/>
            <w:noProof/>
          </w:rPr>
          <w:t>Priority</w:t>
        </w:r>
        <w:r w:rsidR="00570322">
          <w:rPr>
            <w:noProof/>
            <w:webHidden/>
          </w:rPr>
          <w:tab/>
        </w:r>
        <w:r w:rsidR="00570322">
          <w:rPr>
            <w:noProof/>
            <w:webHidden/>
          </w:rPr>
          <w:fldChar w:fldCharType="begin"/>
        </w:r>
        <w:r w:rsidR="00570322">
          <w:rPr>
            <w:noProof/>
            <w:webHidden/>
          </w:rPr>
          <w:instrText xml:space="preserve"> PAGEREF _Toc367891320 \h </w:instrText>
        </w:r>
        <w:r w:rsidR="00570322">
          <w:rPr>
            <w:noProof/>
            <w:webHidden/>
          </w:rPr>
        </w:r>
        <w:r w:rsidR="00570322">
          <w:rPr>
            <w:noProof/>
            <w:webHidden/>
          </w:rPr>
          <w:fldChar w:fldCharType="separate"/>
        </w:r>
        <w:r w:rsidR="00570322">
          <w:rPr>
            <w:noProof/>
            <w:webHidden/>
          </w:rPr>
          <w:t>6</w:t>
        </w:r>
        <w:r w:rsidR="00570322">
          <w:rPr>
            <w:noProof/>
            <w:webHidden/>
          </w:rPr>
          <w:fldChar w:fldCharType="end"/>
        </w:r>
      </w:hyperlink>
    </w:p>
    <w:p w14:paraId="25665CB7" w14:textId="77777777" w:rsidR="00570322" w:rsidRDefault="000D6034">
      <w:pPr>
        <w:pStyle w:val="TOC2"/>
        <w:rPr>
          <w:rFonts w:asciiTheme="minorHAnsi" w:eastAsiaTheme="minorEastAsia" w:hAnsiTheme="minorHAnsi" w:cstheme="minorBidi"/>
          <w:noProof/>
          <w:sz w:val="22"/>
          <w:szCs w:val="22"/>
        </w:rPr>
      </w:pPr>
      <w:hyperlink w:anchor="_Toc367891321" w:history="1">
        <w:r w:rsidR="00570322" w:rsidRPr="005227B6">
          <w:rPr>
            <w:rStyle w:val="Hyperlink"/>
            <w:noProof/>
          </w:rPr>
          <w:t>1.8</w:t>
        </w:r>
        <w:r w:rsidR="00570322">
          <w:rPr>
            <w:rFonts w:asciiTheme="minorHAnsi" w:eastAsiaTheme="minorEastAsia" w:hAnsiTheme="minorHAnsi" w:cstheme="minorBidi"/>
            <w:noProof/>
            <w:sz w:val="22"/>
            <w:szCs w:val="22"/>
          </w:rPr>
          <w:tab/>
        </w:r>
        <w:r w:rsidR="00570322" w:rsidRPr="005227B6">
          <w:rPr>
            <w:rStyle w:val="Hyperlink"/>
            <w:noProof/>
          </w:rPr>
          <w:t>Cost range to develop and implement</w:t>
        </w:r>
        <w:r w:rsidR="00570322">
          <w:rPr>
            <w:noProof/>
            <w:webHidden/>
          </w:rPr>
          <w:tab/>
        </w:r>
        <w:r w:rsidR="00570322">
          <w:rPr>
            <w:noProof/>
            <w:webHidden/>
          </w:rPr>
          <w:fldChar w:fldCharType="begin"/>
        </w:r>
        <w:r w:rsidR="00570322">
          <w:rPr>
            <w:noProof/>
            <w:webHidden/>
          </w:rPr>
          <w:instrText xml:space="preserve"> PAGEREF _Toc367891321 \h </w:instrText>
        </w:r>
        <w:r w:rsidR="00570322">
          <w:rPr>
            <w:noProof/>
            <w:webHidden/>
          </w:rPr>
        </w:r>
        <w:r w:rsidR="00570322">
          <w:rPr>
            <w:noProof/>
            <w:webHidden/>
          </w:rPr>
          <w:fldChar w:fldCharType="separate"/>
        </w:r>
        <w:r w:rsidR="00570322">
          <w:rPr>
            <w:noProof/>
            <w:webHidden/>
          </w:rPr>
          <w:t>6</w:t>
        </w:r>
        <w:r w:rsidR="00570322">
          <w:rPr>
            <w:noProof/>
            <w:webHidden/>
          </w:rPr>
          <w:fldChar w:fldCharType="end"/>
        </w:r>
      </w:hyperlink>
    </w:p>
    <w:p w14:paraId="62FFA0C9" w14:textId="77777777" w:rsidR="00570322" w:rsidRDefault="000D6034">
      <w:pPr>
        <w:pStyle w:val="TOC2"/>
        <w:rPr>
          <w:rFonts w:asciiTheme="minorHAnsi" w:eastAsiaTheme="minorEastAsia" w:hAnsiTheme="minorHAnsi" w:cstheme="minorBidi"/>
          <w:noProof/>
          <w:sz w:val="22"/>
          <w:szCs w:val="22"/>
        </w:rPr>
      </w:pPr>
      <w:hyperlink w:anchor="_Toc367891322" w:history="1">
        <w:r w:rsidR="00570322" w:rsidRPr="005227B6">
          <w:rPr>
            <w:rStyle w:val="Hyperlink"/>
            <w:noProof/>
          </w:rPr>
          <w:t>1.9</w:t>
        </w:r>
        <w:r w:rsidR="00570322">
          <w:rPr>
            <w:rFonts w:asciiTheme="minorHAnsi" w:eastAsiaTheme="minorEastAsia" w:hAnsiTheme="minorHAnsi" w:cstheme="minorBidi"/>
            <w:noProof/>
            <w:sz w:val="22"/>
            <w:szCs w:val="22"/>
          </w:rPr>
          <w:tab/>
        </w:r>
        <w:r w:rsidR="00570322" w:rsidRPr="005227B6">
          <w:rPr>
            <w:rStyle w:val="Hyperlink"/>
            <w:noProof/>
          </w:rPr>
          <w:t>Cost range to operate the service</w:t>
        </w:r>
        <w:r w:rsidR="00570322">
          <w:rPr>
            <w:noProof/>
            <w:webHidden/>
          </w:rPr>
          <w:tab/>
        </w:r>
        <w:r w:rsidR="00570322">
          <w:rPr>
            <w:noProof/>
            <w:webHidden/>
          </w:rPr>
          <w:fldChar w:fldCharType="begin"/>
        </w:r>
        <w:r w:rsidR="00570322">
          <w:rPr>
            <w:noProof/>
            <w:webHidden/>
          </w:rPr>
          <w:instrText xml:space="preserve"> PAGEREF _Toc367891322 \h </w:instrText>
        </w:r>
        <w:r w:rsidR="00570322">
          <w:rPr>
            <w:noProof/>
            <w:webHidden/>
          </w:rPr>
        </w:r>
        <w:r w:rsidR="00570322">
          <w:rPr>
            <w:noProof/>
            <w:webHidden/>
          </w:rPr>
          <w:fldChar w:fldCharType="separate"/>
        </w:r>
        <w:r w:rsidR="00570322">
          <w:rPr>
            <w:noProof/>
            <w:webHidden/>
          </w:rPr>
          <w:t>6</w:t>
        </w:r>
        <w:r w:rsidR="00570322">
          <w:rPr>
            <w:noProof/>
            <w:webHidden/>
          </w:rPr>
          <w:fldChar w:fldCharType="end"/>
        </w:r>
      </w:hyperlink>
    </w:p>
    <w:p w14:paraId="03C823BA" w14:textId="77777777" w:rsidR="00570322" w:rsidRDefault="000D6034">
      <w:pPr>
        <w:pStyle w:val="TOC2"/>
        <w:rPr>
          <w:rFonts w:asciiTheme="minorHAnsi" w:eastAsiaTheme="minorEastAsia" w:hAnsiTheme="minorHAnsi" w:cstheme="minorBidi"/>
          <w:noProof/>
          <w:sz w:val="22"/>
          <w:szCs w:val="22"/>
        </w:rPr>
      </w:pPr>
      <w:hyperlink w:anchor="_Toc367891323" w:history="1">
        <w:r w:rsidR="00570322" w:rsidRPr="005227B6">
          <w:rPr>
            <w:rStyle w:val="Hyperlink"/>
            <w:noProof/>
          </w:rPr>
          <w:t>1.10</w:t>
        </w:r>
        <w:r w:rsidR="00570322">
          <w:rPr>
            <w:rFonts w:asciiTheme="minorHAnsi" w:eastAsiaTheme="minorEastAsia" w:hAnsiTheme="minorHAnsi" w:cstheme="minorBidi"/>
            <w:noProof/>
            <w:sz w:val="22"/>
            <w:szCs w:val="22"/>
          </w:rPr>
          <w:tab/>
        </w:r>
        <w:r w:rsidR="00570322" w:rsidRPr="005227B6">
          <w:rPr>
            <w:rStyle w:val="Hyperlink"/>
            <w:noProof/>
          </w:rPr>
          <w:t>Cost range of the service</w:t>
        </w:r>
        <w:r w:rsidR="00570322">
          <w:rPr>
            <w:noProof/>
            <w:webHidden/>
          </w:rPr>
          <w:tab/>
        </w:r>
        <w:r w:rsidR="00570322">
          <w:rPr>
            <w:noProof/>
            <w:webHidden/>
          </w:rPr>
          <w:fldChar w:fldCharType="begin"/>
        </w:r>
        <w:r w:rsidR="00570322">
          <w:rPr>
            <w:noProof/>
            <w:webHidden/>
          </w:rPr>
          <w:instrText xml:space="preserve"> PAGEREF _Toc367891323 \h </w:instrText>
        </w:r>
        <w:r w:rsidR="00570322">
          <w:rPr>
            <w:noProof/>
            <w:webHidden/>
          </w:rPr>
        </w:r>
        <w:r w:rsidR="00570322">
          <w:rPr>
            <w:noProof/>
            <w:webHidden/>
          </w:rPr>
          <w:fldChar w:fldCharType="separate"/>
        </w:r>
        <w:r w:rsidR="00570322">
          <w:rPr>
            <w:noProof/>
            <w:webHidden/>
          </w:rPr>
          <w:t>7</w:t>
        </w:r>
        <w:r w:rsidR="00570322">
          <w:rPr>
            <w:noProof/>
            <w:webHidden/>
          </w:rPr>
          <w:fldChar w:fldCharType="end"/>
        </w:r>
      </w:hyperlink>
    </w:p>
    <w:p w14:paraId="300F4ED8" w14:textId="77777777" w:rsidR="00570322" w:rsidRDefault="000D6034">
      <w:pPr>
        <w:pStyle w:val="TOC2"/>
        <w:rPr>
          <w:rFonts w:asciiTheme="minorHAnsi" w:eastAsiaTheme="minorEastAsia" w:hAnsiTheme="minorHAnsi" w:cstheme="minorBidi"/>
          <w:noProof/>
          <w:sz w:val="22"/>
          <w:szCs w:val="22"/>
        </w:rPr>
      </w:pPr>
      <w:hyperlink w:anchor="_Toc367891324" w:history="1">
        <w:r w:rsidR="00570322" w:rsidRPr="005227B6">
          <w:rPr>
            <w:rStyle w:val="Hyperlink"/>
            <w:noProof/>
          </w:rPr>
          <w:t>1.11</w:t>
        </w:r>
        <w:r w:rsidR="00570322">
          <w:rPr>
            <w:rFonts w:asciiTheme="minorHAnsi" w:eastAsiaTheme="minorEastAsia" w:hAnsiTheme="minorHAnsi" w:cstheme="minorBidi"/>
            <w:noProof/>
            <w:sz w:val="22"/>
            <w:szCs w:val="22"/>
          </w:rPr>
          <w:tab/>
        </w:r>
        <w:r w:rsidR="00570322" w:rsidRPr="005227B6">
          <w:rPr>
            <w:rStyle w:val="Hyperlink"/>
            <w:noProof/>
          </w:rPr>
          <w:t>Assumptions</w:t>
        </w:r>
        <w:r w:rsidR="00570322">
          <w:rPr>
            <w:noProof/>
            <w:webHidden/>
          </w:rPr>
          <w:tab/>
        </w:r>
        <w:r w:rsidR="00570322">
          <w:rPr>
            <w:noProof/>
            <w:webHidden/>
          </w:rPr>
          <w:fldChar w:fldCharType="begin"/>
        </w:r>
        <w:r w:rsidR="00570322">
          <w:rPr>
            <w:noProof/>
            <w:webHidden/>
          </w:rPr>
          <w:instrText xml:space="preserve"> PAGEREF _Toc367891324 \h </w:instrText>
        </w:r>
        <w:r w:rsidR="00570322">
          <w:rPr>
            <w:noProof/>
            <w:webHidden/>
          </w:rPr>
        </w:r>
        <w:r w:rsidR="00570322">
          <w:rPr>
            <w:noProof/>
            <w:webHidden/>
          </w:rPr>
          <w:fldChar w:fldCharType="separate"/>
        </w:r>
        <w:r w:rsidR="00570322">
          <w:rPr>
            <w:noProof/>
            <w:webHidden/>
          </w:rPr>
          <w:t>7</w:t>
        </w:r>
        <w:r w:rsidR="00570322">
          <w:rPr>
            <w:noProof/>
            <w:webHidden/>
          </w:rPr>
          <w:fldChar w:fldCharType="end"/>
        </w:r>
      </w:hyperlink>
    </w:p>
    <w:p w14:paraId="565077C1" w14:textId="77777777" w:rsidR="00570322" w:rsidRDefault="000D6034">
      <w:pPr>
        <w:pStyle w:val="TOC2"/>
        <w:rPr>
          <w:rFonts w:asciiTheme="minorHAnsi" w:eastAsiaTheme="minorEastAsia" w:hAnsiTheme="minorHAnsi" w:cstheme="minorBidi"/>
          <w:noProof/>
          <w:sz w:val="22"/>
          <w:szCs w:val="22"/>
        </w:rPr>
      </w:pPr>
      <w:hyperlink w:anchor="_Toc367891325" w:history="1">
        <w:r w:rsidR="00570322" w:rsidRPr="005227B6">
          <w:rPr>
            <w:rStyle w:val="Hyperlink"/>
            <w:noProof/>
          </w:rPr>
          <w:t>1.12</w:t>
        </w:r>
        <w:r w:rsidR="00570322">
          <w:rPr>
            <w:rFonts w:asciiTheme="minorHAnsi" w:eastAsiaTheme="minorEastAsia" w:hAnsiTheme="minorHAnsi" w:cstheme="minorBidi"/>
            <w:noProof/>
            <w:sz w:val="22"/>
            <w:szCs w:val="22"/>
          </w:rPr>
          <w:tab/>
        </w:r>
        <w:r w:rsidR="00570322" w:rsidRPr="005227B6">
          <w:rPr>
            <w:rStyle w:val="Hyperlink"/>
            <w:noProof/>
          </w:rPr>
          <w:t>Constraints</w:t>
        </w:r>
        <w:r w:rsidR="00570322">
          <w:rPr>
            <w:noProof/>
            <w:webHidden/>
          </w:rPr>
          <w:tab/>
        </w:r>
        <w:r w:rsidR="00570322">
          <w:rPr>
            <w:noProof/>
            <w:webHidden/>
          </w:rPr>
          <w:fldChar w:fldCharType="begin"/>
        </w:r>
        <w:r w:rsidR="00570322">
          <w:rPr>
            <w:noProof/>
            <w:webHidden/>
          </w:rPr>
          <w:instrText xml:space="preserve"> PAGEREF _Toc367891325 \h </w:instrText>
        </w:r>
        <w:r w:rsidR="00570322">
          <w:rPr>
            <w:noProof/>
            <w:webHidden/>
          </w:rPr>
        </w:r>
        <w:r w:rsidR="00570322">
          <w:rPr>
            <w:noProof/>
            <w:webHidden/>
          </w:rPr>
          <w:fldChar w:fldCharType="separate"/>
        </w:r>
        <w:r w:rsidR="00570322">
          <w:rPr>
            <w:noProof/>
            <w:webHidden/>
          </w:rPr>
          <w:t>7</w:t>
        </w:r>
        <w:r w:rsidR="00570322">
          <w:rPr>
            <w:noProof/>
            <w:webHidden/>
          </w:rPr>
          <w:fldChar w:fldCharType="end"/>
        </w:r>
      </w:hyperlink>
    </w:p>
    <w:p w14:paraId="680F054C" w14:textId="77777777" w:rsidR="00570322" w:rsidRDefault="000D6034">
      <w:pPr>
        <w:pStyle w:val="TOC2"/>
        <w:rPr>
          <w:rFonts w:asciiTheme="minorHAnsi" w:eastAsiaTheme="minorEastAsia" w:hAnsiTheme="minorHAnsi" w:cstheme="minorBidi"/>
          <w:noProof/>
          <w:sz w:val="22"/>
          <w:szCs w:val="22"/>
        </w:rPr>
      </w:pPr>
      <w:hyperlink w:anchor="_Toc367891326" w:history="1">
        <w:r w:rsidR="00570322" w:rsidRPr="005227B6">
          <w:rPr>
            <w:rStyle w:val="Hyperlink"/>
            <w:noProof/>
          </w:rPr>
          <w:t>1.13</w:t>
        </w:r>
        <w:r w:rsidR="00570322">
          <w:rPr>
            <w:rFonts w:asciiTheme="minorHAnsi" w:eastAsiaTheme="minorEastAsia" w:hAnsiTheme="minorHAnsi" w:cstheme="minorBidi"/>
            <w:noProof/>
            <w:sz w:val="22"/>
            <w:szCs w:val="22"/>
          </w:rPr>
          <w:tab/>
        </w:r>
        <w:r w:rsidR="00570322" w:rsidRPr="005227B6">
          <w:rPr>
            <w:rStyle w:val="Hyperlink"/>
            <w:noProof/>
          </w:rPr>
          <w:t>Dependencies</w:t>
        </w:r>
        <w:r w:rsidR="00570322">
          <w:rPr>
            <w:noProof/>
            <w:webHidden/>
          </w:rPr>
          <w:tab/>
        </w:r>
        <w:r w:rsidR="00570322">
          <w:rPr>
            <w:noProof/>
            <w:webHidden/>
          </w:rPr>
          <w:fldChar w:fldCharType="begin"/>
        </w:r>
        <w:r w:rsidR="00570322">
          <w:rPr>
            <w:noProof/>
            <w:webHidden/>
          </w:rPr>
          <w:instrText xml:space="preserve"> PAGEREF _Toc367891326 \h </w:instrText>
        </w:r>
        <w:r w:rsidR="00570322">
          <w:rPr>
            <w:noProof/>
            <w:webHidden/>
          </w:rPr>
        </w:r>
        <w:r w:rsidR="00570322">
          <w:rPr>
            <w:noProof/>
            <w:webHidden/>
          </w:rPr>
          <w:fldChar w:fldCharType="separate"/>
        </w:r>
        <w:r w:rsidR="00570322">
          <w:rPr>
            <w:noProof/>
            <w:webHidden/>
          </w:rPr>
          <w:t>8</w:t>
        </w:r>
        <w:r w:rsidR="00570322">
          <w:rPr>
            <w:noProof/>
            <w:webHidden/>
          </w:rPr>
          <w:fldChar w:fldCharType="end"/>
        </w:r>
      </w:hyperlink>
    </w:p>
    <w:p w14:paraId="234B1AD0" w14:textId="77777777" w:rsidR="00570322" w:rsidRDefault="000D6034">
      <w:pPr>
        <w:pStyle w:val="TOC2"/>
        <w:rPr>
          <w:rFonts w:asciiTheme="minorHAnsi" w:eastAsiaTheme="minorEastAsia" w:hAnsiTheme="minorHAnsi" w:cstheme="minorBidi"/>
          <w:noProof/>
          <w:sz w:val="22"/>
          <w:szCs w:val="22"/>
        </w:rPr>
      </w:pPr>
      <w:hyperlink w:anchor="_Toc367891327" w:history="1">
        <w:r w:rsidR="00570322" w:rsidRPr="005227B6">
          <w:rPr>
            <w:rStyle w:val="Hyperlink"/>
            <w:noProof/>
          </w:rPr>
          <w:t>1.14</w:t>
        </w:r>
        <w:r w:rsidR="00570322">
          <w:rPr>
            <w:rFonts w:asciiTheme="minorHAnsi" w:eastAsiaTheme="minorEastAsia" w:hAnsiTheme="minorHAnsi" w:cstheme="minorBidi"/>
            <w:noProof/>
            <w:sz w:val="22"/>
            <w:szCs w:val="22"/>
          </w:rPr>
          <w:tab/>
        </w:r>
        <w:r w:rsidR="00570322" w:rsidRPr="005227B6">
          <w:rPr>
            <w:rStyle w:val="Hyperlink"/>
            <w:noProof/>
          </w:rPr>
          <w:t>Key risks</w:t>
        </w:r>
        <w:r w:rsidR="00570322">
          <w:rPr>
            <w:noProof/>
            <w:webHidden/>
          </w:rPr>
          <w:tab/>
        </w:r>
        <w:r w:rsidR="00570322">
          <w:rPr>
            <w:noProof/>
            <w:webHidden/>
          </w:rPr>
          <w:fldChar w:fldCharType="begin"/>
        </w:r>
        <w:r w:rsidR="00570322">
          <w:rPr>
            <w:noProof/>
            <w:webHidden/>
          </w:rPr>
          <w:instrText xml:space="preserve"> PAGEREF _Toc367891327 \h </w:instrText>
        </w:r>
        <w:r w:rsidR="00570322">
          <w:rPr>
            <w:noProof/>
            <w:webHidden/>
          </w:rPr>
        </w:r>
        <w:r w:rsidR="00570322">
          <w:rPr>
            <w:noProof/>
            <w:webHidden/>
          </w:rPr>
          <w:fldChar w:fldCharType="separate"/>
        </w:r>
        <w:r w:rsidR="00570322">
          <w:rPr>
            <w:noProof/>
            <w:webHidden/>
          </w:rPr>
          <w:t>8</w:t>
        </w:r>
        <w:r w:rsidR="00570322">
          <w:rPr>
            <w:noProof/>
            <w:webHidden/>
          </w:rPr>
          <w:fldChar w:fldCharType="end"/>
        </w:r>
      </w:hyperlink>
    </w:p>
    <w:p w14:paraId="13506E1D" w14:textId="77777777" w:rsidR="00570322" w:rsidRDefault="000D6034">
      <w:pPr>
        <w:pStyle w:val="TOC2"/>
        <w:rPr>
          <w:rFonts w:asciiTheme="minorHAnsi" w:eastAsiaTheme="minorEastAsia" w:hAnsiTheme="minorHAnsi" w:cstheme="minorBidi"/>
          <w:noProof/>
          <w:sz w:val="22"/>
          <w:szCs w:val="22"/>
        </w:rPr>
      </w:pPr>
      <w:hyperlink w:anchor="_Toc367891328" w:history="1">
        <w:r w:rsidR="00570322" w:rsidRPr="005227B6">
          <w:rPr>
            <w:rStyle w:val="Hyperlink"/>
            <w:noProof/>
          </w:rPr>
          <w:t>1.15</w:t>
        </w:r>
        <w:r w:rsidR="00570322">
          <w:rPr>
            <w:rFonts w:asciiTheme="minorHAnsi" w:eastAsiaTheme="minorEastAsia" w:hAnsiTheme="minorHAnsi" w:cstheme="minorBidi"/>
            <w:noProof/>
            <w:sz w:val="22"/>
            <w:szCs w:val="22"/>
          </w:rPr>
          <w:tab/>
        </w:r>
        <w:r w:rsidR="00570322" w:rsidRPr="005227B6">
          <w:rPr>
            <w:rStyle w:val="Hyperlink"/>
            <w:noProof/>
          </w:rPr>
          <w:t>Key issues</w:t>
        </w:r>
        <w:r w:rsidR="00570322">
          <w:rPr>
            <w:noProof/>
            <w:webHidden/>
          </w:rPr>
          <w:tab/>
        </w:r>
        <w:r w:rsidR="00570322">
          <w:rPr>
            <w:noProof/>
            <w:webHidden/>
          </w:rPr>
          <w:fldChar w:fldCharType="begin"/>
        </w:r>
        <w:r w:rsidR="00570322">
          <w:rPr>
            <w:noProof/>
            <w:webHidden/>
          </w:rPr>
          <w:instrText xml:space="preserve"> PAGEREF _Toc367891328 \h </w:instrText>
        </w:r>
        <w:r w:rsidR="00570322">
          <w:rPr>
            <w:noProof/>
            <w:webHidden/>
          </w:rPr>
        </w:r>
        <w:r w:rsidR="00570322">
          <w:rPr>
            <w:noProof/>
            <w:webHidden/>
          </w:rPr>
          <w:fldChar w:fldCharType="separate"/>
        </w:r>
        <w:r w:rsidR="00570322">
          <w:rPr>
            <w:noProof/>
            <w:webHidden/>
          </w:rPr>
          <w:t>8</w:t>
        </w:r>
        <w:r w:rsidR="00570322">
          <w:rPr>
            <w:noProof/>
            <w:webHidden/>
          </w:rPr>
          <w:fldChar w:fldCharType="end"/>
        </w:r>
      </w:hyperlink>
    </w:p>
    <w:p w14:paraId="0F9D0C21" w14:textId="77777777" w:rsidR="00570322" w:rsidRDefault="000D6034">
      <w:pPr>
        <w:pStyle w:val="TOC1"/>
        <w:rPr>
          <w:rFonts w:asciiTheme="minorHAnsi" w:eastAsiaTheme="minorEastAsia" w:hAnsiTheme="minorHAnsi" w:cstheme="minorBidi"/>
          <w:b w:val="0"/>
          <w:noProof/>
          <w:sz w:val="22"/>
          <w:szCs w:val="22"/>
        </w:rPr>
      </w:pPr>
      <w:hyperlink w:anchor="_Toc367891329" w:history="1">
        <w:r w:rsidR="00570322" w:rsidRPr="005227B6">
          <w:rPr>
            <w:rStyle w:val="Hyperlink"/>
            <w:noProof/>
          </w:rPr>
          <w:t>2</w:t>
        </w:r>
        <w:r w:rsidR="00570322">
          <w:rPr>
            <w:rFonts w:asciiTheme="minorHAnsi" w:eastAsiaTheme="minorEastAsia" w:hAnsiTheme="minorHAnsi" w:cstheme="minorBidi"/>
            <w:b w:val="0"/>
            <w:noProof/>
            <w:sz w:val="22"/>
            <w:szCs w:val="22"/>
          </w:rPr>
          <w:tab/>
        </w:r>
        <w:r w:rsidR="00570322" w:rsidRPr="005227B6">
          <w:rPr>
            <w:rStyle w:val="Hyperlink"/>
            <w:noProof/>
          </w:rPr>
          <w:t>Service provision options considered</w:t>
        </w:r>
        <w:r w:rsidR="00570322">
          <w:rPr>
            <w:noProof/>
            <w:webHidden/>
          </w:rPr>
          <w:tab/>
        </w:r>
        <w:r w:rsidR="00570322">
          <w:rPr>
            <w:noProof/>
            <w:webHidden/>
          </w:rPr>
          <w:fldChar w:fldCharType="begin"/>
        </w:r>
        <w:r w:rsidR="00570322">
          <w:rPr>
            <w:noProof/>
            <w:webHidden/>
          </w:rPr>
          <w:instrText xml:space="preserve"> PAGEREF _Toc367891329 \h </w:instrText>
        </w:r>
        <w:r w:rsidR="00570322">
          <w:rPr>
            <w:noProof/>
            <w:webHidden/>
          </w:rPr>
        </w:r>
        <w:r w:rsidR="00570322">
          <w:rPr>
            <w:noProof/>
            <w:webHidden/>
          </w:rPr>
          <w:fldChar w:fldCharType="separate"/>
        </w:r>
        <w:r w:rsidR="00570322">
          <w:rPr>
            <w:noProof/>
            <w:webHidden/>
          </w:rPr>
          <w:t>10</w:t>
        </w:r>
        <w:r w:rsidR="00570322">
          <w:rPr>
            <w:noProof/>
            <w:webHidden/>
          </w:rPr>
          <w:fldChar w:fldCharType="end"/>
        </w:r>
      </w:hyperlink>
    </w:p>
    <w:p w14:paraId="16E70D4E" w14:textId="77777777" w:rsidR="00570322" w:rsidRDefault="000D6034">
      <w:pPr>
        <w:pStyle w:val="TOC1"/>
        <w:rPr>
          <w:rFonts w:asciiTheme="minorHAnsi" w:eastAsiaTheme="minorEastAsia" w:hAnsiTheme="minorHAnsi" w:cstheme="minorBidi"/>
          <w:b w:val="0"/>
          <w:noProof/>
          <w:sz w:val="22"/>
          <w:szCs w:val="22"/>
        </w:rPr>
      </w:pPr>
      <w:hyperlink w:anchor="_Toc367891330" w:history="1">
        <w:r w:rsidR="00570322" w:rsidRPr="005227B6">
          <w:rPr>
            <w:rStyle w:val="Hyperlink"/>
            <w:noProof/>
          </w:rPr>
          <w:t>3</w:t>
        </w:r>
        <w:r w:rsidR="00570322">
          <w:rPr>
            <w:rFonts w:asciiTheme="minorHAnsi" w:eastAsiaTheme="minorEastAsia" w:hAnsiTheme="minorHAnsi" w:cstheme="minorBidi"/>
            <w:b w:val="0"/>
            <w:noProof/>
            <w:sz w:val="22"/>
            <w:szCs w:val="22"/>
          </w:rPr>
          <w:tab/>
        </w:r>
        <w:r w:rsidR="00570322" w:rsidRPr="005227B6">
          <w:rPr>
            <w:rStyle w:val="Hyperlink"/>
            <w:noProof/>
          </w:rPr>
          <w:t>Initiative Overview</w:t>
        </w:r>
        <w:r w:rsidR="00570322">
          <w:rPr>
            <w:noProof/>
            <w:webHidden/>
          </w:rPr>
          <w:tab/>
        </w:r>
        <w:r w:rsidR="00570322">
          <w:rPr>
            <w:noProof/>
            <w:webHidden/>
          </w:rPr>
          <w:fldChar w:fldCharType="begin"/>
        </w:r>
        <w:r w:rsidR="00570322">
          <w:rPr>
            <w:noProof/>
            <w:webHidden/>
          </w:rPr>
          <w:instrText xml:space="preserve"> PAGEREF _Toc367891330 \h </w:instrText>
        </w:r>
        <w:r w:rsidR="00570322">
          <w:rPr>
            <w:noProof/>
            <w:webHidden/>
          </w:rPr>
        </w:r>
        <w:r w:rsidR="00570322">
          <w:rPr>
            <w:noProof/>
            <w:webHidden/>
          </w:rPr>
          <w:fldChar w:fldCharType="separate"/>
        </w:r>
        <w:r w:rsidR="00570322">
          <w:rPr>
            <w:noProof/>
            <w:webHidden/>
          </w:rPr>
          <w:t>11</w:t>
        </w:r>
        <w:r w:rsidR="00570322">
          <w:rPr>
            <w:noProof/>
            <w:webHidden/>
          </w:rPr>
          <w:fldChar w:fldCharType="end"/>
        </w:r>
      </w:hyperlink>
    </w:p>
    <w:p w14:paraId="38F62F78" w14:textId="77777777" w:rsidR="00570322" w:rsidRDefault="000D6034">
      <w:pPr>
        <w:pStyle w:val="TOC2"/>
        <w:rPr>
          <w:rFonts w:asciiTheme="minorHAnsi" w:eastAsiaTheme="minorEastAsia" w:hAnsiTheme="minorHAnsi" w:cstheme="minorBidi"/>
          <w:noProof/>
          <w:sz w:val="22"/>
          <w:szCs w:val="22"/>
        </w:rPr>
      </w:pPr>
      <w:hyperlink w:anchor="_Toc367891331" w:history="1">
        <w:r w:rsidR="00570322" w:rsidRPr="005227B6">
          <w:rPr>
            <w:rStyle w:val="Hyperlink"/>
            <w:noProof/>
          </w:rPr>
          <w:t>3.1</w:t>
        </w:r>
        <w:r w:rsidR="00570322">
          <w:rPr>
            <w:rFonts w:asciiTheme="minorHAnsi" w:eastAsiaTheme="minorEastAsia" w:hAnsiTheme="minorHAnsi" w:cstheme="minorBidi"/>
            <w:noProof/>
            <w:sz w:val="22"/>
            <w:szCs w:val="22"/>
          </w:rPr>
          <w:tab/>
        </w:r>
        <w:r w:rsidR="00570322" w:rsidRPr="005227B6">
          <w:rPr>
            <w:rStyle w:val="Hyperlink"/>
            <w:noProof/>
          </w:rPr>
          <w:t>Potential impact on other ITS services</w:t>
        </w:r>
        <w:r w:rsidR="00570322">
          <w:rPr>
            <w:noProof/>
            <w:webHidden/>
          </w:rPr>
          <w:tab/>
        </w:r>
        <w:r w:rsidR="00570322">
          <w:rPr>
            <w:noProof/>
            <w:webHidden/>
          </w:rPr>
          <w:fldChar w:fldCharType="begin"/>
        </w:r>
        <w:r w:rsidR="00570322">
          <w:rPr>
            <w:noProof/>
            <w:webHidden/>
          </w:rPr>
          <w:instrText xml:space="preserve"> PAGEREF _Toc367891331 \h </w:instrText>
        </w:r>
        <w:r w:rsidR="00570322">
          <w:rPr>
            <w:noProof/>
            <w:webHidden/>
          </w:rPr>
        </w:r>
        <w:r w:rsidR="00570322">
          <w:rPr>
            <w:noProof/>
            <w:webHidden/>
          </w:rPr>
          <w:fldChar w:fldCharType="separate"/>
        </w:r>
        <w:r w:rsidR="00570322">
          <w:rPr>
            <w:noProof/>
            <w:webHidden/>
          </w:rPr>
          <w:t>11</w:t>
        </w:r>
        <w:r w:rsidR="00570322">
          <w:rPr>
            <w:noProof/>
            <w:webHidden/>
          </w:rPr>
          <w:fldChar w:fldCharType="end"/>
        </w:r>
      </w:hyperlink>
    </w:p>
    <w:p w14:paraId="5787E908" w14:textId="77777777" w:rsidR="00570322" w:rsidRDefault="000D6034">
      <w:pPr>
        <w:pStyle w:val="TOC2"/>
        <w:rPr>
          <w:rFonts w:asciiTheme="minorHAnsi" w:eastAsiaTheme="minorEastAsia" w:hAnsiTheme="minorHAnsi" w:cstheme="minorBidi"/>
          <w:noProof/>
          <w:sz w:val="22"/>
          <w:szCs w:val="22"/>
        </w:rPr>
      </w:pPr>
      <w:hyperlink w:anchor="_Toc367891332" w:history="1">
        <w:r w:rsidR="00570322" w:rsidRPr="005227B6">
          <w:rPr>
            <w:rStyle w:val="Hyperlink"/>
            <w:noProof/>
          </w:rPr>
          <w:t>3.2</w:t>
        </w:r>
        <w:r w:rsidR="00570322">
          <w:rPr>
            <w:rFonts w:asciiTheme="minorHAnsi" w:eastAsiaTheme="minorEastAsia" w:hAnsiTheme="minorHAnsi" w:cstheme="minorBidi"/>
            <w:noProof/>
            <w:sz w:val="22"/>
            <w:szCs w:val="22"/>
          </w:rPr>
          <w:tab/>
        </w:r>
        <w:r w:rsidR="00570322" w:rsidRPr="005227B6">
          <w:rPr>
            <w:rStyle w:val="Hyperlink"/>
            <w:noProof/>
          </w:rPr>
          <w:t>Work to date and schedule</w:t>
        </w:r>
        <w:r w:rsidR="00570322">
          <w:rPr>
            <w:noProof/>
            <w:webHidden/>
          </w:rPr>
          <w:tab/>
        </w:r>
        <w:r w:rsidR="00570322">
          <w:rPr>
            <w:noProof/>
            <w:webHidden/>
          </w:rPr>
          <w:fldChar w:fldCharType="begin"/>
        </w:r>
        <w:r w:rsidR="00570322">
          <w:rPr>
            <w:noProof/>
            <w:webHidden/>
          </w:rPr>
          <w:instrText xml:space="preserve"> PAGEREF _Toc367891332 \h </w:instrText>
        </w:r>
        <w:r w:rsidR="00570322">
          <w:rPr>
            <w:noProof/>
            <w:webHidden/>
          </w:rPr>
        </w:r>
        <w:r w:rsidR="00570322">
          <w:rPr>
            <w:noProof/>
            <w:webHidden/>
          </w:rPr>
          <w:fldChar w:fldCharType="separate"/>
        </w:r>
        <w:r w:rsidR="00570322">
          <w:rPr>
            <w:noProof/>
            <w:webHidden/>
          </w:rPr>
          <w:t>11</w:t>
        </w:r>
        <w:r w:rsidR="00570322">
          <w:rPr>
            <w:noProof/>
            <w:webHidden/>
          </w:rPr>
          <w:fldChar w:fldCharType="end"/>
        </w:r>
      </w:hyperlink>
    </w:p>
    <w:p w14:paraId="1403BAF7" w14:textId="77777777" w:rsidR="00570322" w:rsidRDefault="000D6034">
      <w:pPr>
        <w:pStyle w:val="TOC1"/>
        <w:rPr>
          <w:rFonts w:asciiTheme="minorHAnsi" w:eastAsiaTheme="minorEastAsia" w:hAnsiTheme="minorHAnsi" w:cstheme="minorBidi"/>
          <w:b w:val="0"/>
          <w:noProof/>
          <w:sz w:val="22"/>
          <w:szCs w:val="22"/>
        </w:rPr>
      </w:pPr>
      <w:hyperlink w:anchor="_Toc367891333" w:history="1">
        <w:r w:rsidR="00570322" w:rsidRPr="005227B6">
          <w:rPr>
            <w:rStyle w:val="Hyperlink"/>
            <w:noProof/>
          </w:rPr>
          <w:t>4</w:t>
        </w:r>
        <w:r w:rsidR="00570322">
          <w:rPr>
            <w:rFonts w:asciiTheme="minorHAnsi" w:eastAsiaTheme="minorEastAsia" w:hAnsiTheme="minorHAnsi" w:cstheme="minorBidi"/>
            <w:b w:val="0"/>
            <w:noProof/>
            <w:sz w:val="22"/>
            <w:szCs w:val="22"/>
          </w:rPr>
          <w:tab/>
        </w:r>
        <w:r w:rsidR="00570322" w:rsidRPr="005227B6">
          <w:rPr>
            <w:rStyle w:val="Hyperlink"/>
            <w:noProof/>
          </w:rPr>
          <w:t>Summary project plan</w:t>
        </w:r>
        <w:r w:rsidR="00570322">
          <w:rPr>
            <w:noProof/>
            <w:webHidden/>
          </w:rPr>
          <w:tab/>
        </w:r>
        <w:r w:rsidR="00570322">
          <w:rPr>
            <w:noProof/>
            <w:webHidden/>
          </w:rPr>
          <w:fldChar w:fldCharType="begin"/>
        </w:r>
        <w:r w:rsidR="00570322">
          <w:rPr>
            <w:noProof/>
            <w:webHidden/>
          </w:rPr>
          <w:instrText xml:space="preserve"> PAGEREF _Toc367891333 \h </w:instrText>
        </w:r>
        <w:r w:rsidR="00570322">
          <w:rPr>
            <w:noProof/>
            <w:webHidden/>
          </w:rPr>
        </w:r>
        <w:r w:rsidR="00570322">
          <w:rPr>
            <w:noProof/>
            <w:webHidden/>
          </w:rPr>
          <w:fldChar w:fldCharType="separate"/>
        </w:r>
        <w:r w:rsidR="00570322">
          <w:rPr>
            <w:noProof/>
            <w:webHidden/>
          </w:rPr>
          <w:t>12</w:t>
        </w:r>
        <w:r w:rsidR="00570322">
          <w:rPr>
            <w:noProof/>
            <w:webHidden/>
          </w:rPr>
          <w:fldChar w:fldCharType="end"/>
        </w:r>
      </w:hyperlink>
    </w:p>
    <w:p w14:paraId="6E284E26" w14:textId="77777777" w:rsidR="00570322" w:rsidRDefault="000D6034">
      <w:pPr>
        <w:pStyle w:val="TOC2"/>
        <w:rPr>
          <w:rFonts w:asciiTheme="minorHAnsi" w:eastAsiaTheme="minorEastAsia" w:hAnsiTheme="minorHAnsi" w:cstheme="minorBidi"/>
          <w:noProof/>
          <w:sz w:val="22"/>
          <w:szCs w:val="22"/>
        </w:rPr>
      </w:pPr>
      <w:hyperlink w:anchor="_Toc367891334" w:history="1">
        <w:r w:rsidR="00570322" w:rsidRPr="005227B6">
          <w:rPr>
            <w:rStyle w:val="Hyperlink"/>
            <w:noProof/>
          </w:rPr>
          <w:t>4.1</w:t>
        </w:r>
        <w:r w:rsidR="00570322">
          <w:rPr>
            <w:rFonts w:asciiTheme="minorHAnsi" w:eastAsiaTheme="minorEastAsia" w:hAnsiTheme="minorHAnsi" w:cstheme="minorBidi"/>
            <w:noProof/>
            <w:sz w:val="22"/>
            <w:szCs w:val="22"/>
          </w:rPr>
          <w:tab/>
        </w:r>
        <w:r w:rsidR="00570322" w:rsidRPr="005227B6">
          <w:rPr>
            <w:rStyle w:val="Hyperlink"/>
            <w:noProof/>
          </w:rPr>
          <w:t>Milestone summary including stage gates</w:t>
        </w:r>
        <w:r w:rsidR="00570322">
          <w:rPr>
            <w:noProof/>
            <w:webHidden/>
          </w:rPr>
          <w:tab/>
        </w:r>
        <w:r w:rsidR="00570322">
          <w:rPr>
            <w:noProof/>
            <w:webHidden/>
          </w:rPr>
          <w:fldChar w:fldCharType="begin"/>
        </w:r>
        <w:r w:rsidR="00570322">
          <w:rPr>
            <w:noProof/>
            <w:webHidden/>
          </w:rPr>
          <w:instrText xml:space="preserve"> PAGEREF _Toc367891334 \h </w:instrText>
        </w:r>
        <w:r w:rsidR="00570322">
          <w:rPr>
            <w:noProof/>
            <w:webHidden/>
          </w:rPr>
        </w:r>
        <w:r w:rsidR="00570322">
          <w:rPr>
            <w:noProof/>
            <w:webHidden/>
          </w:rPr>
          <w:fldChar w:fldCharType="separate"/>
        </w:r>
        <w:r w:rsidR="00570322">
          <w:rPr>
            <w:noProof/>
            <w:webHidden/>
          </w:rPr>
          <w:t>12</w:t>
        </w:r>
        <w:r w:rsidR="00570322">
          <w:rPr>
            <w:noProof/>
            <w:webHidden/>
          </w:rPr>
          <w:fldChar w:fldCharType="end"/>
        </w:r>
      </w:hyperlink>
    </w:p>
    <w:p w14:paraId="1B4AFF65" w14:textId="77777777" w:rsidR="00570322" w:rsidRDefault="000D6034">
      <w:pPr>
        <w:pStyle w:val="TOC2"/>
        <w:rPr>
          <w:rFonts w:asciiTheme="minorHAnsi" w:eastAsiaTheme="minorEastAsia" w:hAnsiTheme="minorHAnsi" w:cstheme="minorBidi"/>
          <w:noProof/>
          <w:sz w:val="22"/>
          <w:szCs w:val="22"/>
        </w:rPr>
      </w:pPr>
      <w:hyperlink w:anchor="_Toc367891335" w:history="1">
        <w:r w:rsidR="00570322" w:rsidRPr="005227B6">
          <w:rPr>
            <w:rStyle w:val="Hyperlink"/>
            <w:noProof/>
          </w:rPr>
          <w:t>4.2</w:t>
        </w:r>
        <w:r w:rsidR="00570322">
          <w:rPr>
            <w:rFonts w:asciiTheme="minorHAnsi" w:eastAsiaTheme="minorEastAsia" w:hAnsiTheme="minorHAnsi" w:cstheme="minorBidi"/>
            <w:noProof/>
            <w:sz w:val="22"/>
            <w:szCs w:val="22"/>
          </w:rPr>
          <w:tab/>
        </w:r>
        <w:r w:rsidR="00570322" w:rsidRPr="005227B6">
          <w:rPr>
            <w:rStyle w:val="Hyperlink"/>
            <w:noProof/>
          </w:rPr>
          <w:t>Next stage plan</w:t>
        </w:r>
        <w:r w:rsidR="00570322">
          <w:rPr>
            <w:noProof/>
            <w:webHidden/>
          </w:rPr>
          <w:tab/>
        </w:r>
        <w:r w:rsidR="00570322">
          <w:rPr>
            <w:noProof/>
            <w:webHidden/>
          </w:rPr>
          <w:fldChar w:fldCharType="begin"/>
        </w:r>
        <w:r w:rsidR="00570322">
          <w:rPr>
            <w:noProof/>
            <w:webHidden/>
          </w:rPr>
          <w:instrText xml:space="preserve"> PAGEREF _Toc367891335 \h </w:instrText>
        </w:r>
        <w:r w:rsidR="00570322">
          <w:rPr>
            <w:noProof/>
            <w:webHidden/>
          </w:rPr>
        </w:r>
        <w:r w:rsidR="00570322">
          <w:rPr>
            <w:noProof/>
            <w:webHidden/>
          </w:rPr>
          <w:fldChar w:fldCharType="separate"/>
        </w:r>
        <w:r w:rsidR="00570322">
          <w:rPr>
            <w:noProof/>
            <w:webHidden/>
          </w:rPr>
          <w:t>12</w:t>
        </w:r>
        <w:r w:rsidR="00570322">
          <w:rPr>
            <w:noProof/>
            <w:webHidden/>
          </w:rPr>
          <w:fldChar w:fldCharType="end"/>
        </w:r>
      </w:hyperlink>
    </w:p>
    <w:p w14:paraId="27347546" w14:textId="77777777" w:rsidR="00570322" w:rsidRDefault="000D6034">
      <w:pPr>
        <w:pStyle w:val="TOC1"/>
        <w:rPr>
          <w:rFonts w:asciiTheme="minorHAnsi" w:eastAsiaTheme="minorEastAsia" w:hAnsiTheme="minorHAnsi" w:cstheme="minorBidi"/>
          <w:b w:val="0"/>
          <w:noProof/>
          <w:sz w:val="22"/>
          <w:szCs w:val="22"/>
        </w:rPr>
      </w:pPr>
      <w:hyperlink w:anchor="_Toc367891336" w:history="1">
        <w:r w:rsidR="00570322" w:rsidRPr="005227B6">
          <w:rPr>
            <w:rStyle w:val="Hyperlink"/>
            <w:noProof/>
          </w:rPr>
          <w:t>5</w:t>
        </w:r>
        <w:r w:rsidR="00570322">
          <w:rPr>
            <w:rFonts w:asciiTheme="minorHAnsi" w:eastAsiaTheme="minorEastAsia" w:hAnsiTheme="minorHAnsi" w:cstheme="minorBidi"/>
            <w:b w:val="0"/>
            <w:noProof/>
            <w:sz w:val="22"/>
            <w:szCs w:val="22"/>
          </w:rPr>
          <w:tab/>
        </w:r>
        <w:r w:rsidR="00570322" w:rsidRPr="005227B6">
          <w:rPr>
            <w:rStyle w:val="Hyperlink"/>
            <w:noProof/>
          </w:rPr>
          <w:t>Solution statement</w:t>
        </w:r>
        <w:r w:rsidR="00570322">
          <w:rPr>
            <w:noProof/>
            <w:webHidden/>
          </w:rPr>
          <w:tab/>
        </w:r>
        <w:r w:rsidR="00570322">
          <w:rPr>
            <w:noProof/>
            <w:webHidden/>
          </w:rPr>
          <w:fldChar w:fldCharType="begin"/>
        </w:r>
        <w:r w:rsidR="00570322">
          <w:rPr>
            <w:noProof/>
            <w:webHidden/>
          </w:rPr>
          <w:instrText xml:space="preserve"> PAGEREF _Toc367891336 \h </w:instrText>
        </w:r>
        <w:r w:rsidR="00570322">
          <w:rPr>
            <w:noProof/>
            <w:webHidden/>
          </w:rPr>
        </w:r>
        <w:r w:rsidR="00570322">
          <w:rPr>
            <w:noProof/>
            <w:webHidden/>
          </w:rPr>
          <w:fldChar w:fldCharType="separate"/>
        </w:r>
        <w:r w:rsidR="00570322">
          <w:rPr>
            <w:noProof/>
            <w:webHidden/>
          </w:rPr>
          <w:t>14</w:t>
        </w:r>
        <w:r w:rsidR="00570322">
          <w:rPr>
            <w:noProof/>
            <w:webHidden/>
          </w:rPr>
          <w:fldChar w:fldCharType="end"/>
        </w:r>
      </w:hyperlink>
    </w:p>
    <w:p w14:paraId="2283BF05" w14:textId="77777777" w:rsidR="00570322" w:rsidRDefault="000D6034">
      <w:pPr>
        <w:pStyle w:val="TOC2"/>
        <w:rPr>
          <w:rFonts w:asciiTheme="minorHAnsi" w:eastAsiaTheme="minorEastAsia" w:hAnsiTheme="minorHAnsi" w:cstheme="minorBidi"/>
          <w:noProof/>
          <w:sz w:val="22"/>
          <w:szCs w:val="22"/>
        </w:rPr>
      </w:pPr>
      <w:hyperlink w:anchor="_Toc367891337" w:history="1">
        <w:r w:rsidR="00570322" w:rsidRPr="005227B6">
          <w:rPr>
            <w:rStyle w:val="Hyperlink"/>
            <w:noProof/>
          </w:rPr>
          <w:t>5.1</w:t>
        </w:r>
        <w:r w:rsidR="00570322">
          <w:rPr>
            <w:rFonts w:asciiTheme="minorHAnsi" w:eastAsiaTheme="minorEastAsia" w:hAnsiTheme="minorHAnsi" w:cstheme="minorBidi"/>
            <w:noProof/>
            <w:sz w:val="22"/>
            <w:szCs w:val="22"/>
          </w:rPr>
          <w:tab/>
        </w:r>
        <w:r w:rsidR="00570322" w:rsidRPr="005227B6">
          <w:rPr>
            <w:rStyle w:val="Hyperlink"/>
            <w:noProof/>
          </w:rPr>
          <w:t>Proposed solution (s)</w:t>
        </w:r>
        <w:r w:rsidR="00570322">
          <w:rPr>
            <w:noProof/>
            <w:webHidden/>
          </w:rPr>
          <w:tab/>
        </w:r>
        <w:r w:rsidR="00570322">
          <w:rPr>
            <w:noProof/>
            <w:webHidden/>
          </w:rPr>
          <w:fldChar w:fldCharType="begin"/>
        </w:r>
        <w:r w:rsidR="00570322">
          <w:rPr>
            <w:noProof/>
            <w:webHidden/>
          </w:rPr>
          <w:instrText xml:space="preserve"> PAGEREF _Toc367891337 \h </w:instrText>
        </w:r>
        <w:r w:rsidR="00570322">
          <w:rPr>
            <w:noProof/>
            <w:webHidden/>
          </w:rPr>
        </w:r>
        <w:r w:rsidR="00570322">
          <w:rPr>
            <w:noProof/>
            <w:webHidden/>
          </w:rPr>
          <w:fldChar w:fldCharType="separate"/>
        </w:r>
        <w:r w:rsidR="00570322">
          <w:rPr>
            <w:noProof/>
            <w:webHidden/>
          </w:rPr>
          <w:t>14</w:t>
        </w:r>
        <w:r w:rsidR="00570322">
          <w:rPr>
            <w:noProof/>
            <w:webHidden/>
          </w:rPr>
          <w:fldChar w:fldCharType="end"/>
        </w:r>
      </w:hyperlink>
    </w:p>
    <w:p w14:paraId="3343EC52" w14:textId="77777777" w:rsidR="00570322" w:rsidRDefault="000D6034">
      <w:pPr>
        <w:pStyle w:val="TOC2"/>
        <w:rPr>
          <w:rFonts w:asciiTheme="minorHAnsi" w:eastAsiaTheme="minorEastAsia" w:hAnsiTheme="minorHAnsi" w:cstheme="minorBidi"/>
          <w:noProof/>
          <w:sz w:val="22"/>
          <w:szCs w:val="22"/>
        </w:rPr>
      </w:pPr>
      <w:hyperlink w:anchor="_Toc367891338" w:history="1">
        <w:r w:rsidR="00570322" w:rsidRPr="005227B6">
          <w:rPr>
            <w:rStyle w:val="Hyperlink"/>
            <w:noProof/>
          </w:rPr>
          <w:t>5.2</w:t>
        </w:r>
        <w:r w:rsidR="00570322">
          <w:rPr>
            <w:rFonts w:asciiTheme="minorHAnsi" w:eastAsiaTheme="minorEastAsia" w:hAnsiTheme="minorHAnsi" w:cstheme="minorBidi"/>
            <w:noProof/>
            <w:sz w:val="22"/>
            <w:szCs w:val="22"/>
          </w:rPr>
          <w:tab/>
        </w:r>
        <w:r w:rsidR="00570322" w:rsidRPr="005227B6">
          <w:rPr>
            <w:rStyle w:val="Hyperlink"/>
            <w:noProof/>
          </w:rPr>
          <w:t>Impact</w:t>
        </w:r>
        <w:r w:rsidR="00570322">
          <w:rPr>
            <w:noProof/>
            <w:webHidden/>
          </w:rPr>
          <w:tab/>
        </w:r>
        <w:r w:rsidR="00570322">
          <w:rPr>
            <w:noProof/>
            <w:webHidden/>
          </w:rPr>
          <w:fldChar w:fldCharType="begin"/>
        </w:r>
        <w:r w:rsidR="00570322">
          <w:rPr>
            <w:noProof/>
            <w:webHidden/>
          </w:rPr>
          <w:instrText xml:space="preserve"> PAGEREF _Toc367891338 \h </w:instrText>
        </w:r>
        <w:r w:rsidR="00570322">
          <w:rPr>
            <w:noProof/>
            <w:webHidden/>
          </w:rPr>
        </w:r>
        <w:r w:rsidR="00570322">
          <w:rPr>
            <w:noProof/>
            <w:webHidden/>
          </w:rPr>
          <w:fldChar w:fldCharType="separate"/>
        </w:r>
        <w:r w:rsidR="00570322">
          <w:rPr>
            <w:noProof/>
            <w:webHidden/>
          </w:rPr>
          <w:t>14</w:t>
        </w:r>
        <w:r w:rsidR="00570322">
          <w:rPr>
            <w:noProof/>
            <w:webHidden/>
          </w:rPr>
          <w:fldChar w:fldCharType="end"/>
        </w:r>
      </w:hyperlink>
    </w:p>
    <w:p w14:paraId="4FCDE6E5" w14:textId="77777777" w:rsidR="00570322" w:rsidRDefault="000D6034">
      <w:pPr>
        <w:pStyle w:val="TOC2"/>
        <w:rPr>
          <w:rFonts w:asciiTheme="minorHAnsi" w:eastAsiaTheme="minorEastAsia" w:hAnsiTheme="minorHAnsi" w:cstheme="minorBidi"/>
          <w:noProof/>
          <w:sz w:val="22"/>
          <w:szCs w:val="22"/>
        </w:rPr>
      </w:pPr>
      <w:hyperlink w:anchor="_Toc367891339" w:history="1">
        <w:r w:rsidR="00570322" w:rsidRPr="005227B6">
          <w:rPr>
            <w:rStyle w:val="Hyperlink"/>
            <w:noProof/>
          </w:rPr>
          <w:t>5.3</w:t>
        </w:r>
        <w:r w:rsidR="00570322">
          <w:rPr>
            <w:rFonts w:asciiTheme="minorHAnsi" w:eastAsiaTheme="minorEastAsia" w:hAnsiTheme="minorHAnsi" w:cstheme="minorBidi"/>
            <w:noProof/>
            <w:sz w:val="22"/>
            <w:szCs w:val="22"/>
          </w:rPr>
          <w:tab/>
        </w:r>
        <w:r w:rsidR="00570322" w:rsidRPr="005227B6">
          <w:rPr>
            <w:rStyle w:val="Hyperlink"/>
            <w:noProof/>
          </w:rPr>
          <w:t>Associated comments</w:t>
        </w:r>
        <w:r w:rsidR="00570322">
          <w:rPr>
            <w:noProof/>
            <w:webHidden/>
          </w:rPr>
          <w:tab/>
        </w:r>
        <w:r w:rsidR="00570322">
          <w:rPr>
            <w:noProof/>
            <w:webHidden/>
          </w:rPr>
          <w:fldChar w:fldCharType="begin"/>
        </w:r>
        <w:r w:rsidR="00570322">
          <w:rPr>
            <w:noProof/>
            <w:webHidden/>
          </w:rPr>
          <w:instrText xml:space="preserve"> PAGEREF _Toc367891339 \h </w:instrText>
        </w:r>
        <w:r w:rsidR="00570322">
          <w:rPr>
            <w:noProof/>
            <w:webHidden/>
          </w:rPr>
        </w:r>
        <w:r w:rsidR="00570322">
          <w:rPr>
            <w:noProof/>
            <w:webHidden/>
          </w:rPr>
          <w:fldChar w:fldCharType="separate"/>
        </w:r>
        <w:r w:rsidR="00570322">
          <w:rPr>
            <w:noProof/>
            <w:webHidden/>
          </w:rPr>
          <w:t>14</w:t>
        </w:r>
        <w:r w:rsidR="00570322">
          <w:rPr>
            <w:noProof/>
            <w:webHidden/>
          </w:rPr>
          <w:fldChar w:fldCharType="end"/>
        </w:r>
      </w:hyperlink>
    </w:p>
    <w:p w14:paraId="291FC89E" w14:textId="77777777" w:rsidR="00570322" w:rsidRDefault="000D6034">
      <w:pPr>
        <w:pStyle w:val="TOC1"/>
        <w:rPr>
          <w:rFonts w:asciiTheme="minorHAnsi" w:eastAsiaTheme="minorEastAsia" w:hAnsiTheme="minorHAnsi" w:cstheme="minorBidi"/>
          <w:b w:val="0"/>
          <w:noProof/>
          <w:sz w:val="22"/>
          <w:szCs w:val="22"/>
        </w:rPr>
      </w:pPr>
      <w:hyperlink w:anchor="_Toc367891340" w:history="1">
        <w:r w:rsidR="00570322" w:rsidRPr="005227B6">
          <w:rPr>
            <w:rStyle w:val="Hyperlink"/>
            <w:noProof/>
          </w:rPr>
          <w:t>6</w:t>
        </w:r>
        <w:r w:rsidR="00570322">
          <w:rPr>
            <w:rFonts w:asciiTheme="minorHAnsi" w:eastAsiaTheme="minorEastAsia" w:hAnsiTheme="minorHAnsi" w:cstheme="minorBidi"/>
            <w:b w:val="0"/>
            <w:noProof/>
            <w:sz w:val="22"/>
            <w:szCs w:val="22"/>
          </w:rPr>
          <w:tab/>
        </w:r>
        <w:r w:rsidR="00570322" w:rsidRPr="005227B6">
          <w:rPr>
            <w:rStyle w:val="Hyperlink"/>
            <w:noProof/>
          </w:rPr>
          <w:t>Operational statement</w:t>
        </w:r>
        <w:r w:rsidR="00570322">
          <w:rPr>
            <w:noProof/>
            <w:webHidden/>
          </w:rPr>
          <w:tab/>
        </w:r>
        <w:r w:rsidR="00570322">
          <w:rPr>
            <w:noProof/>
            <w:webHidden/>
          </w:rPr>
          <w:fldChar w:fldCharType="begin"/>
        </w:r>
        <w:r w:rsidR="00570322">
          <w:rPr>
            <w:noProof/>
            <w:webHidden/>
          </w:rPr>
          <w:instrText xml:space="preserve"> PAGEREF _Toc367891340 \h </w:instrText>
        </w:r>
        <w:r w:rsidR="00570322">
          <w:rPr>
            <w:noProof/>
            <w:webHidden/>
          </w:rPr>
        </w:r>
        <w:r w:rsidR="00570322">
          <w:rPr>
            <w:noProof/>
            <w:webHidden/>
          </w:rPr>
          <w:fldChar w:fldCharType="separate"/>
        </w:r>
        <w:r w:rsidR="00570322">
          <w:rPr>
            <w:noProof/>
            <w:webHidden/>
          </w:rPr>
          <w:t>15</w:t>
        </w:r>
        <w:r w:rsidR="00570322">
          <w:rPr>
            <w:noProof/>
            <w:webHidden/>
          </w:rPr>
          <w:fldChar w:fldCharType="end"/>
        </w:r>
      </w:hyperlink>
    </w:p>
    <w:p w14:paraId="43601EAE" w14:textId="77777777" w:rsidR="00570322" w:rsidRDefault="000D6034">
      <w:pPr>
        <w:pStyle w:val="TOC2"/>
        <w:rPr>
          <w:rFonts w:asciiTheme="minorHAnsi" w:eastAsiaTheme="minorEastAsia" w:hAnsiTheme="minorHAnsi" w:cstheme="minorBidi"/>
          <w:noProof/>
          <w:sz w:val="22"/>
          <w:szCs w:val="22"/>
        </w:rPr>
      </w:pPr>
      <w:hyperlink w:anchor="_Toc367891341" w:history="1">
        <w:r w:rsidR="00570322" w:rsidRPr="005227B6">
          <w:rPr>
            <w:rStyle w:val="Hyperlink"/>
            <w:noProof/>
          </w:rPr>
          <w:t>6.1</w:t>
        </w:r>
        <w:r w:rsidR="00570322">
          <w:rPr>
            <w:rFonts w:asciiTheme="minorHAnsi" w:eastAsiaTheme="minorEastAsia" w:hAnsiTheme="minorHAnsi" w:cstheme="minorBidi"/>
            <w:noProof/>
            <w:sz w:val="22"/>
            <w:szCs w:val="22"/>
          </w:rPr>
          <w:tab/>
        </w:r>
        <w:r w:rsidR="00570322" w:rsidRPr="005227B6">
          <w:rPr>
            <w:rStyle w:val="Hyperlink"/>
            <w:noProof/>
          </w:rPr>
          <w:t>Summary</w:t>
        </w:r>
        <w:r w:rsidR="00570322">
          <w:rPr>
            <w:noProof/>
            <w:webHidden/>
          </w:rPr>
          <w:tab/>
        </w:r>
        <w:r w:rsidR="00570322">
          <w:rPr>
            <w:noProof/>
            <w:webHidden/>
          </w:rPr>
          <w:fldChar w:fldCharType="begin"/>
        </w:r>
        <w:r w:rsidR="00570322">
          <w:rPr>
            <w:noProof/>
            <w:webHidden/>
          </w:rPr>
          <w:instrText xml:space="preserve"> PAGEREF _Toc367891341 \h </w:instrText>
        </w:r>
        <w:r w:rsidR="00570322">
          <w:rPr>
            <w:noProof/>
            <w:webHidden/>
          </w:rPr>
        </w:r>
        <w:r w:rsidR="00570322">
          <w:rPr>
            <w:noProof/>
            <w:webHidden/>
          </w:rPr>
          <w:fldChar w:fldCharType="separate"/>
        </w:r>
        <w:r w:rsidR="00570322">
          <w:rPr>
            <w:noProof/>
            <w:webHidden/>
          </w:rPr>
          <w:t>15</w:t>
        </w:r>
        <w:r w:rsidR="00570322">
          <w:rPr>
            <w:noProof/>
            <w:webHidden/>
          </w:rPr>
          <w:fldChar w:fldCharType="end"/>
        </w:r>
      </w:hyperlink>
    </w:p>
    <w:p w14:paraId="5985C569" w14:textId="77777777" w:rsidR="00570322" w:rsidRDefault="000D6034">
      <w:pPr>
        <w:pStyle w:val="TOC2"/>
        <w:rPr>
          <w:rFonts w:asciiTheme="minorHAnsi" w:eastAsiaTheme="minorEastAsia" w:hAnsiTheme="minorHAnsi" w:cstheme="minorBidi"/>
          <w:noProof/>
          <w:sz w:val="22"/>
          <w:szCs w:val="22"/>
        </w:rPr>
      </w:pPr>
      <w:hyperlink w:anchor="_Toc367891342" w:history="1">
        <w:r w:rsidR="00570322" w:rsidRPr="005227B6">
          <w:rPr>
            <w:rStyle w:val="Hyperlink"/>
            <w:noProof/>
          </w:rPr>
          <w:t>6.2</w:t>
        </w:r>
        <w:r w:rsidR="00570322">
          <w:rPr>
            <w:rFonts w:asciiTheme="minorHAnsi" w:eastAsiaTheme="minorEastAsia" w:hAnsiTheme="minorHAnsi" w:cstheme="minorBidi"/>
            <w:noProof/>
            <w:sz w:val="22"/>
            <w:szCs w:val="22"/>
          </w:rPr>
          <w:tab/>
        </w:r>
        <w:r w:rsidR="00570322" w:rsidRPr="005227B6">
          <w:rPr>
            <w:rStyle w:val="Hyperlink"/>
            <w:noProof/>
          </w:rPr>
          <w:t>Impact</w:t>
        </w:r>
        <w:r w:rsidR="00570322">
          <w:rPr>
            <w:noProof/>
            <w:webHidden/>
          </w:rPr>
          <w:tab/>
        </w:r>
        <w:r w:rsidR="00570322">
          <w:rPr>
            <w:noProof/>
            <w:webHidden/>
          </w:rPr>
          <w:fldChar w:fldCharType="begin"/>
        </w:r>
        <w:r w:rsidR="00570322">
          <w:rPr>
            <w:noProof/>
            <w:webHidden/>
          </w:rPr>
          <w:instrText xml:space="preserve"> PAGEREF _Toc367891342 \h </w:instrText>
        </w:r>
        <w:r w:rsidR="00570322">
          <w:rPr>
            <w:noProof/>
            <w:webHidden/>
          </w:rPr>
        </w:r>
        <w:r w:rsidR="00570322">
          <w:rPr>
            <w:noProof/>
            <w:webHidden/>
          </w:rPr>
          <w:fldChar w:fldCharType="separate"/>
        </w:r>
        <w:r w:rsidR="00570322">
          <w:rPr>
            <w:noProof/>
            <w:webHidden/>
          </w:rPr>
          <w:t>15</w:t>
        </w:r>
        <w:r w:rsidR="00570322">
          <w:rPr>
            <w:noProof/>
            <w:webHidden/>
          </w:rPr>
          <w:fldChar w:fldCharType="end"/>
        </w:r>
      </w:hyperlink>
    </w:p>
    <w:p w14:paraId="7BF342EE" w14:textId="77777777" w:rsidR="00570322" w:rsidRDefault="000D6034">
      <w:pPr>
        <w:pStyle w:val="TOC2"/>
        <w:rPr>
          <w:rFonts w:asciiTheme="minorHAnsi" w:eastAsiaTheme="minorEastAsia" w:hAnsiTheme="minorHAnsi" w:cstheme="minorBidi"/>
          <w:noProof/>
          <w:sz w:val="22"/>
          <w:szCs w:val="22"/>
        </w:rPr>
      </w:pPr>
      <w:hyperlink w:anchor="_Toc367891343" w:history="1">
        <w:r w:rsidR="00570322" w:rsidRPr="005227B6">
          <w:rPr>
            <w:rStyle w:val="Hyperlink"/>
            <w:noProof/>
          </w:rPr>
          <w:t>6.3</w:t>
        </w:r>
        <w:r w:rsidR="00570322">
          <w:rPr>
            <w:rFonts w:asciiTheme="minorHAnsi" w:eastAsiaTheme="minorEastAsia" w:hAnsiTheme="minorHAnsi" w:cstheme="minorBidi"/>
            <w:noProof/>
            <w:sz w:val="22"/>
            <w:szCs w:val="22"/>
          </w:rPr>
          <w:tab/>
        </w:r>
        <w:r w:rsidR="00570322" w:rsidRPr="005227B6">
          <w:rPr>
            <w:rStyle w:val="Hyperlink"/>
            <w:noProof/>
          </w:rPr>
          <w:t>Associated comments</w:t>
        </w:r>
        <w:r w:rsidR="00570322">
          <w:rPr>
            <w:noProof/>
            <w:webHidden/>
          </w:rPr>
          <w:tab/>
        </w:r>
        <w:r w:rsidR="00570322">
          <w:rPr>
            <w:noProof/>
            <w:webHidden/>
          </w:rPr>
          <w:fldChar w:fldCharType="begin"/>
        </w:r>
        <w:r w:rsidR="00570322">
          <w:rPr>
            <w:noProof/>
            <w:webHidden/>
          </w:rPr>
          <w:instrText xml:space="preserve"> PAGEREF _Toc367891343 \h </w:instrText>
        </w:r>
        <w:r w:rsidR="00570322">
          <w:rPr>
            <w:noProof/>
            <w:webHidden/>
          </w:rPr>
        </w:r>
        <w:r w:rsidR="00570322">
          <w:rPr>
            <w:noProof/>
            <w:webHidden/>
          </w:rPr>
          <w:fldChar w:fldCharType="separate"/>
        </w:r>
        <w:r w:rsidR="00570322">
          <w:rPr>
            <w:noProof/>
            <w:webHidden/>
          </w:rPr>
          <w:t>15</w:t>
        </w:r>
        <w:r w:rsidR="00570322">
          <w:rPr>
            <w:noProof/>
            <w:webHidden/>
          </w:rPr>
          <w:fldChar w:fldCharType="end"/>
        </w:r>
      </w:hyperlink>
    </w:p>
    <w:p w14:paraId="3E5B92FB" w14:textId="77777777" w:rsidR="00570322" w:rsidRDefault="000D6034">
      <w:pPr>
        <w:pStyle w:val="TOC1"/>
        <w:rPr>
          <w:rFonts w:asciiTheme="minorHAnsi" w:eastAsiaTheme="minorEastAsia" w:hAnsiTheme="minorHAnsi" w:cstheme="minorBidi"/>
          <w:b w:val="0"/>
          <w:noProof/>
          <w:sz w:val="22"/>
          <w:szCs w:val="22"/>
        </w:rPr>
      </w:pPr>
      <w:hyperlink w:anchor="_Toc367891344" w:history="1">
        <w:r w:rsidR="00570322" w:rsidRPr="005227B6">
          <w:rPr>
            <w:rStyle w:val="Hyperlink"/>
            <w:noProof/>
          </w:rPr>
          <w:t>7</w:t>
        </w:r>
        <w:r w:rsidR="00570322">
          <w:rPr>
            <w:rFonts w:asciiTheme="minorHAnsi" w:eastAsiaTheme="minorEastAsia" w:hAnsiTheme="minorHAnsi" w:cstheme="minorBidi"/>
            <w:b w:val="0"/>
            <w:noProof/>
            <w:sz w:val="22"/>
            <w:szCs w:val="22"/>
          </w:rPr>
          <w:tab/>
        </w:r>
        <w:r w:rsidR="00570322" w:rsidRPr="005227B6">
          <w:rPr>
            <w:rStyle w:val="Hyperlink"/>
            <w:noProof/>
          </w:rPr>
          <w:t>Document control</w:t>
        </w:r>
        <w:r w:rsidR="00570322">
          <w:rPr>
            <w:noProof/>
            <w:webHidden/>
          </w:rPr>
          <w:tab/>
        </w:r>
        <w:r w:rsidR="00570322">
          <w:rPr>
            <w:noProof/>
            <w:webHidden/>
          </w:rPr>
          <w:fldChar w:fldCharType="begin"/>
        </w:r>
        <w:r w:rsidR="00570322">
          <w:rPr>
            <w:noProof/>
            <w:webHidden/>
          </w:rPr>
          <w:instrText xml:space="preserve"> PAGEREF _Toc367891344 \h </w:instrText>
        </w:r>
        <w:r w:rsidR="00570322">
          <w:rPr>
            <w:noProof/>
            <w:webHidden/>
          </w:rPr>
        </w:r>
        <w:r w:rsidR="00570322">
          <w:rPr>
            <w:noProof/>
            <w:webHidden/>
          </w:rPr>
          <w:fldChar w:fldCharType="separate"/>
        </w:r>
        <w:r w:rsidR="00570322">
          <w:rPr>
            <w:noProof/>
            <w:webHidden/>
          </w:rPr>
          <w:t>16</w:t>
        </w:r>
        <w:r w:rsidR="00570322">
          <w:rPr>
            <w:noProof/>
            <w:webHidden/>
          </w:rPr>
          <w:fldChar w:fldCharType="end"/>
        </w:r>
      </w:hyperlink>
    </w:p>
    <w:p w14:paraId="0E4594E4" w14:textId="77777777" w:rsidR="0011302F" w:rsidRDefault="00C35807" w:rsidP="00DA34C0">
      <w:pPr>
        <w:pStyle w:val="ITSOutlineNumberedHeading1"/>
      </w:pPr>
      <w:r>
        <w:rPr>
          <w:rFonts w:cs="Times New Roman"/>
          <w:bCs w:val="0"/>
          <w:noProof/>
          <w:sz w:val="24"/>
        </w:rPr>
        <w:lastRenderedPageBreak/>
        <w:fldChar w:fldCharType="end"/>
      </w:r>
      <w:bookmarkStart w:id="2" w:name="_Toc367891313"/>
      <w:bookmarkEnd w:id="1"/>
      <w:r w:rsidR="00FF21B3">
        <w:t>Service Overview</w:t>
      </w:r>
      <w:bookmarkEnd w:id="2"/>
    </w:p>
    <w:p w14:paraId="6EBEDE97" w14:textId="77777777" w:rsidR="007359DE" w:rsidRDefault="007359DE" w:rsidP="007359DE">
      <w:pPr>
        <w:pStyle w:val="ITSOutlineNumberedHeading2"/>
      </w:pPr>
      <w:bookmarkStart w:id="3" w:name="_Toc367891314"/>
      <w:r>
        <w:t>Service description</w:t>
      </w:r>
      <w:bookmarkEnd w:id="3"/>
    </w:p>
    <w:p w14:paraId="2B6E4C4E" w14:textId="77777777" w:rsidR="007C6773" w:rsidRDefault="007C6773" w:rsidP="007C6773">
      <w:pPr>
        <w:spacing w:after="120"/>
        <w:ind w:left="567"/>
        <w:rPr>
          <w:rFonts w:cs="Arial"/>
          <w:szCs w:val="20"/>
        </w:rPr>
      </w:pPr>
      <w:r>
        <w:rPr>
          <w:rFonts w:cs="Arial"/>
          <w:szCs w:val="20"/>
        </w:rPr>
        <w:t>The Student Portal is one of the most important online services that the University of Me</w:t>
      </w:r>
      <w:r w:rsidR="00DE1A1E">
        <w:rPr>
          <w:rFonts w:cs="Arial"/>
          <w:szCs w:val="20"/>
        </w:rPr>
        <w:t xml:space="preserve">lbourne offers to its students. </w:t>
      </w:r>
      <w:r>
        <w:rPr>
          <w:rFonts w:cs="Arial"/>
          <w:szCs w:val="20"/>
        </w:rPr>
        <w:t>The Student Portal Renewal Project was initiated to address some significant technology-based issues. The Portal was also developed to provide a better environment for students to address both their administrative and learning needs.</w:t>
      </w:r>
    </w:p>
    <w:p w14:paraId="41721325" w14:textId="77777777" w:rsidR="007C6773" w:rsidRDefault="007C6773" w:rsidP="007C6773">
      <w:pPr>
        <w:spacing w:after="120"/>
        <w:ind w:left="567"/>
        <w:rPr>
          <w:rFonts w:cs="Arial"/>
          <w:szCs w:val="20"/>
        </w:rPr>
      </w:pPr>
      <w:r>
        <w:rPr>
          <w:rFonts w:cs="Arial"/>
          <w:szCs w:val="20"/>
        </w:rPr>
        <w:t>Over the next few years the number of students having access to smartphones and tablets is expected to increase. The need for a mobile application will become more critical and it is expected that mobile services will become part of normal business.</w:t>
      </w:r>
    </w:p>
    <w:p w14:paraId="50553EDE" w14:textId="77777777" w:rsidR="007C6773" w:rsidRDefault="007C6773" w:rsidP="007C6773">
      <w:pPr>
        <w:spacing w:after="120"/>
        <w:ind w:left="567"/>
        <w:rPr>
          <w:rFonts w:cs="Arial"/>
          <w:szCs w:val="20"/>
        </w:rPr>
      </w:pPr>
      <w:r>
        <w:rPr>
          <w:rFonts w:cs="Arial"/>
          <w:szCs w:val="20"/>
        </w:rPr>
        <w:t xml:space="preserve">In response to the increased reliance on mobile services, Phase 2 of the Student Portal Project will deliver </w:t>
      </w:r>
      <w:r w:rsidR="00DC3D55">
        <w:rPr>
          <w:rFonts w:cs="Arial"/>
          <w:szCs w:val="20"/>
        </w:rPr>
        <w:tab/>
      </w:r>
      <w:r>
        <w:rPr>
          <w:rFonts w:cs="Arial"/>
          <w:szCs w:val="20"/>
        </w:rPr>
        <w:t xml:space="preserve">select Student Portal services to the student via a user interface which is optimised for mobile devices. </w:t>
      </w:r>
    </w:p>
    <w:p w14:paraId="7159AEFA" w14:textId="77777777" w:rsidR="007C6773" w:rsidRDefault="007C6773" w:rsidP="007C6773">
      <w:pPr>
        <w:spacing w:after="120"/>
        <w:ind w:left="567"/>
        <w:rPr>
          <w:rFonts w:cs="Arial"/>
          <w:szCs w:val="20"/>
        </w:rPr>
      </w:pPr>
      <w:r>
        <w:rPr>
          <w:rFonts w:cs="Arial"/>
          <w:szCs w:val="20"/>
        </w:rPr>
        <w:t>The application will deliver administrative functions to Undergraduate, Graduate and Research students as well as offering a platform to potential students, staff and visitors.</w:t>
      </w:r>
    </w:p>
    <w:p w14:paraId="189A8EFB" w14:textId="77777777" w:rsidR="007C6773" w:rsidRDefault="007C6773" w:rsidP="007C6773">
      <w:pPr>
        <w:spacing w:after="120"/>
        <w:ind w:left="567"/>
        <w:rPr>
          <w:rFonts w:cs="Arial"/>
          <w:szCs w:val="20"/>
        </w:rPr>
      </w:pPr>
      <w:r>
        <w:rPr>
          <w:rFonts w:cs="Arial"/>
          <w:szCs w:val="20"/>
        </w:rPr>
        <w:t xml:space="preserve">The scope for the Student Portal Mobile Project is to deliver an application available to most mobile devices, but specifically addressing Apple OSX and Android. </w:t>
      </w:r>
    </w:p>
    <w:p w14:paraId="12C713F9" w14:textId="0C6DFF45" w:rsidR="00303921" w:rsidRDefault="00303921" w:rsidP="00303921">
      <w:pPr>
        <w:spacing w:after="120"/>
        <w:ind w:left="567"/>
        <w:rPr>
          <w:rFonts w:cs="Arial"/>
          <w:szCs w:val="20"/>
        </w:rPr>
      </w:pPr>
      <w:r>
        <w:rPr>
          <w:rFonts w:cs="Arial"/>
          <w:szCs w:val="20"/>
        </w:rPr>
        <w:t xml:space="preserve">The functionality will include: </w:t>
      </w:r>
    </w:p>
    <w:p w14:paraId="7A55F21F" w14:textId="77777777" w:rsidR="00303921" w:rsidRDefault="00303921" w:rsidP="00303921">
      <w:pPr>
        <w:pStyle w:val="ListParagraph"/>
        <w:numPr>
          <w:ilvl w:val="0"/>
          <w:numId w:val="31"/>
        </w:numPr>
        <w:rPr>
          <w:rFonts w:cs="Arial"/>
          <w:b/>
          <w:szCs w:val="20"/>
        </w:rPr>
      </w:pPr>
      <w:r>
        <w:rPr>
          <w:rFonts w:cs="Arial"/>
          <w:b/>
          <w:szCs w:val="20"/>
        </w:rPr>
        <w:t>Calendar that will display the student timetable and important University dates and events</w:t>
      </w:r>
    </w:p>
    <w:p w14:paraId="4E369815" w14:textId="22D38AD4" w:rsidR="00303921" w:rsidRDefault="00303921" w:rsidP="00303921">
      <w:pPr>
        <w:pStyle w:val="ListParagraph"/>
        <w:numPr>
          <w:ilvl w:val="0"/>
          <w:numId w:val="31"/>
        </w:numPr>
        <w:rPr>
          <w:rFonts w:cs="Arial"/>
          <w:b/>
          <w:szCs w:val="20"/>
        </w:rPr>
      </w:pPr>
      <w:r>
        <w:rPr>
          <w:rFonts w:cs="Arial"/>
          <w:b/>
          <w:szCs w:val="20"/>
        </w:rPr>
        <w:t>Campus Maps</w:t>
      </w:r>
    </w:p>
    <w:p w14:paraId="1F752B2F" w14:textId="77777777" w:rsidR="00303921" w:rsidRDefault="00303921" w:rsidP="00303921">
      <w:pPr>
        <w:pStyle w:val="ListParagraph"/>
        <w:numPr>
          <w:ilvl w:val="0"/>
          <w:numId w:val="31"/>
        </w:numPr>
        <w:rPr>
          <w:rFonts w:cs="Arial"/>
          <w:b/>
          <w:szCs w:val="20"/>
        </w:rPr>
      </w:pPr>
      <w:r>
        <w:rPr>
          <w:rFonts w:cs="Arial"/>
          <w:b/>
          <w:szCs w:val="20"/>
        </w:rPr>
        <w:t>Login Functionality</w:t>
      </w:r>
    </w:p>
    <w:p w14:paraId="6D065D79" w14:textId="13C50F43" w:rsidR="00303921" w:rsidRDefault="00303921" w:rsidP="00303921">
      <w:pPr>
        <w:pStyle w:val="ListParagraph"/>
        <w:numPr>
          <w:ilvl w:val="0"/>
          <w:numId w:val="31"/>
        </w:numPr>
        <w:rPr>
          <w:rFonts w:cs="Arial"/>
          <w:b/>
          <w:szCs w:val="20"/>
        </w:rPr>
      </w:pPr>
      <w:r>
        <w:rPr>
          <w:rFonts w:cs="Arial"/>
          <w:b/>
          <w:szCs w:val="20"/>
        </w:rPr>
        <w:t>Notices and announcements</w:t>
      </w:r>
    </w:p>
    <w:p w14:paraId="283CDC07" w14:textId="77777777" w:rsidR="00303921" w:rsidRDefault="00303921" w:rsidP="00303921">
      <w:pPr>
        <w:pStyle w:val="ListParagraph"/>
        <w:numPr>
          <w:ilvl w:val="0"/>
          <w:numId w:val="31"/>
        </w:numPr>
        <w:rPr>
          <w:rFonts w:cs="Arial"/>
          <w:szCs w:val="20"/>
        </w:rPr>
      </w:pPr>
      <w:r>
        <w:rPr>
          <w:rFonts w:cs="Arial"/>
          <w:szCs w:val="20"/>
        </w:rPr>
        <w:t>News Feeds</w:t>
      </w:r>
    </w:p>
    <w:p w14:paraId="41D1AFC4" w14:textId="77777777" w:rsidR="00303921" w:rsidRDefault="00303921" w:rsidP="00303921">
      <w:pPr>
        <w:pStyle w:val="ListParagraph"/>
        <w:numPr>
          <w:ilvl w:val="0"/>
          <w:numId w:val="31"/>
        </w:numPr>
        <w:rPr>
          <w:rFonts w:cs="Arial"/>
          <w:szCs w:val="20"/>
        </w:rPr>
      </w:pPr>
      <w:r>
        <w:rPr>
          <w:rFonts w:cs="Arial"/>
          <w:szCs w:val="20"/>
        </w:rPr>
        <w:t>Events</w:t>
      </w:r>
    </w:p>
    <w:p w14:paraId="2450C706" w14:textId="77777777" w:rsidR="00303921" w:rsidRDefault="00303921" w:rsidP="00303921">
      <w:pPr>
        <w:pStyle w:val="ListParagraph"/>
        <w:ind w:left="1080"/>
        <w:rPr>
          <w:rFonts w:cs="Arial"/>
          <w:szCs w:val="20"/>
        </w:rPr>
      </w:pPr>
    </w:p>
    <w:p w14:paraId="49EFFC55" w14:textId="77777777" w:rsidR="00303921" w:rsidRDefault="00303921" w:rsidP="00303921">
      <w:pPr>
        <w:ind w:left="720"/>
        <w:rPr>
          <w:rFonts w:cs="Arial"/>
          <w:szCs w:val="20"/>
        </w:rPr>
      </w:pPr>
      <w:r>
        <w:rPr>
          <w:rFonts w:cs="Arial"/>
          <w:szCs w:val="20"/>
        </w:rPr>
        <w:t>The solution should link to or integrate with:</w:t>
      </w:r>
    </w:p>
    <w:p w14:paraId="7F41D23A" w14:textId="0528F506" w:rsidR="00303921" w:rsidRDefault="00303921" w:rsidP="00303921">
      <w:pPr>
        <w:pStyle w:val="ListParagraph"/>
        <w:numPr>
          <w:ilvl w:val="0"/>
          <w:numId w:val="31"/>
        </w:numPr>
        <w:rPr>
          <w:rFonts w:cs="Arial"/>
          <w:szCs w:val="20"/>
        </w:rPr>
      </w:pPr>
      <w:proofErr w:type="spellStart"/>
      <w:r>
        <w:rPr>
          <w:rFonts w:cs="Arial"/>
          <w:szCs w:val="20"/>
        </w:rPr>
        <w:t>ask.unimelb</w:t>
      </w:r>
      <w:proofErr w:type="spellEnd"/>
      <w:r>
        <w:rPr>
          <w:rFonts w:cs="Arial"/>
          <w:szCs w:val="20"/>
        </w:rPr>
        <w:t xml:space="preserve"> (</w:t>
      </w:r>
      <w:proofErr w:type="spellStart"/>
      <w:r>
        <w:rPr>
          <w:rFonts w:cs="Arial"/>
          <w:szCs w:val="20"/>
        </w:rPr>
        <w:t>RightNow</w:t>
      </w:r>
      <w:proofErr w:type="spellEnd"/>
      <w:r>
        <w:rPr>
          <w:rFonts w:cs="Arial"/>
          <w:szCs w:val="20"/>
        </w:rPr>
        <w:t>)</w:t>
      </w:r>
    </w:p>
    <w:p w14:paraId="1B2AF2F5" w14:textId="77777777" w:rsidR="00303921" w:rsidRDefault="00303921" w:rsidP="00303921">
      <w:pPr>
        <w:pStyle w:val="ListParagraph"/>
        <w:numPr>
          <w:ilvl w:val="0"/>
          <w:numId w:val="31"/>
        </w:numPr>
        <w:rPr>
          <w:rFonts w:cs="Arial"/>
          <w:szCs w:val="20"/>
        </w:rPr>
      </w:pPr>
      <w:r>
        <w:rPr>
          <w:rFonts w:cs="Arial"/>
          <w:szCs w:val="20"/>
        </w:rPr>
        <w:t>Smart forms</w:t>
      </w:r>
    </w:p>
    <w:p w14:paraId="59B76C75" w14:textId="77777777" w:rsidR="00303921" w:rsidRPr="001A1EA0" w:rsidRDefault="00303921" w:rsidP="00303921">
      <w:pPr>
        <w:pStyle w:val="ListParagraph"/>
        <w:numPr>
          <w:ilvl w:val="0"/>
          <w:numId w:val="31"/>
        </w:numPr>
        <w:rPr>
          <w:rFonts w:cs="Arial"/>
          <w:b/>
          <w:szCs w:val="20"/>
        </w:rPr>
      </w:pPr>
      <w:r w:rsidRPr="001A1EA0">
        <w:rPr>
          <w:rFonts w:cs="Arial"/>
          <w:b/>
          <w:szCs w:val="20"/>
        </w:rPr>
        <w:t>Mobile Learn</w:t>
      </w:r>
    </w:p>
    <w:p w14:paraId="6CC89AF8" w14:textId="77777777" w:rsidR="00303921" w:rsidRPr="001A1EA0" w:rsidRDefault="00303921" w:rsidP="00303921">
      <w:pPr>
        <w:pStyle w:val="ListParagraph"/>
        <w:numPr>
          <w:ilvl w:val="0"/>
          <w:numId w:val="31"/>
        </w:numPr>
        <w:rPr>
          <w:rFonts w:cs="Arial"/>
          <w:b/>
          <w:szCs w:val="20"/>
        </w:rPr>
      </w:pPr>
      <w:r w:rsidRPr="001A1EA0">
        <w:rPr>
          <w:rFonts w:cs="Arial"/>
          <w:b/>
          <w:szCs w:val="20"/>
        </w:rPr>
        <w:t>Email</w:t>
      </w:r>
    </w:p>
    <w:p w14:paraId="66EE0D75" w14:textId="77777777" w:rsidR="00303921" w:rsidRDefault="00303921" w:rsidP="00303921">
      <w:pPr>
        <w:ind w:left="720"/>
        <w:rPr>
          <w:rFonts w:cs="Arial"/>
          <w:szCs w:val="20"/>
        </w:rPr>
      </w:pPr>
    </w:p>
    <w:p w14:paraId="55873AF6" w14:textId="77777777" w:rsidR="00303921" w:rsidRDefault="00303921" w:rsidP="00303921">
      <w:pPr>
        <w:ind w:left="720"/>
        <w:rPr>
          <w:rFonts w:cs="Arial"/>
          <w:szCs w:val="20"/>
        </w:rPr>
      </w:pPr>
      <w:r>
        <w:rPr>
          <w:rFonts w:cs="Arial"/>
          <w:szCs w:val="20"/>
        </w:rPr>
        <w:t>(The functions in bold are the highest priority functions.)</w:t>
      </w:r>
    </w:p>
    <w:p w14:paraId="3EEBF922" w14:textId="77777777" w:rsidR="00E67131" w:rsidRDefault="00E67131" w:rsidP="00E67131">
      <w:pPr>
        <w:pStyle w:val="ITSOutlineNumberedHeading2"/>
      </w:pPr>
      <w:bookmarkStart w:id="4" w:name="_Toc367891315"/>
      <w:r>
        <w:t>Strategic alignment</w:t>
      </w:r>
      <w:bookmarkEnd w:id="4"/>
      <w:r>
        <w:t xml:space="preserve"> </w:t>
      </w:r>
    </w:p>
    <w:p w14:paraId="2E2C73F3" w14:textId="45B840BF" w:rsidR="005F62A9" w:rsidRDefault="005F62A9" w:rsidP="00E376E0">
      <w:r>
        <w:t>The Student Portal Mobile App will support the University’s Growing Esteem strateg</w:t>
      </w:r>
      <w:r w:rsidR="00C22FDE">
        <w:t>y in the area</w:t>
      </w:r>
      <w:r>
        <w:t xml:space="preserve"> of Teaching and Learning. In particular the app will support the University’s goal of attracting students of the highest academic potential, regardless of background, by delivering an outstanding </w:t>
      </w:r>
      <w:r w:rsidRPr="005F62A9">
        <w:t>university experience</w:t>
      </w:r>
      <w:r>
        <w:t>.</w:t>
      </w:r>
    </w:p>
    <w:p w14:paraId="461BA8ED" w14:textId="77777777" w:rsidR="005F62A9" w:rsidRDefault="005F62A9" w:rsidP="00E376E0"/>
    <w:p w14:paraId="0A8A0C9B" w14:textId="00E02CF3" w:rsidR="00587F70" w:rsidRDefault="00C22FDE" w:rsidP="00587F70">
      <w:r>
        <w:t>The Student Portal Mobile App is part of the University’s overall online strategy</w:t>
      </w:r>
      <w:r w:rsidR="00587F70">
        <w:t xml:space="preserve"> and will conform to the vision of the Growing Esteem strategy where “Our ICT services will be responsive to the needs of our students and staff and will have the capability to respond to challenges with agility and an innovative approach to solving problems.”</w:t>
      </w:r>
    </w:p>
    <w:p w14:paraId="7FE8713C" w14:textId="77777777" w:rsidR="00E67131" w:rsidRDefault="00E67131" w:rsidP="00F951B7">
      <w:pPr>
        <w:pStyle w:val="ITSOutlineNumberedHeading2"/>
      </w:pPr>
      <w:bookmarkStart w:id="5" w:name="_Toc367891316"/>
      <w:r>
        <w:t>Potential benefits</w:t>
      </w:r>
      <w:bookmarkEnd w:id="5"/>
    </w:p>
    <w:tbl>
      <w:tblPr>
        <w:tblStyle w:val="TableGrid"/>
        <w:tblW w:w="8931" w:type="dxa"/>
        <w:tblInd w:w="673" w:type="dxa"/>
        <w:tblLook w:val="04A0" w:firstRow="1" w:lastRow="0" w:firstColumn="1" w:lastColumn="0" w:noHBand="0" w:noVBand="1"/>
      </w:tblPr>
      <w:tblGrid>
        <w:gridCol w:w="851"/>
        <w:gridCol w:w="2760"/>
        <w:gridCol w:w="2626"/>
        <w:gridCol w:w="2694"/>
      </w:tblGrid>
      <w:tr w:rsidR="007C6773" w:rsidRPr="00D30532" w14:paraId="4EF6D777" w14:textId="77777777" w:rsidTr="002726D4">
        <w:trPr>
          <w:trHeight w:val="300"/>
        </w:trPr>
        <w:tc>
          <w:tcPr>
            <w:tcW w:w="851" w:type="dxa"/>
            <w:shd w:val="clear" w:color="auto" w:fill="17365D" w:themeFill="text2" w:themeFillShade="BF"/>
            <w:vAlign w:val="center"/>
          </w:tcPr>
          <w:p w14:paraId="134D16B1" w14:textId="77777777" w:rsidR="007C6773" w:rsidRPr="00992CC9" w:rsidRDefault="007C6773" w:rsidP="002726D4">
            <w:pPr>
              <w:spacing w:line="210" w:lineRule="atLeast"/>
              <w:textAlignment w:val="center"/>
              <w:rPr>
                <w:rFonts w:eastAsia="MS PGothic" w:cs="Arial"/>
                <w:b/>
                <w:bCs/>
                <w:color w:val="FFFFFF" w:themeColor="background1"/>
                <w:kern w:val="24"/>
                <w:sz w:val="17"/>
                <w:szCs w:val="17"/>
                <w:lang w:eastAsia="en-US"/>
              </w:rPr>
            </w:pPr>
            <w:r>
              <w:rPr>
                <w:rFonts w:eastAsia="MS PGothic" w:cs="Arial"/>
                <w:b/>
                <w:bCs/>
                <w:color w:val="FFFFFF" w:themeColor="background1"/>
                <w:kern w:val="24"/>
                <w:sz w:val="17"/>
                <w:szCs w:val="17"/>
                <w:lang w:eastAsia="en-US"/>
              </w:rPr>
              <w:t>Type *</w:t>
            </w:r>
          </w:p>
        </w:tc>
        <w:tc>
          <w:tcPr>
            <w:tcW w:w="2760" w:type="dxa"/>
            <w:shd w:val="clear" w:color="auto" w:fill="17365D" w:themeFill="text2" w:themeFillShade="BF"/>
            <w:noWrap/>
            <w:vAlign w:val="center"/>
            <w:hideMark/>
          </w:tcPr>
          <w:p w14:paraId="0F6C3C93" w14:textId="77777777" w:rsidR="007C6773" w:rsidRPr="00992CC9" w:rsidRDefault="007C6773" w:rsidP="002726D4">
            <w:pPr>
              <w:spacing w:line="210" w:lineRule="atLeast"/>
              <w:textAlignment w:val="center"/>
              <w:rPr>
                <w:rFonts w:eastAsia="MS PGothic" w:cs="Arial"/>
                <w:b/>
                <w:bCs/>
                <w:color w:val="FFFFFF" w:themeColor="background1"/>
                <w:kern w:val="24"/>
                <w:sz w:val="17"/>
                <w:szCs w:val="17"/>
                <w:lang w:eastAsia="en-US"/>
              </w:rPr>
            </w:pPr>
            <w:r>
              <w:rPr>
                <w:rFonts w:eastAsia="MS PGothic" w:cs="Arial"/>
                <w:b/>
                <w:bCs/>
                <w:color w:val="FFFFFF" w:themeColor="background1"/>
                <w:kern w:val="24"/>
                <w:sz w:val="17"/>
                <w:szCs w:val="17"/>
                <w:lang w:eastAsia="en-US"/>
              </w:rPr>
              <w:t>Description</w:t>
            </w:r>
          </w:p>
        </w:tc>
        <w:tc>
          <w:tcPr>
            <w:tcW w:w="2626" w:type="dxa"/>
            <w:shd w:val="clear" w:color="auto" w:fill="17365D" w:themeFill="text2" w:themeFillShade="BF"/>
            <w:vAlign w:val="center"/>
          </w:tcPr>
          <w:p w14:paraId="465C96B0" w14:textId="77777777" w:rsidR="007C6773" w:rsidRPr="00992CC9" w:rsidRDefault="007C6773" w:rsidP="002726D4">
            <w:pPr>
              <w:textAlignment w:val="top"/>
              <w:rPr>
                <w:rFonts w:eastAsia="MS PGothic" w:cs="Arial"/>
                <w:b/>
                <w:bCs/>
                <w:color w:val="FFFFFF" w:themeColor="background1"/>
                <w:kern w:val="24"/>
                <w:sz w:val="17"/>
                <w:szCs w:val="17"/>
                <w:lang w:eastAsia="en-US"/>
              </w:rPr>
            </w:pPr>
            <w:r>
              <w:rPr>
                <w:rFonts w:eastAsia="MS PGothic" w:cs="Arial"/>
                <w:b/>
                <w:bCs/>
                <w:color w:val="FFFFFF" w:themeColor="background1"/>
                <w:kern w:val="24"/>
                <w:sz w:val="17"/>
                <w:szCs w:val="17"/>
                <w:lang w:eastAsia="en-US"/>
              </w:rPr>
              <w:t>Outcome</w:t>
            </w:r>
          </w:p>
        </w:tc>
        <w:tc>
          <w:tcPr>
            <w:tcW w:w="2694" w:type="dxa"/>
            <w:shd w:val="clear" w:color="auto" w:fill="17365D" w:themeFill="text2" w:themeFillShade="BF"/>
            <w:noWrap/>
            <w:vAlign w:val="center"/>
            <w:hideMark/>
          </w:tcPr>
          <w:p w14:paraId="690DBC1F" w14:textId="77777777" w:rsidR="007C6773" w:rsidRPr="00992CC9" w:rsidRDefault="007C6773" w:rsidP="002726D4">
            <w:pPr>
              <w:spacing w:line="210" w:lineRule="atLeast"/>
              <w:textAlignment w:val="center"/>
              <w:rPr>
                <w:rFonts w:eastAsia="MS PGothic" w:cs="Arial"/>
                <w:b/>
                <w:bCs/>
                <w:color w:val="FFFFFF" w:themeColor="background1"/>
                <w:kern w:val="24"/>
                <w:sz w:val="17"/>
                <w:szCs w:val="17"/>
                <w:lang w:eastAsia="en-US"/>
              </w:rPr>
            </w:pPr>
            <w:r w:rsidRPr="00992CC9">
              <w:rPr>
                <w:rFonts w:eastAsia="MS PGothic" w:cs="Arial"/>
                <w:b/>
                <w:bCs/>
                <w:color w:val="FFFFFF" w:themeColor="background1"/>
                <w:kern w:val="24"/>
                <w:sz w:val="17"/>
                <w:szCs w:val="17"/>
                <w:lang w:eastAsia="en-US"/>
              </w:rPr>
              <w:t>Measure</w:t>
            </w:r>
            <w:r>
              <w:rPr>
                <w:rFonts w:eastAsia="MS PGothic" w:cs="Arial"/>
                <w:b/>
                <w:bCs/>
                <w:color w:val="FFFFFF" w:themeColor="background1"/>
                <w:kern w:val="24"/>
                <w:sz w:val="17"/>
                <w:szCs w:val="17"/>
                <w:lang w:eastAsia="en-US"/>
              </w:rPr>
              <w:t xml:space="preserve"> / Target</w:t>
            </w:r>
          </w:p>
        </w:tc>
      </w:tr>
      <w:tr w:rsidR="007C6773" w:rsidRPr="00D30532" w14:paraId="611F0791" w14:textId="77777777" w:rsidTr="002726D4">
        <w:trPr>
          <w:trHeight w:val="300"/>
        </w:trPr>
        <w:tc>
          <w:tcPr>
            <w:tcW w:w="851" w:type="dxa"/>
          </w:tcPr>
          <w:p w14:paraId="6EB4C0C7" w14:textId="77777777" w:rsidR="007C6773" w:rsidRPr="00183467" w:rsidRDefault="007C6773" w:rsidP="002726D4">
            <w:pPr>
              <w:jc w:val="center"/>
              <w:textAlignment w:val="top"/>
              <w:rPr>
                <w:rFonts w:eastAsia="MS PGothic" w:cs="Arial"/>
                <w:color w:val="000000"/>
                <w:kern w:val="24"/>
                <w:sz w:val="16"/>
                <w:szCs w:val="16"/>
                <w:lang w:eastAsia="en-US"/>
              </w:rPr>
            </w:pPr>
            <w:r>
              <w:rPr>
                <w:rFonts w:eastAsia="MS PGothic" w:cs="Arial"/>
                <w:color w:val="000000"/>
                <w:kern w:val="24"/>
                <w:sz w:val="16"/>
                <w:szCs w:val="16"/>
                <w:lang w:eastAsia="en-US"/>
              </w:rPr>
              <w:t>IS/SA</w:t>
            </w:r>
          </w:p>
        </w:tc>
        <w:tc>
          <w:tcPr>
            <w:tcW w:w="2760" w:type="dxa"/>
            <w:shd w:val="clear" w:color="auto" w:fill="FFFFFF" w:themeFill="background1"/>
            <w:noWrap/>
          </w:tcPr>
          <w:p w14:paraId="27547640" w14:textId="76CCFCE5" w:rsidR="007C6773" w:rsidRPr="00183467" w:rsidRDefault="007C6773" w:rsidP="002726D4">
            <w:pPr>
              <w:textAlignment w:val="top"/>
              <w:rPr>
                <w:rFonts w:eastAsia="MS PGothic" w:cs="Arial"/>
                <w:color w:val="000000"/>
                <w:kern w:val="24"/>
                <w:sz w:val="16"/>
                <w:szCs w:val="16"/>
                <w:lang w:eastAsia="en-US"/>
              </w:rPr>
            </w:pPr>
            <w:r>
              <w:rPr>
                <w:rFonts w:eastAsia="MS PGothic" w:cs="Arial"/>
                <w:color w:val="000000"/>
                <w:kern w:val="24"/>
                <w:sz w:val="16"/>
                <w:szCs w:val="16"/>
                <w:lang w:eastAsia="en-US"/>
              </w:rPr>
              <w:t>Provide services that respond to the Learning &amp; Teaching ele</w:t>
            </w:r>
            <w:r w:rsidR="00B81891">
              <w:rPr>
                <w:rFonts w:eastAsia="MS PGothic" w:cs="Arial"/>
                <w:color w:val="000000"/>
                <w:kern w:val="24"/>
                <w:sz w:val="16"/>
                <w:szCs w:val="16"/>
                <w:lang w:eastAsia="en-US"/>
              </w:rPr>
              <w:t>ment of the University’s vision</w:t>
            </w:r>
          </w:p>
        </w:tc>
        <w:tc>
          <w:tcPr>
            <w:tcW w:w="2626" w:type="dxa"/>
            <w:shd w:val="clear" w:color="auto" w:fill="FFFFFF" w:themeFill="background1"/>
          </w:tcPr>
          <w:p w14:paraId="6E4934B6" w14:textId="6C6CA78D" w:rsidR="007C6773" w:rsidRPr="00183467" w:rsidRDefault="007C6773" w:rsidP="002726D4">
            <w:pPr>
              <w:textAlignment w:val="top"/>
              <w:rPr>
                <w:rFonts w:eastAsia="MS PGothic" w:cs="Arial"/>
                <w:color w:val="000000"/>
                <w:kern w:val="24"/>
                <w:sz w:val="16"/>
                <w:szCs w:val="16"/>
                <w:lang w:eastAsia="en-US"/>
              </w:rPr>
            </w:pPr>
            <w:r>
              <w:rPr>
                <w:rFonts w:eastAsia="MS PGothic" w:cs="Arial"/>
                <w:color w:val="000000"/>
                <w:kern w:val="24"/>
                <w:sz w:val="16"/>
                <w:szCs w:val="16"/>
                <w:lang w:eastAsia="en-US"/>
              </w:rPr>
              <w:t xml:space="preserve">Increase student’s satisfaction regarding </w:t>
            </w:r>
            <w:r w:rsidR="00B81891">
              <w:rPr>
                <w:rFonts w:eastAsia="MS PGothic" w:cs="Arial"/>
                <w:color w:val="000000"/>
                <w:kern w:val="24"/>
                <w:sz w:val="16"/>
                <w:szCs w:val="16"/>
                <w:lang w:eastAsia="en-US"/>
              </w:rPr>
              <w:t>the University experience</w:t>
            </w:r>
          </w:p>
        </w:tc>
        <w:tc>
          <w:tcPr>
            <w:tcW w:w="2694" w:type="dxa"/>
            <w:noWrap/>
          </w:tcPr>
          <w:p w14:paraId="0978248E" w14:textId="35EAC85E" w:rsidR="007C6773" w:rsidRPr="00736551" w:rsidRDefault="007C6773" w:rsidP="000F6342">
            <w:pPr>
              <w:pStyle w:val="ListParagraph"/>
              <w:numPr>
                <w:ilvl w:val="0"/>
                <w:numId w:val="25"/>
              </w:numPr>
              <w:textAlignment w:val="top"/>
              <w:rPr>
                <w:rFonts w:eastAsia="MS PGothic" w:cs="Arial"/>
                <w:color w:val="000000"/>
                <w:kern w:val="24"/>
                <w:sz w:val="16"/>
                <w:szCs w:val="16"/>
                <w:lang w:eastAsia="en-US"/>
              </w:rPr>
            </w:pPr>
            <w:r w:rsidRPr="00736551">
              <w:rPr>
                <w:rFonts w:eastAsia="MS PGothic" w:cs="Arial"/>
                <w:color w:val="000000"/>
                <w:kern w:val="24"/>
                <w:sz w:val="16"/>
                <w:szCs w:val="16"/>
                <w:lang w:eastAsia="en-US"/>
              </w:rPr>
              <w:t xml:space="preserve">Improved results on the </w:t>
            </w:r>
            <w:r w:rsidR="000F6342">
              <w:rPr>
                <w:rFonts w:eastAsia="MS PGothic" w:cs="Arial"/>
                <w:color w:val="000000"/>
                <w:kern w:val="24"/>
                <w:sz w:val="16"/>
                <w:szCs w:val="16"/>
                <w:lang w:eastAsia="en-US"/>
              </w:rPr>
              <w:t xml:space="preserve">Melbourne Experience </w:t>
            </w:r>
            <w:proofErr w:type="spellStart"/>
            <w:r w:rsidR="000F6342">
              <w:rPr>
                <w:rFonts w:eastAsia="MS PGothic" w:cs="Arial"/>
                <w:color w:val="000000"/>
                <w:kern w:val="24"/>
                <w:sz w:val="16"/>
                <w:szCs w:val="16"/>
                <w:lang w:eastAsia="en-US"/>
              </w:rPr>
              <w:t>Survery</w:t>
            </w:r>
            <w:proofErr w:type="spellEnd"/>
            <w:r w:rsidR="000F6342">
              <w:rPr>
                <w:rFonts w:eastAsia="MS PGothic" w:cs="Arial"/>
                <w:color w:val="000000"/>
                <w:kern w:val="24"/>
                <w:sz w:val="16"/>
                <w:szCs w:val="16"/>
                <w:lang w:eastAsia="en-US"/>
              </w:rPr>
              <w:t xml:space="preserve"> (MES) </w:t>
            </w:r>
            <w:r w:rsidRPr="00736551">
              <w:rPr>
                <w:rFonts w:eastAsia="MS PGothic" w:cs="Arial"/>
                <w:color w:val="000000"/>
                <w:kern w:val="24"/>
                <w:sz w:val="16"/>
                <w:szCs w:val="16"/>
                <w:lang w:eastAsia="en-US"/>
              </w:rPr>
              <w:t xml:space="preserve">in relation to the </w:t>
            </w:r>
            <w:r w:rsidR="000F6342">
              <w:rPr>
                <w:rFonts w:eastAsia="MS PGothic" w:cs="Arial"/>
                <w:color w:val="000000"/>
                <w:kern w:val="24"/>
                <w:sz w:val="16"/>
                <w:szCs w:val="16"/>
                <w:lang w:eastAsia="en-US"/>
              </w:rPr>
              <w:t>student satisfaction</w:t>
            </w:r>
          </w:p>
        </w:tc>
      </w:tr>
      <w:tr w:rsidR="007C6773" w:rsidRPr="00D30532" w14:paraId="54E02B74" w14:textId="77777777" w:rsidTr="002726D4">
        <w:trPr>
          <w:trHeight w:val="300"/>
        </w:trPr>
        <w:tc>
          <w:tcPr>
            <w:tcW w:w="851" w:type="dxa"/>
          </w:tcPr>
          <w:p w14:paraId="7E72376A" w14:textId="77777777" w:rsidR="007C6773" w:rsidRPr="00183467" w:rsidRDefault="007C6773" w:rsidP="002726D4">
            <w:pPr>
              <w:jc w:val="center"/>
              <w:textAlignment w:val="top"/>
              <w:rPr>
                <w:rFonts w:eastAsia="MS PGothic" w:cs="Arial"/>
                <w:color w:val="000000"/>
                <w:kern w:val="24"/>
                <w:sz w:val="16"/>
                <w:szCs w:val="16"/>
                <w:lang w:eastAsia="en-US"/>
              </w:rPr>
            </w:pPr>
            <w:r>
              <w:rPr>
                <w:rFonts w:eastAsia="MS PGothic" w:cs="Arial"/>
                <w:color w:val="000000"/>
                <w:kern w:val="24"/>
                <w:sz w:val="16"/>
                <w:szCs w:val="16"/>
                <w:lang w:eastAsia="en-US"/>
              </w:rPr>
              <w:t>IS/ SA</w:t>
            </w:r>
          </w:p>
        </w:tc>
        <w:tc>
          <w:tcPr>
            <w:tcW w:w="2760" w:type="dxa"/>
            <w:shd w:val="clear" w:color="auto" w:fill="FFFFFF" w:themeFill="background1"/>
            <w:noWrap/>
          </w:tcPr>
          <w:p w14:paraId="7EC4D35E" w14:textId="7425B28A" w:rsidR="007C6773" w:rsidRPr="00183467" w:rsidRDefault="007C6773" w:rsidP="00B81891">
            <w:pPr>
              <w:textAlignment w:val="top"/>
              <w:rPr>
                <w:rFonts w:eastAsia="MS PGothic" w:cs="Arial"/>
                <w:color w:val="000000"/>
                <w:kern w:val="24"/>
                <w:sz w:val="16"/>
                <w:szCs w:val="16"/>
                <w:lang w:eastAsia="en-US"/>
              </w:rPr>
            </w:pPr>
            <w:r>
              <w:rPr>
                <w:rFonts w:eastAsia="MS PGothic" w:cs="Arial"/>
                <w:color w:val="000000"/>
                <w:kern w:val="24"/>
                <w:sz w:val="16"/>
                <w:szCs w:val="16"/>
                <w:lang w:eastAsia="en-US"/>
              </w:rPr>
              <w:t xml:space="preserve">Provide common administrative </w:t>
            </w:r>
            <w:r>
              <w:rPr>
                <w:rFonts w:eastAsia="MS PGothic" w:cs="Arial"/>
                <w:color w:val="000000"/>
                <w:kern w:val="24"/>
                <w:sz w:val="16"/>
                <w:szCs w:val="16"/>
                <w:lang w:eastAsia="en-US"/>
              </w:rPr>
              <w:lastRenderedPageBreak/>
              <w:t xml:space="preserve">functions through a device and technology </w:t>
            </w:r>
            <w:r w:rsidR="00B81891">
              <w:rPr>
                <w:rFonts w:eastAsia="MS PGothic" w:cs="Arial"/>
                <w:color w:val="000000"/>
                <w:kern w:val="24"/>
                <w:sz w:val="16"/>
                <w:szCs w:val="16"/>
                <w:lang w:eastAsia="en-US"/>
              </w:rPr>
              <w:t>preferred by students</w:t>
            </w:r>
          </w:p>
        </w:tc>
        <w:tc>
          <w:tcPr>
            <w:tcW w:w="2626" w:type="dxa"/>
            <w:shd w:val="clear" w:color="auto" w:fill="FFFFFF" w:themeFill="background1"/>
          </w:tcPr>
          <w:p w14:paraId="5FEDB2B6" w14:textId="1F847DB8" w:rsidR="007C6773" w:rsidRPr="00183467" w:rsidRDefault="007C6773" w:rsidP="002726D4">
            <w:pPr>
              <w:textAlignment w:val="top"/>
              <w:rPr>
                <w:rFonts w:eastAsia="MS PGothic" w:cs="Arial"/>
                <w:color w:val="000000"/>
                <w:kern w:val="24"/>
                <w:sz w:val="16"/>
                <w:szCs w:val="16"/>
                <w:lang w:eastAsia="en-US"/>
              </w:rPr>
            </w:pPr>
            <w:r>
              <w:rPr>
                <w:rFonts w:eastAsia="MS PGothic" w:cs="Arial"/>
                <w:color w:val="000000"/>
                <w:kern w:val="24"/>
                <w:sz w:val="16"/>
                <w:szCs w:val="16"/>
                <w:lang w:eastAsia="en-US"/>
              </w:rPr>
              <w:lastRenderedPageBreak/>
              <w:t xml:space="preserve">Enhanced, seamless and flexible </w:t>
            </w:r>
            <w:r>
              <w:rPr>
                <w:rFonts w:eastAsia="MS PGothic" w:cs="Arial"/>
                <w:color w:val="000000"/>
                <w:kern w:val="24"/>
                <w:sz w:val="16"/>
                <w:szCs w:val="16"/>
                <w:lang w:eastAsia="en-US"/>
              </w:rPr>
              <w:lastRenderedPageBreak/>
              <w:t>delivery to stud</w:t>
            </w:r>
            <w:r w:rsidR="00B81891">
              <w:rPr>
                <w:rFonts w:eastAsia="MS PGothic" w:cs="Arial"/>
                <w:color w:val="000000"/>
                <w:kern w:val="24"/>
                <w:sz w:val="16"/>
                <w:szCs w:val="16"/>
                <w:lang w:eastAsia="en-US"/>
              </w:rPr>
              <w:t>ents when they want and need it</w:t>
            </w:r>
          </w:p>
        </w:tc>
        <w:tc>
          <w:tcPr>
            <w:tcW w:w="2694" w:type="dxa"/>
            <w:noWrap/>
          </w:tcPr>
          <w:p w14:paraId="3CEDC9CF" w14:textId="55E95836" w:rsidR="007C6773" w:rsidRPr="00736551" w:rsidDel="00433215" w:rsidRDefault="007C6773" w:rsidP="005532E2">
            <w:pPr>
              <w:pStyle w:val="ListParagraph"/>
              <w:numPr>
                <w:ilvl w:val="0"/>
                <w:numId w:val="24"/>
              </w:numPr>
              <w:ind w:left="360"/>
              <w:textAlignment w:val="top"/>
              <w:rPr>
                <w:del w:id="6" w:author="Paul Beaumont" w:date="2013-09-30T10:12:00Z"/>
                <w:rFonts w:eastAsia="MS PGothic" w:cs="Arial"/>
                <w:color w:val="000000"/>
                <w:kern w:val="24"/>
                <w:sz w:val="16"/>
                <w:szCs w:val="16"/>
                <w:lang w:eastAsia="en-US"/>
              </w:rPr>
            </w:pPr>
            <w:commentRangeStart w:id="7"/>
            <w:commentRangeStart w:id="8"/>
            <w:del w:id="9" w:author="Paul Beaumont" w:date="2013-09-30T10:12:00Z">
              <w:r w:rsidRPr="00736551" w:rsidDel="00433215">
                <w:rPr>
                  <w:rFonts w:eastAsia="MS PGothic" w:cs="Arial"/>
                  <w:color w:val="000000"/>
                  <w:kern w:val="24"/>
                  <w:sz w:val="16"/>
                  <w:szCs w:val="16"/>
                  <w:lang w:eastAsia="en-US"/>
                </w:rPr>
                <w:lastRenderedPageBreak/>
                <w:delText>Reduction in negative feedback measured distribution platform statistics or third-party monitoring product.</w:delText>
              </w:r>
              <w:commentRangeEnd w:id="7"/>
              <w:r w:rsidR="000F6342" w:rsidDel="00433215">
                <w:rPr>
                  <w:rStyle w:val="CommentReference"/>
                  <w:lang w:val="x-none" w:eastAsia="x-none"/>
                </w:rPr>
                <w:commentReference w:id="7"/>
              </w:r>
              <w:commentRangeEnd w:id="8"/>
              <w:r w:rsidR="00B81891" w:rsidDel="00433215">
                <w:rPr>
                  <w:rStyle w:val="CommentReference"/>
                  <w:lang w:val="x-none" w:eastAsia="x-none"/>
                </w:rPr>
                <w:commentReference w:id="8"/>
              </w:r>
            </w:del>
          </w:p>
          <w:p w14:paraId="0963CDF0" w14:textId="54A00BA9" w:rsidR="007C6773" w:rsidRPr="00736551" w:rsidRDefault="000F6342" w:rsidP="00B81891">
            <w:pPr>
              <w:pStyle w:val="ListParagraph"/>
              <w:numPr>
                <w:ilvl w:val="0"/>
                <w:numId w:val="24"/>
              </w:numPr>
              <w:ind w:left="360"/>
              <w:textAlignment w:val="top"/>
              <w:rPr>
                <w:rFonts w:eastAsia="MS PGothic" w:cs="Arial"/>
                <w:color w:val="000000"/>
                <w:kern w:val="24"/>
                <w:sz w:val="16"/>
                <w:szCs w:val="16"/>
                <w:lang w:eastAsia="en-US"/>
              </w:rPr>
            </w:pPr>
            <w:r w:rsidRPr="00736551">
              <w:rPr>
                <w:rFonts w:eastAsia="MS PGothic" w:cs="Arial"/>
                <w:color w:val="000000"/>
                <w:kern w:val="24"/>
                <w:sz w:val="16"/>
                <w:szCs w:val="16"/>
                <w:lang w:eastAsia="en-US"/>
              </w:rPr>
              <w:t xml:space="preserve">Improved results on the </w:t>
            </w:r>
            <w:r>
              <w:rPr>
                <w:rFonts w:eastAsia="MS PGothic" w:cs="Arial"/>
                <w:color w:val="000000"/>
                <w:kern w:val="24"/>
                <w:sz w:val="16"/>
                <w:szCs w:val="16"/>
                <w:lang w:eastAsia="en-US"/>
              </w:rPr>
              <w:lastRenderedPageBreak/>
              <w:t xml:space="preserve">Melbourne Experience </w:t>
            </w:r>
            <w:r w:rsidR="00B81891">
              <w:rPr>
                <w:rFonts w:eastAsia="MS PGothic" w:cs="Arial"/>
                <w:color w:val="000000"/>
                <w:kern w:val="24"/>
                <w:sz w:val="16"/>
                <w:szCs w:val="16"/>
                <w:lang w:eastAsia="en-US"/>
              </w:rPr>
              <w:t>Survey</w:t>
            </w:r>
            <w:r>
              <w:rPr>
                <w:rFonts w:eastAsia="MS PGothic" w:cs="Arial"/>
                <w:color w:val="000000"/>
                <w:kern w:val="24"/>
                <w:sz w:val="16"/>
                <w:szCs w:val="16"/>
                <w:lang w:eastAsia="en-US"/>
              </w:rPr>
              <w:t xml:space="preserve"> (MES) </w:t>
            </w:r>
          </w:p>
        </w:tc>
      </w:tr>
      <w:tr w:rsidR="007C6773" w:rsidRPr="00D30532" w14:paraId="1270B3EA" w14:textId="77777777" w:rsidTr="002726D4">
        <w:trPr>
          <w:trHeight w:val="300"/>
        </w:trPr>
        <w:tc>
          <w:tcPr>
            <w:tcW w:w="851" w:type="dxa"/>
          </w:tcPr>
          <w:p w14:paraId="36EFF4FB" w14:textId="77777777" w:rsidR="007C6773" w:rsidRPr="00183467" w:rsidRDefault="007C6773" w:rsidP="002726D4">
            <w:pPr>
              <w:jc w:val="center"/>
              <w:textAlignment w:val="top"/>
              <w:rPr>
                <w:rFonts w:eastAsia="MS PGothic" w:cs="Arial"/>
                <w:color w:val="000000"/>
                <w:kern w:val="24"/>
                <w:sz w:val="16"/>
                <w:szCs w:val="16"/>
                <w:lang w:eastAsia="en-US"/>
              </w:rPr>
            </w:pPr>
            <w:r>
              <w:rPr>
                <w:rFonts w:eastAsia="MS PGothic" w:cs="Arial"/>
                <w:color w:val="000000"/>
                <w:kern w:val="24"/>
                <w:sz w:val="16"/>
                <w:szCs w:val="16"/>
                <w:lang w:eastAsia="en-US"/>
              </w:rPr>
              <w:lastRenderedPageBreak/>
              <w:t>IS/AC</w:t>
            </w:r>
          </w:p>
        </w:tc>
        <w:tc>
          <w:tcPr>
            <w:tcW w:w="2760" w:type="dxa"/>
            <w:shd w:val="clear" w:color="auto" w:fill="FFFFFF" w:themeFill="background1"/>
            <w:noWrap/>
          </w:tcPr>
          <w:p w14:paraId="2E9613FB" w14:textId="49E4D04C" w:rsidR="007C6773" w:rsidRPr="00183467" w:rsidRDefault="000F6342" w:rsidP="000F6342">
            <w:pPr>
              <w:textAlignment w:val="top"/>
              <w:rPr>
                <w:rFonts w:eastAsia="MS PGothic" w:cs="Arial"/>
                <w:color w:val="000000"/>
                <w:kern w:val="24"/>
                <w:sz w:val="16"/>
                <w:szCs w:val="16"/>
                <w:lang w:eastAsia="en-US"/>
              </w:rPr>
            </w:pPr>
            <w:r>
              <w:rPr>
                <w:rFonts w:eastAsia="MS PGothic" w:cs="Arial"/>
                <w:color w:val="000000"/>
                <w:kern w:val="24"/>
                <w:sz w:val="16"/>
                <w:szCs w:val="16"/>
                <w:lang w:eastAsia="en-US"/>
              </w:rPr>
              <w:t xml:space="preserve">Enable mobile student self-service  </w:t>
            </w:r>
            <w:r w:rsidR="007C6773">
              <w:rPr>
                <w:rFonts w:eastAsia="MS PGothic" w:cs="Arial"/>
                <w:color w:val="000000"/>
                <w:kern w:val="24"/>
                <w:sz w:val="16"/>
                <w:szCs w:val="16"/>
                <w:lang w:eastAsia="en-US"/>
              </w:rPr>
              <w:t>regarding study, enrolment, timetables, future study</w:t>
            </w:r>
            <w:r w:rsidR="00B81891">
              <w:rPr>
                <w:rFonts w:eastAsia="MS PGothic" w:cs="Arial"/>
                <w:color w:val="000000"/>
                <w:kern w:val="24"/>
                <w:sz w:val="16"/>
                <w:szCs w:val="16"/>
                <w:lang w:eastAsia="en-US"/>
              </w:rPr>
              <w:t xml:space="preserve"> and extracurricular activities</w:t>
            </w:r>
          </w:p>
        </w:tc>
        <w:tc>
          <w:tcPr>
            <w:tcW w:w="2626" w:type="dxa"/>
            <w:shd w:val="clear" w:color="auto" w:fill="FFFFFF" w:themeFill="background1"/>
          </w:tcPr>
          <w:p w14:paraId="4E895302" w14:textId="470973A3" w:rsidR="007C6773" w:rsidRPr="00183467" w:rsidRDefault="007C6773" w:rsidP="000F6342">
            <w:pPr>
              <w:textAlignment w:val="top"/>
              <w:rPr>
                <w:rFonts w:eastAsia="MS PGothic" w:cs="Arial"/>
                <w:color w:val="000000"/>
                <w:kern w:val="24"/>
                <w:sz w:val="16"/>
                <w:szCs w:val="16"/>
                <w:lang w:eastAsia="en-US"/>
              </w:rPr>
            </w:pPr>
            <w:r>
              <w:rPr>
                <w:rFonts w:eastAsia="MS PGothic" w:cs="Arial"/>
                <w:color w:val="000000"/>
                <w:kern w:val="24"/>
                <w:sz w:val="16"/>
                <w:szCs w:val="16"/>
                <w:lang w:eastAsia="en-US"/>
              </w:rPr>
              <w:t xml:space="preserve">Reduction in </w:t>
            </w:r>
            <w:r w:rsidR="000F6342">
              <w:rPr>
                <w:rFonts w:eastAsia="MS PGothic" w:cs="Arial"/>
                <w:color w:val="000000"/>
                <w:kern w:val="24"/>
                <w:sz w:val="16"/>
                <w:szCs w:val="16"/>
                <w:lang w:eastAsia="en-US"/>
              </w:rPr>
              <w:t xml:space="preserve">phone and email enquiries </w:t>
            </w:r>
            <w:r>
              <w:rPr>
                <w:rFonts w:eastAsia="MS PGothic" w:cs="Arial"/>
                <w:color w:val="000000"/>
                <w:kern w:val="24"/>
                <w:sz w:val="16"/>
                <w:szCs w:val="16"/>
                <w:lang w:eastAsia="en-US"/>
              </w:rPr>
              <w:t xml:space="preserve">to </w:t>
            </w:r>
            <w:r w:rsidR="00B81891">
              <w:rPr>
                <w:rFonts w:eastAsia="MS PGothic" w:cs="Arial"/>
                <w:color w:val="000000"/>
                <w:kern w:val="24"/>
                <w:sz w:val="16"/>
                <w:szCs w:val="16"/>
                <w:lang w:eastAsia="en-US"/>
              </w:rPr>
              <w:t>13MELB</w:t>
            </w:r>
          </w:p>
        </w:tc>
        <w:tc>
          <w:tcPr>
            <w:tcW w:w="2694" w:type="dxa"/>
            <w:noWrap/>
          </w:tcPr>
          <w:p w14:paraId="054250DE" w14:textId="50A6153F" w:rsidR="007C6773" w:rsidRDefault="007C6773" w:rsidP="005532E2">
            <w:pPr>
              <w:pStyle w:val="ListParagraph"/>
              <w:numPr>
                <w:ilvl w:val="0"/>
                <w:numId w:val="26"/>
              </w:numPr>
              <w:textAlignment w:val="top"/>
              <w:rPr>
                <w:rFonts w:eastAsia="MS PGothic" w:cs="Arial"/>
                <w:color w:val="000000"/>
                <w:kern w:val="24"/>
                <w:sz w:val="16"/>
                <w:szCs w:val="16"/>
                <w:lang w:eastAsia="en-US"/>
              </w:rPr>
            </w:pPr>
            <w:r>
              <w:rPr>
                <w:rFonts w:eastAsia="MS PGothic" w:cs="Arial"/>
                <w:color w:val="000000"/>
                <w:kern w:val="24"/>
                <w:sz w:val="16"/>
                <w:szCs w:val="16"/>
                <w:lang w:eastAsia="en-US"/>
              </w:rPr>
              <w:t>Reduction in calls and emails to 13MELB</w:t>
            </w:r>
          </w:p>
          <w:p w14:paraId="5C24FFA8" w14:textId="77777777" w:rsidR="007C6773" w:rsidRPr="00736551" w:rsidRDefault="007C6773" w:rsidP="002726D4">
            <w:pPr>
              <w:pStyle w:val="ListParagraph"/>
              <w:ind w:left="360"/>
              <w:textAlignment w:val="top"/>
              <w:rPr>
                <w:rFonts w:eastAsia="MS PGothic" w:cs="Arial"/>
                <w:color w:val="000000"/>
                <w:kern w:val="24"/>
                <w:sz w:val="16"/>
                <w:szCs w:val="16"/>
                <w:lang w:eastAsia="en-US"/>
              </w:rPr>
            </w:pPr>
          </w:p>
        </w:tc>
      </w:tr>
    </w:tbl>
    <w:p w14:paraId="08B2D05C" w14:textId="77777777" w:rsidR="007C6773" w:rsidRDefault="007C6773" w:rsidP="002726D4">
      <w:pPr>
        <w:ind w:left="565"/>
        <w:rPr>
          <w:rFonts w:cs="Arial"/>
          <w:szCs w:val="20"/>
        </w:rPr>
      </w:pPr>
    </w:p>
    <w:p w14:paraId="4EEFFD50" w14:textId="77777777" w:rsidR="007C6773" w:rsidRDefault="007C6773" w:rsidP="002726D4">
      <w:pPr>
        <w:pStyle w:val="ITSBodyText"/>
      </w:pPr>
      <w:r>
        <w:rPr>
          <w:b/>
          <w:sz w:val="16"/>
          <w:szCs w:val="16"/>
        </w:rPr>
        <w:t xml:space="preserve">* </w:t>
      </w:r>
      <w:r w:rsidRPr="00183467">
        <w:rPr>
          <w:b/>
          <w:sz w:val="16"/>
          <w:szCs w:val="16"/>
        </w:rPr>
        <w:t>IR</w:t>
      </w:r>
      <w:r>
        <w:rPr>
          <w:sz w:val="16"/>
          <w:szCs w:val="16"/>
        </w:rPr>
        <w:t xml:space="preserve"> = Increased Revenue. </w:t>
      </w:r>
      <w:r>
        <w:rPr>
          <w:b/>
          <w:bCs/>
          <w:sz w:val="16"/>
          <w:szCs w:val="16"/>
        </w:rPr>
        <w:t xml:space="preserve">AC </w:t>
      </w:r>
      <w:r>
        <w:rPr>
          <w:sz w:val="16"/>
          <w:szCs w:val="16"/>
        </w:rPr>
        <w:t xml:space="preserve">= Avoid Costs. </w:t>
      </w:r>
      <w:r>
        <w:rPr>
          <w:b/>
          <w:bCs/>
          <w:sz w:val="16"/>
          <w:szCs w:val="16"/>
        </w:rPr>
        <w:t xml:space="preserve">IS </w:t>
      </w:r>
      <w:r>
        <w:rPr>
          <w:sz w:val="16"/>
          <w:szCs w:val="16"/>
        </w:rPr>
        <w:t xml:space="preserve">= Improved Service. </w:t>
      </w:r>
      <w:r>
        <w:rPr>
          <w:b/>
          <w:bCs/>
          <w:sz w:val="16"/>
          <w:szCs w:val="16"/>
        </w:rPr>
        <w:t xml:space="preserve">CO </w:t>
      </w:r>
      <w:r>
        <w:rPr>
          <w:sz w:val="16"/>
          <w:szCs w:val="16"/>
        </w:rPr>
        <w:t xml:space="preserve">= Compliance. </w:t>
      </w:r>
      <w:r>
        <w:rPr>
          <w:b/>
          <w:bCs/>
          <w:sz w:val="16"/>
          <w:szCs w:val="16"/>
        </w:rPr>
        <w:t xml:space="preserve">SA </w:t>
      </w:r>
      <w:r>
        <w:rPr>
          <w:sz w:val="16"/>
          <w:szCs w:val="16"/>
        </w:rPr>
        <w:t>= Strategic Alignment</w:t>
      </w:r>
    </w:p>
    <w:p w14:paraId="649063B8" w14:textId="77777777" w:rsidR="007359DE" w:rsidRDefault="00587AEB" w:rsidP="007359DE">
      <w:pPr>
        <w:pStyle w:val="ITSOutlineNumberedHeading2"/>
      </w:pPr>
      <w:bookmarkStart w:id="10" w:name="_Toc367891317"/>
      <w:commentRangeStart w:id="11"/>
      <w:commentRangeStart w:id="12"/>
      <w:r>
        <w:t>O</w:t>
      </w:r>
      <w:r w:rsidR="007359DE">
        <w:t>bjectives</w:t>
      </w:r>
      <w:bookmarkEnd w:id="10"/>
      <w:commentRangeEnd w:id="11"/>
      <w:r w:rsidR="00B126C5">
        <w:rPr>
          <w:rStyle w:val="CommentReference"/>
          <w:rFonts w:cs="Times New Roman"/>
          <w:b w:val="0"/>
          <w:bCs w:val="0"/>
          <w:iCs w:val="0"/>
          <w:lang w:val="x-none" w:eastAsia="x-none"/>
        </w:rPr>
        <w:commentReference w:id="11"/>
      </w:r>
      <w:commentRangeEnd w:id="12"/>
      <w:r w:rsidR="00B81891">
        <w:rPr>
          <w:rStyle w:val="CommentReference"/>
          <w:rFonts w:cs="Times New Roman"/>
          <w:b w:val="0"/>
          <w:bCs w:val="0"/>
          <w:iCs w:val="0"/>
          <w:lang w:val="x-none" w:eastAsia="x-none"/>
        </w:rPr>
        <w:commentReference w:id="12"/>
      </w:r>
      <w:r w:rsidR="007359DE">
        <w:t xml:space="preserve"> </w:t>
      </w:r>
    </w:p>
    <w:p w14:paraId="66610A94" w14:textId="34F50DAD" w:rsidR="00441CAE" w:rsidRDefault="00441CAE" w:rsidP="00E67131">
      <w:pPr>
        <w:pStyle w:val="ITSBodyText"/>
      </w:pPr>
      <w:r w:rsidRPr="00D94B3F">
        <w:t xml:space="preserve">The </w:t>
      </w:r>
      <w:r>
        <w:t xml:space="preserve">statements </w:t>
      </w:r>
      <w:r w:rsidRPr="00D94B3F">
        <w:t xml:space="preserve">listed below provide the high-level objectives for this particular </w:t>
      </w:r>
      <w:r>
        <w:t>service</w:t>
      </w:r>
      <w:r w:rsidR="00E376E0">
        <w:t xml:space="preserve">. </w:t>
      </w:r>
      <w:r w:rsidRPr="00D94B3F">
        <w:t>They describe the intended, observable, measurable outputs</w:t>
      </w:r>
      <w:r>
        <w:t xml:space="preserve"> that should be in place once the service is implemented</w:t>
      </w:r>
      <w:r w:rsidRPr="00D94B3F">
        <w:t>.</w:t>
      </w:r>
    </w:p>
    <w:tbl>
      <w:tblPr>
        <w:tblW w:w="9621" w:type="dxa"/>
        <w:tblInd w:w="-15" w:type="dxa"/>
        <w:tblLayout w:type="fixed"/>
        <w:tblLook w:val="0000" w:firstRow="0" w:lastRow="0" w:firstColumn="0" w:lastColumn="0" w:noHBand="0" w:noVBand="0"/>
      </w:tblPr>
      <w:tblGrid>
        <w:gridCol w:w="832"/>
        <w:gridCol w:w="8789"/>
      </w:tblGrid>
      <w:tr w:rsidR="00441CAE" w:rsidRPr="009F5238" w14:paraId="0EC90E19" w14:textId="77777777" w:rsidTr="00441CAE">
        <w:trPr>
          <w:cantSplit/>
          <w:trHeight w:val="340"/>
          <w:tblHeader/>
        </w:trPr>
        <w:tc>
          <w:tcPr>
            <w:tcW w:w="832" w:type="dxa"/>
            <w:tcBorders>
              <w:top w:val="single" w:sz="4" w:space="0" w:color="000000"/>
              <w:left w:val="single" w:sz="4" w:space="0" w:color="000000"/>
              <w:bottom w:val="single" w:sz="4" w:space="0" w:color="000000"/>
              <w:right w:val="single" w:sz="4" w:space="0" w:color="000000"/>
            </w:tcBorders>
            <w:shd w:val="clear" w:color="auto" w:fill="000000"/>
          </w:tcPr>
          <w:p w14:paraId="33DFB645" w14:textId="77777777" w:rsidR="00441CAE" w:rsidRPr="009F5238" w:rsidRDefault="00441CAE" w:rsidP="00441CAE">
            <w:pPr>
              <w:pStyle w:val="ITSTableText"/>
              <w:snapToGrid w:val="0"/>
              <w:rPr>
                <w:b/>
                <w:color w:val="FFFFFF"/>
                <w:szCs w:val="18"/>
              </w:rPr>
            </w:pPr>
            <w:r>
              <w:rPr>
                <w:b/>
                <w:color w:val="FFFFFF"/>
                <w:szCs w:val="18"/>
              </w:rPr>
              <w:t>Ref</w:t>
            </w:r>
          </w:p>
        </w:tc>
        <w:tc>
          <w:tcPr>
            <w:tcW w:w="8789" w:type="dxa"/>
            <w:tcBorders>
              <w:top w:val="single" w:sz="4" w:space="0" w:color="000000"/>
              <w:left w:val="single" w:sz="4" w:space="0" w:color="000000"/>
              <w:bottom w:val="single" w:sz="4" w:space="0" w:color="000000"/>
              <w:right w:val="single" w:sz="4" w:space="0" w:color="000000"/>
            </w:tcBorders>
            <w:shd w:val="clear" w:color="auto" w:fill="000000"/>
          </w:tcPr>
          <w:p w14:paraId="28603B20" w14:textId="77777777" w:rsidR="00441CAE" w:rsidRPr="009F5238" w:rsidRDefault="00441CAE" w:rsidP="00441CAE">
            <w:pPr>
              <w:pStyle w:val="ITSTableText"/>
              <w:ind w:left="34"/>
              <w:rPr>
                <w:b/>
                <w:color w:val="FFFFFF"/>
                <w:szCs w:val="18"/>
              </w:rPr>
            </w:pPr>
            <w:r w:rsidRPr="009F5238">
              <w:rPr>
                <w:b/>
                <w:color w:val="FFFFFF"/>
                <w:szCs w:val="18"/>
              </w:rPr>
              <w:t>Description</w:t>
            </w:r>
          </w:p>
        </w:tc>
      </w:tr>
      <w:tr w:rsidR="00441CAE" w:rsidRPr="009C538C" w14:paraId="11D5F8B1" w14:textId="77777777" w:rsidTr="00441CAE">
        <w:trPr>
          <w:cantSplit/>
          <w:trHeight w:val="205"/>
        </w:trPr>
        <w:tc>
          <w:tcPr>
            <w:tcW w:w="832" w:type="dxa"/>
            <w:tcBorders>
              <w:top w:val="single" w:sz="4" w:space="0" w:color="000000"/>
              <w:left w:val="single" w:sz="4" w:space="0" w:color="000000"/>
              <w:bottom w:val="single" w:sz="4" w:space="0" w:color="000000"/>
              <w:right w:val="single" w:sz="4" w:space="0" w:color="000000"/>
            </w:tcBorders>
            <w:shd w:val="clear" w:color="auto" w:fill="auto"/>
          </w:tcPr>
          <w:p w14:paraId="522E95E5" w14:textId="77777777" w:rsidR="00441CAE" w:rsidRPr="009C538C" w:rsidRDefault="00441CAE" w:rsidP="00441CAE">
            <w:pPr>
              <w:pStyle w:val="ITSTableText"/>
              <w:snapToGrid w:val="0"/>
              <w:jc w:val="center"/>
              <w:rPr>
                <w:rFonts w:cs="Arial"/>
                <w:sz w:val="20"/>
                <w:szCs w:val="20"/>
              </w:rPr>
            </w:pPr>
            <w:r>
              <w:rPr>
                <w:rFonts w:cs="Arial"/>
                <w:sz w:val="20"/>
                <w:szCs w:val="20"/>
              </w:rPr>
              <w:t>OBJ1</w:t>
            </w:r>
          </w:p>
        </w:tc>
        <w:tc>
          <w:tcPr>
            <w:tcW w:w="8789" w:type="dxa"/>
            <w:tcBorders>
              <w:top w:val="single" w:sz="4" w:space="0" w:color="000000"/>
              <w:left w:val="single" w:sz="4" w:space="0" w:color="000000"/>
              <w:bottom w:val="single" w:sz="4" w:space="0" w:color="000000"/>
              <w:right w:val="single" w:sz="4" w:space="0" w:color="000000"/>
            </w:tcBorders>
          </w:tcPr>
          <w:p w14:paraId="60395099" w14:textId="21A4DEC2" w:rsidR="00441CAE" w:rsidRDefault="005758F6" w:rsidP="009B2781">
            <w:pPr>
              <w:pStyle w:val="ITSBodyText"/>
              <w:tabs>
                <w:tab w:val="left" w:pos="851"/>
              </w:tabs>
              <w:spacing w:before="60" w:after="60"/>
              <w:rPr>
                <w:rFonts w:cs="Arial"/>
                <w:szCs w:val="20"/>
              </w:rPr>
            </w:pPr>
            <w:r w:rsidRPr="005758F6">
              <w:rPr>
                <w:rFonts w:cs="Arial"/>
                <w:szCs w:val="20"/>
              </w:rPr>
              <w:t xml:space="preserve">To implement, maintain and support a </w:t>
            </w:r>
            <w:r w:rsidR="00002155" w:rsidRPr="00025AAB">
              <w:rPr>
                <w:rFonts w:cs="Arial"/>
                <w:szCs w:val="20"/>
              </w:rPr>
              <w:t>mobile app</w:t>
            </w:r>
            <w:r w:rsidR="00002155" w:rsidRPr="005758F6">
              <w:rPr>
                <w:rFonts w:cs="Arial"/>
                <w:szCs w:val="20"/>
              </w:rPr>
              <w:t xml:space="preserve"> </w:t>
            </w:r>
            <w:r w:rsidRPr="005758F6">
              <w:rPr>
                <w:rFonts w:cs="Arial"/>
                <w:szCs w:val="20"/>
              </w:rPr>
              <w:t>that delivers priority features</w:t>
            </w:r>
            <w:r w:rsidR="00AB7815">
              <w:rPr>
                <w:rFonts w:cs="Arial"/>
                <w:szCs w:val="20"/>
              </w:rPr>
              <w:t xml:space="preserve"> (</w:t>
            </w:r>
            <w:r w:rsidR="00002155">
              <w:rPr>
                <w:rFonts w:cs="Arial"/>
                <w:szCs w:val="20"/>
              </w:rPr>
              <w:t>C</w:t>
            </w:r>
            <w:r w:rsidR="00AB7815">
              <w:rPr>
                <w:rFonts w:cs="Arial"/>
                <w:szCs w:val="20"/>
              </w:rPr>
              <w:t xml:space="preserve">alendar, </w:t>
            </w:r>
            <w:r w:rsidR="00002155">
              <w:rPr>
                <w:rFonts w:cs="Arial"/>
                <w:szCs w:val="20"/>
              </w:rPr>
              <w:t>C</w:t>
            </w:r>
            <w:r w:rsidR="00AB7815">
              <w:rPr>
                <w:rFonts w:cs="Arial"/>
                <w:szCs w:val="20"/>
              </w:rPr>
              <w:t xml:space="preserve">ampus maps, </w:t>
            </w:r>
            <w:r w:rsidR="00002155">
              <w:rPr>
                <w:rFonts w:cs="Arial"/>
                <w:szCs w:val="20"/>
              </w:rPr>
              <w:t>N</w:t>
            </w:r>
            <w:r w:rsidR="00AB7815">
              <w:rPr>
                <w:rFonts w:cs="Arial"/>
                <w:szCs w:val="20"/>
              </w:rPr>
              <w:t xml:space="preserve">otices and </w:t>
            </w:r>
            <w:r w:rsidR="00002155">
              <w:rPr>
                <w:rFonts w:cs="Arial"/>
                <w:szCs w:val="20"/>
              </w:rPr>
              <w:t>A</w:t>
            </w:r>
            <w:r w:rsidR="009B2781">
              <w:rPr>
                <w:rFonts w:cs="Arial"/>
                <w:szCs w:val="20"/>
              </w:rPr>
              <w:t>nnouncements</w:t>
            </w:r>
            <w:r w:rsidR="00AB7815">
              <w:rPr>
                <w:rFonts w:cs="Arial"/>
                <w:szCs w:val="20"/>
              </w:rPr>
              <w:t>)</w:t>
            </w:r>
            <w:r w:rsidRPr="005758F6">
              <w:rPr>
                <w:rFonts w:cs="Arial"/>
                <w:szCs w:val="20"/>
              </w:rPr>
              <w:t xml:space="preserve"> </w:t>
            </w:r>
            <w:r w:rsidR="00002155">
              <w:rPr>
                <w:rFonts w:cs="Arial"/>
                <w:szCs w:val="20"/>
              </w:rPr>
              <w:t>to</w:t>
            </w:r>
            <w:r w:rsidRPr="005758F6">
              <w:rPr>
                <w:rFonts w:cs="Arial"/>
                <w:szCs w:val="20"/>
              </w:rPr>
              <w:t xml:space="preserve"> a current student audience</w:t>
            </w:r>
            <w:r w:rsidR="00AB7815">
              <w:rPr>
                <w:rFonts w:cs="Arial"/>
                <w:szCs w:val="20"/>
              </w:rPr>
              <w:t xml:space="preserve"> </w:t>
            </w:r>
          </w:p>
        </w:tc>
      </w:tr>
      <w:tr w:rsidR="00441CAE" w:rsidRPr="009C538C" w14:paraId="1605EABE" w14:textId="77777777" w:rsidTr="00441CAE">
        <w:trPr>
          <w:cantSplit/>
          <w:trHeight w:val="205"/>
        </w:trPr>
        <w:tc>
          <w:tcPr>
            <w:tcW w:w="832" w:type="dxa"/>
            <w:tcBorders>
              <w:top w:val="single" w:sz="4" w:space="0" w:color="000000"/>
              <w:left w:val="single" w:sz="4" w:space="0" w:color="000000"/>
              <w:bottom w:val="single" w:sz="4" w:space="0" w:color="000000"/>
              <w:right w:val="single" w:sz="4" w:space="0" w:color="000000"/>
            </w:tcBorders>
            <w:shd w:val="clear" w:color="auto" w:fill="auto"/>
          </w:tcPr>
          <w:p w14:paraId="58B2627C" w14:textId="77777777" w:rsidR="00441CAE" w:rsidRPr="009C538C" w:rsidRDefault="00441CAE" w:rsidP="00441CAE">
            <w:pPr>
              <w:pStyle w:val="ITSTableText"/>
              <w:snapToGrid w:val="0"/>
              <w:jc w:val="center"/>
              <w:rPr>
                <w:rFonts w:cs="Arial"/>
                <w:sz w:val="20"/>
                <w:szCs w:val="20"/>
              </w:rPr>
            </w:pPr>
            <w:r>
              <w:rPr>
                <w:rFonts w:cs="Arial"/>
                <w:sz w:val="20"/>
                <w:szCs w:val="20"/>
              </w:rPr>
              <w:t>OBJ2</w:t>
            </w:r>
          </w:p>
        </w:tc>
        <w:tc>
          <w:tcPr>
            <w:tcW w:w="8789" w:type="dxa"/>
            <w:tcBorders>
              <w:top w:val="single" w:sz="4" w:space="0" w:color="000000"/>
              <w:left w:val="single" w:sz="4" w:space="0" w:color="000000"/>
              <w:bottom w:val="single" w:sz="4" w:space="0" w:color="000000"/>
              <w:right w:val="single" w:sz="4" w:space="0" w:color="000000"/>
            </w:tcBorders>
          </w:tcPr>
          <w:p w14:paraId="4E791420" w14:textId="381A62FD" w:rsidR="00441CAE" w:rsidRDefault="005758F6" w:rsidP="00E376E0">
            <w:pPr>
              <w:pStyle w:val="ITSBodyText"/>
              <w:tabs>
                <w:tab w:val="left" w:pos="851"/>
              </w:tabs>
              <w:spacing w:before="60" w:after="60"/>
              <w:rPr>
                <w:rFonts w:cs="Arial"/>
                <w:szCs w:val="20"/>
              </w:rPr>
            </w:pPr>
            <w:r w:rsidRPr="005758F6">
              <w:rPr>
                <w:rFonts w:cs="Arial"/>
                <w:szCs w:val="20"/>
              </w:rPr>
              <w:t>To support</w:t>
            </w:r>
            <w:r w:rsidR="00AB7815">
              <w:rPr>
                <w:rFonts w:cs="Arial"/>
                <w:szCs w:val="20"/>
              </w:rPr>
              <w:t xml:space="preserve"> mobile app </w:t>
            </w:r>
            <w:r w:rsidRPr="005758F6">
              <w:rPr>
                <w:rFonts w:cs="Arial"/>
                <w:szCs w:val="20"/>
              </w:rPr>
              <w:t xml:space="preserve">integration with </w:t>
            </w:r>
            <w:proofErr w:type="spellStart"/>
            <w:r w:rsidRPr="005758F6">
              <w:rPr>
                <w:rFonts w:cs="Arial"/>
                <w:szCs w:val="20"/>
              </w:rPr>
              <w:t>iOS</w:t>
            </w:r>
            <w:proofErr w:type="spellEnd"/>
            <w:r w:rsidRPr="005758F6">
              <w:rPr>
                <w:rFonts w:cs="Arial"/>
                <w:szCs w:val="20"/>
              </w:rPr>
              <w:t xml:space="preserve">/Android </w:t>
            </w:r>
            <w:r w:rsidR="000811E4">
              <w:rPr>
                <w:rFonts w:cs="Arial"/>
                <w:szCs w:val="20"/>
              </w:rPr>
              <w:t>and other smartphone devices</w:t>
            </w:r>
          </w:p>
        </w:tc>
      </w:tr>
      <w:tr w:rsidR="00441CAE" w:rsidRPr="009C538C" w14:paraId="4B22F989" w14:textId="77777777" w:rsidTr="00441CAE">
        <w:trPr>
          <w:cantSplit/>
          <w:trHeight w:val="205"/>
        </w:trPr>
        <w:tc>
          <w:tcPr>
            <w:tcW w:w="832" w:type="dxa"/>
            <w:tcBorders>
              <w:top w:val="single" w:sz="4" w:space="0" w:color="000000"/>
              <w:left w:val="single" w:sz="4" w:space="0" w:color="000000"/>
              <w:bottom w:val="single" w:sz="4" w:space="0" w:color="000000"/>
              <w:right w:val="single" w:sz="4" w:space="0" w:color="000000"/>
            </w:tcBorders>
            <w:shd w:val="clear" w:color="auto" w:fill="auto"/>
          </w:tcPr>
          <w:p w14:paraId="7C0B29B3" w14:textId="77777777" w:rsidR="00441CAE" w:rsidRPr="009C538C" w:rsidRDefault="00441CAE" w:rsidP="00441CAE">
            <w:pPr>
              <w:pStyle w:val="ITSTableText"/>
              <w:snapToGrid w:val="0"/>
              <w:jc w:val="center"/>
              <w:rPr>
                <w:rFonts w:cs="Arial"/>
                <w:sz w:val="20"/>
                <w:szCs w:val="20"/>
              </w:rPr>
            </w:pPr>
            <w:r>
              <w:rPr>
                <w:rFonts w:cs="Arial"/>
                <w:sz w:val="20"/>
                <w:szCs w:val="20"/>
              </w:rPr>
              <w:t>OBJ3</w:t>
            </w:r>
          </w:p>
        </w:tc>
        <w:tc>
          <w:tcPr>
            <w:tcW w:w="8789" w:type="dxa"/>
            <w:tcBorders>
              <w:top w:val="single" w:sz="4" w:space="0" w:color="000000"/>
              <w:left w:val="single" w:sz="4" w:space="0" w:color="000000"/>
              <w:bottom w:val="single" w:sz="4" w:space="0" w:color="000000"/>
              <w:right w:val="single" w:sz="4" w:space="0" w:color="000000"/>
            </w:tcBorders>
          </w:tcPr>
          <w:p w14:paraId="1BD61686" w14:textId="3658CC39" w:rsidR="00FE0A5D" w:rsidRDefault="000811E4" w:rsidP="00AB7815">
            <w:pPr>
              <w:pStyle w:val="ITSBodyText"/>
              <w:tabs>
                <w:tab w:val="left" w:pos="851"/>
              </w:tabs>
              <w:spacing w:before="60" w:after="60"/>
              <w:rPr>
                <w:rFonts w:cs="Arial"/>
                <w:szCs w:val="20"/>
              </w:rPr>
            </w:pPr>
            <w:r w:rsidRPr="000811E4">
              <w:rPr>
                <w:rFonts w:cs="Arial"/>
                <w:szCs w:val="20"/>
              </w:rPr>
              <w:t xml:space="preserve">To provide </w:t>
            </w:r>
            <w:r w:rsidRPr="00025AAB">
              <w:rPr>
                <w:rFonts w:cs="Arial"/>
                <w:b/>
                <w:szCs w:val="20"/>
              </w:rPr>
              <w:t>ca</w:t>
            </w:r>
            <w:r w:rsidR="00FE0A5D" w:rsidRPr="00025AAB">
              <w:rPr>
                <w:rFonts w:cs="Arial"/>
                <w:b/>
                <w:szCs w:val="20"/>
              </w:rPr>
              <w:t>lendar</w:t>
            </w:r>
            <w:r w:rsidR="00FE0A5D">
              <w:rPr>
                <w:rFonts w:cs="Arial"/>
                <w:szCs w:val="20"/>
              </w:rPr>
              <w:t xml:space="preserve"> functionality that is accurate, personalised and available to </w:t>
            </w:r>
            <w:r w:rsidR="001D6392">
              <w:rPr>
                <w:rFonts w:cs="Arial"/>
                <w:szCs w:val="20"/>
              </w:rPr>
              <w:t xml:space="preserve">current </w:t>
            </w:r>
            <w:r w:rsidR="00FE0A5D">
              <w:rPr>
                <w:rFonts w:cs="Arial"/>
                <w:szCs w:val="20"/>
              </w:rPr>
              <w:t>students when and where they want to use it (i.e. on their mobile devices at any time and in any location)</w:t>
            </w:r>
          </w:p>
          <w:p w14:paraId="7F2AD6DC" w14:textId="0B2AFDA1" w:rsidR="00FE0A5D" w:rsidRPr="00693BED" w:rsidRDefault="00FE0A5D" w:rsidP="00693BED">
            <w:pPr>
              <w:pStyle w:val="ITSTableText"/>
              <w:numPr>
                <w:ilvl w:val="0"/>
                <w:numId w:val="21"/>
              </w:numPr>
              <w:tabs>
                <w:tab w:val="clear" w:pos="0"/>
                <w:tab w:val="num" w:pos="459"/>
              </w:tabs>
              <w:suppressAutoHyphens/>
              <w:ind w:left="459" w:hanging="284"/>
              <w:rPr>
                <w:szCs w:val="18"/>
              </w:rPr>
            </w:pPr>
            <w:r w:rsidRPr="00693BED">
              <w:rPr>
                <w:szCs w:val="18"/>
              </w:rPr>
              <w:t>The calendar functionality must include</w:t>
            </w:r>
            <w:r w:rsidR="00E376E0">
              <w:rPr>
                <w:szCs w:val="18"/>
              </w:rPr>
              <w:t xml:space="preserve"> student timetables</w:t>
            </w:r>
            <w:r w:rsidR="00E376E0" w:rsidRPr="00693BED">
              <w:rPr>
                <w:szCs w:val="18"/>
              </w:rPr>
              <w:t xml:space="preserve"> in the fir</w:t>
            </w:r>
            <w:r w:rsidR="00E376E0">
              <w:rPr>
                <w:szCs w:val="18"/>
              </w:rPr>
              <w:t>st instance</w:t>
            </w:r>
          </w:p>
          <w:p w14:paraId="2981C15D" w14:textId="77777777" w:rsidR="00FE0A5D" w:rsidRPr="00693BED" w:rsidRDefault="00FE0A5D" w:rsidP="00693BED">
            <w:pPr>
              <w:pStyle w:val="ITSTableText"/>
              <w:numPr>
                <w:ilvl w:val="0"/>
                <w:numId w:val="21"/>
              </w:numPr>
              <w:tabs>
                <w:tab w:val="clear" w:pos="0"/>
                <w:tab w:val="num" w:pos="459"/>
              </w:tabs>
              <w:suppressAutoHyphens/>
              <w:ind w:left="459" w:hanging="284"/>
              <w:rPr>
                <w:szCs w:val="18"/>
              </w:rPr>
            </w:pPr>
            <w:r w:rsidRPr="00693BED">
              <w:rPr>
                <w:szCs w:val="18"/>
              </w:rPr>
              <w:t>The calendar should include key University dates</w:t>
            </w:r>
          </w:p>
          <w:p w14:paraId="326AED6B" w14:textId="4341D3E4" w:rsidR="000B5581" w:rsidRPr="009B2781" w:rsidRDefault="00FE0A5D" w:rsidP="00693BED">
            <w:pPr>
              <w:pStyle w:val="ITSTableText"/>
              <w:numPr>
                <w:ilvl w:val="0"/>
                <w:numId w:val="21"/>
              </w:numPr>
              <w:tabs>
                <w:tab w:val="clear" w:pos="0"/>
                <w:tab w:val="num" w:pos="459"/>
              </w:tabs>
              <w:suppressAutoHyphens/>
              <w:ind w:left="459" w:hanging="284"/>
              <w:rPr>
                <w:rFonts w:cs="Arial"/>
                <w:szCs w:val="20"/>
              </w:rPr>
            </w:pPr>
            <w:r w:rsidRPr="00693BED">
              <w:rPr>
                <w:szCs w:val="18"/>
              </w:rPr>
              <w:t>The calendar might include Exam timetables</w:t>
            </w:r>
          </w:p>
        </w:tc>
      </w:tr>
      <w:tr w:rsidR="00C8454B" w:rsidRPr="009C538C" w14:paraId="2CB1A296" w14:textId="77777777" w:rsidTr="00441CAE">
        <w:trPr>
          <w:cantSplit/>
          <w:trHeight w:val="205"/>
        </w:trPr>
        <w:tc>
          <w:tcPr>
            <w:tcW w:w="832" w:type="dxa"/>
            <w:tcBorders>
              <w:top w:val="single" w:sz="4" w:space="0" w:color="000000"/>
              <w:left w:val="single" w:sz="4" w:space="0" w:color="000000"/>
              <w:bottom w:val="single" w:sz="4" w:space="0" w:color="000000"/>
              <w:right w:val="single" w:sz="4" w:space="0" w:color="000000"/>
            </w:tcBorders>
            <w:shd w:val="clear" w:color="auto" w:fill="auto"/>
          </w:tcPr>
          <w:p w14:paraId="17CBEA8B" w14:textId="77777777" w:rsidR="00C8454B" w:rsidRDefault="00FE0A5D" w:rsidP="00441CAE">
            <w:pPr>
              <w:pStyle w:val="ITSTableText"/>
              <w:snapToGrid w:val="0"/>
              <w:jc w:val="center"/>
              <w:rPr>
                <w:rFonts w:cs="Arial"/>
                <w:sz w:val="20"/>
                <w:szCs w:val="20"/>
              </w:rPr>
            </w:pPr>
            <w:r>
              <w:rPr>
                <w:rFonts w:cs="Arial"/>
                <w:sz w:val="20"/>
                <w:szCs w:val="20"/>
              </w:rPr>
              <w:t>OBJ3</w:t>
            </w:r>
          </w:p>
        </w:tc>
        <w:tc>
          <w:tcPr>
            <w:tcW w:w="8789" w:type="dxa"/>
            <w:tcBorders>
              <w:top w:val="single" w:sz="4" w:space="0" w:color="000000"/>
              <w:left w:val="single" w:sz="4" w:space="0" w:color="000000"/>
              <w:bottom w:val="single" w:sz="4" w:space="0" w:color="000000"/>
              <w:right w:val="single" w:sz="4" w:space="0" w:color="000000"/>
            </w:tcBorders>
          </w:tcPr>
          <w:p w14:paraId="41DF4046" w14:textId="05F8C569" w:rsidR="000B5581" w:rsidRDefault="00FE0A5D" w:rsidP="001D6392">
            <w:pPr>
              <w:pStyle w:val="ITSBodyText"/>
              <w:tabs>
                <w:tab w:val="left" w:pos="851"/>
              </w:tabs>
              <w:spacing w:before="60" w:after="60"/>
              <w:rPr>
                <w:rFonts w:cs="Arial"/>
                <w:szCs w:val="20"/>
              </w:rPr>
            </w:pPr>
            <w:r>
              <w:rPr>
                <w:rFonts w:cs="Arial"/>
                <w:szCs w:val="20"/>
              </w:rPr>
              <w:t xml:space="preserve">To provide relevant, searchable, categorised </w:t>
            </w:r>
            <w:r w:rsidR="00E522E6">
              <w:rPr>
                <w:rFonts w:cs="Arial"/>
                <w:szCs w:val="20"/>
              </w:rPr>
              <w:t xml:space="preserve">and </w:t>
            </w:r>
            <w:r w:rsidR="00DE6749">
              <w:rPr>
                <w:rFonts w:cs="Arial"/>
                <w:szCs w:val="20"/>
              </w:rPr>
              <w:t xml:space="preserve">interactive </w:t>
            </w:r>
            <w:r w:rsidR="00DE6749" w:rsidRPr="002B7942">
              <w:rPr>
                <w:rFonts w:cs="Arial"/>
                <w:b/>
                <w:szCs w:val="20"/>
              </w:rPr>
              <w:t>campus maps</w:t>
            </w:r>
            <w:r w:rsidR="00DE6749">
              <w:rPr>
                <w:rFonts w:cs="Arial"/>
                <w:szCs w:val="20"/>
              </w:rPr>
              <w:t xml:space="preserve"> that </w:t>
            </w:r>
            <w:r w:rsidR="002B7942">
              <w:rPr>
                <w:rFonts w:cs="Arial"/>
                <w:szCs w:val="20"/>
              </w:rPr>
              <w:t xml:space="preserve">show </w:t>
            </w:r>
            <w:r w:rsidR="000B5581" w:rsidRPr="000B5581">
              <w:rPr>
                <w:rFonts w:cs="Arial"/>
                <w:szCs w:val="20"/>
              </w:rPr>
              <w:t xml:space="preserve">information (incl. location) for </w:t>
            </w:r>
            <w:r w:rsidR="002B7942">
              <w:rPr>
                <w:rFonts w:cs="Arial"/>
                <w:szCs w:val="20"/>
              </w:rPr>
              <w:t xml:space="preserve">campus utilities such as </w:t>
            </w:r>
            <w:r w:rsidR="000B5581" w:rsidRPr="000B5581">
              <w:rPr>
                <w:rFonts w:cs="Arial"/>
                <w:szCs w:val="20"/>
              </w:rPr>
              <w:t xml:space="preserve">food outlets and car parks, classrooms/theatres, </w:t>
            </w:r>
            <w:r w:rsidR="00E376E0" w:rsidRPr="000B5581">
              <w:rPr>
                <w:rFonts w:cs="Arial"/>
                <w:szCs w:val="20"/>
              </w:rPr>
              <w:t>Wi</w:t>
            </w:r>
            <w:r w:rsidR="00E376E0">
              <w:rPr>
                <w:rFonts w:cs="Arial"/>
                <w:szCs w:val="20"/>
              </w:rPr>
              <w:t>-Fi</w:t>
            </w:r>
            <w:r w:rsidR="002B7942">
              <w:rPr>
                <w:rFonts w:cs="Arial"/>
                <w:szCs w:val="20"/>
              </w:rPr>
              <w:t xml:space="preserve"> hotspots</w:t>
            </w:r>
            <w:r w:rsidR="00B126C5">
              <w:rPr>
                <w:rFonts w:cs="Arial"/>
                <w:szCs w:val="20"/>
              </w:rPr>
              <w:t>, toilets</w:t>
            </w:r>
            <w:r w:rsidR="002B7942">
              <w:rPr>
                <w:rFonts w:cs="Arial"/>
                <w:szCs w:val="20"/>
              </w:rPr>
              <w:t xml:space="preserve"> and water fountains</w:t>
            </w:r>
            <w:r w:rsidR="00F73934">
              <w:rPr>
                <w:rFonts w:cs="Arial"/>
                <w:szCs w:val="20"/>
              </w:rPr>
              <w:t xml:space="preserve">, making use of </w:t>
            </w:r>
            <w:r w:rsidR="00F73934" w:rsidRPr="00F73934">
              <w:rPr>
                <w:rFonts w:cs="Arial"/>
                <w:szCs w:val="20"/>
              </w:rPr>
              <w:t>GPS technology on mobile devices</w:t>
            </w:r>
            <w:r w:rsidR="00E522E6">
              <w:rPr>
                <w:rFonts w:cs="Arial"/>
                <w:szCs w:val="20"/>
              </w:rPr>
              <w:t xml:space="preserve"> to provide </w:t>
            </w:r>
            <w:r w:rsidR="001D6392">
              <w:rPr>
                <w:rFonts w:cs="Arial"/>
                <w:szCs w:val="20"/>
              </w:rPr>
              <w:t>users</w:t>
            </w:r>
            <w:r w:rsidR="00E522E6">
              <w:rPr>
                <w:rFonts w:cs="Arial"/>
                <w:szCs w:val="20"/>
              </w:rPr>
              <w:t xml:space="preserve"> </w:t>
            </w:r>
            <w:r w:rsidR="00E376E0">
              <w:rPr>
                <w:rFonts w:cs="Arial"/>
                <w:szCs w:val="20"/>
              </w:rPr>
              <w:t xml:space="preserve">with </w:t>
            </w:r>
            <w:r w:rsidR="00E522E6">
              <w:rPr>
                <w:rFonts w:cs="Arial"/>
                <w:szCs w:val="20"/>
              </w:rPr>
              <w:t>directions from their current location to their desired location.</w:t>
            </w:r>
            <w:r w:rsidR="00F34C9F">
              <w:rPr>
                <w:rFonts w:cs="Arial"/>
                <w:szCs w:val="20"/>
              </w:rPr>
              <w:t xml:space="preserve"> This should be available to </w:t>
            </w:r>
            <w:r w:rsidR="001D6392">
              <w:rPr>
                <w:rFonts w:cs="Arial"/>
                <w:szCs w:val="20"/>
              </w:rPr>
              <w:t>users</w:t>
            </w:r>
            <w:r w:rsidR="00F34C9F">
              <w:rPr>
                <w:rFonts w:cs="Arial"/>
                <w:szCs w:val="20"/>
              </w:rPr>
              <w:t xml:space="preserve"> when and where they want to use it (i.e. on their mobile devices at any time and in any location), provided they have an internet connection.</w:t>
            </w:r>
          </w:p>
        </w:tc>
      </w:tr>
      <w:tr w:rsidR="00C8454B" w:rsidRPr="009C538C" w14:paraId="4FB56691" w14:textId="77777777" w:rsidTr="00441CAE">
        <w:trPr>
          <w:cantSplit/>
          <w:trHeight w:val="205"/>
        </w:trPr>
        <w:tc>
          <w:tcPr>
            <w:tcW w:w="832" w:type="dxa"/>
            <w:tcBorders>
              <w:top w:val="single" w:sz="4" w:space="0" w:color="000000"/>
              <w:left w:val="single" w:sz="4" w:space="0" w:color="000000"/>
              <w:bottom w:val="single" w:sz="4" w:space="0" w:color="000000"/>
              <w:right w:val="single" w:sz="4" w:space="0" w:color="000000"/>
            </w:tcBorders>
            <w:shd w:val="clear" w:color="auto" w:fill="auto"/>
          </w:tcPr>
          <w:p w14:paraId="35B71036" w14:textId="77777777" w:rsidR="00C8454B" w:rsidRDefault="00F34C9F" w:rsidP="00441CAE">
            <w:pPr>
              <w:pStyle w:val="ITSTableText"/>
              <w:snapToGrid w:val="0"/>
              <w:jc w:val="center"/>
              <w:rPr>
                <w:rFonts w:cs="Arial"/>
                <w:sz w:val="20"/>
                <w:szCs w:val="20"/>
              </w:rPr>
            </w:pPr>
            <w:r>
              <w:rPr>
                <w:rFonts w:cs="Arial"/>
                <w:sz w:val="20"/>
                <w:szCs w:val="20"/>
              </w:rPr>
              <w:t>OBJ4</w:t>
            </w:r>
          </w:p>
        </w:tc>
        <w:tc>
          <w:tcPr>
            <w:tcW w:w="8789" w:type="dxa"/>
            <w:tcBorders>
              <w:top w:val="single" w:sz="4" w:space="0" w:color="000000"/>
              <w:left w:val="single" w:sz="4" w:space="0" w:color="000000"/>
              <w:bottom w:val="single" w:sz="4" w:space="0" w:color="000000"/>
              <w:right w:val="single" w:sz="4" w:space="0" w:color="000000"/>
            </w:tcBorders>
          </w:tcPr>
          <w:p w14:paraId="4AF5B88A" w14:textId="33B9F502" w:rsidR="002B7942" w:rsidRDefault="00DE6749" w:rsidP="00002155">
            <w:pPr>
              <w:pStyle w:val="ITSBodyText"/>
              <w:tabs>
                <w:tab w:val="left" w:pos="851"/>
              </w:tabs>
              <w:spacing w:before="60" w:after="60"/>
              <w:rPr>
                <w:rFonts w:cs="Arial"/>
                <w:szCs w:val="20"/>
              </w:rPr>
            </w:pPr>
            <w:r>
              <w:rPr>
                <w:rFonts w:cs="Arial"/>
                <w:szCs w:val="20"/>
              </w:rPr>
              <w:t xml:space="preserve">To implement, maintain and support delivery of </w:t>
            </w:r>
            <w:r w:rsidRPr="002B7942">
              <w:rPr>
                <w:rFonts w:cs="Arial"/>
                <w:b/>
                <w:szCs w:val="20"/>
              </w:rPr>
              <w:t>Student Portal notices and announcements</w:t>
            </w:r>
            <w:r w:rsidR="002B7942">
              <w:rPr>
                <w:rFonts w:cs="Arial"/>
                <w:szCs w:val="20"/>
              </w:rPr>
              <w:t xml:space="preserve"> to </w:t>
            </w:r>
            <w:r w:rsidR="001D6392">
              <w:rPr>
                <w:rFonts w:cs="Arial"/>
                <w:szCs w:val="20"/>
              </w:rPr>
              <w:t xml:space="preserve">current students on their </w:t>
            </w:r>
            <w:r w:rsidR="002B7942">
              <w:rPr>
                <w:rFonts w:cs="Arial"/>
                <w:szCs w:val="20"/>
              </w:rPr>
              <w:t xml:space="preserve">mobile devices </w:t>
            </w:r>
            <w:r w:rsidR="00002155">
              <w:rPr>
                <w:rFonts w:cs="Arial"/>
                <w:szCs w:val="20"/>
              </w:rPr>
              <w:t xml:space="preserve">with </w:t>
            </w:r>
            <w:r w:rsidR="002B7942">
              <w:rPr>
                <w:rFonts w:cs="Arial"/>
                <w:szCs w:val="20"/>
              </w:rPr>
              <w:t xml:space="preserve">notifications and alerts </w:t>
            </w:r>
            <w:r w:rsidR="00002155">
              <w:rPr>
                <w:rFonts w:cs="Arial"/>
                <w:szCs w:val="20"/>
              </w:rPr>
              <w:t xml:space="preserve">customisable </w:t>
            </w:r>
            <w:r w:rsidR="002B7942">
              <w:rPr>
                <w:rFonts w:cs="Arial"/>
                <w:szCs w:val="20"/>
              </w:rPr>
              <w:t>within the device, e.g. via device settings</w:t>
            </w:r>
          </w:p>
        </w:tc>
      </w:tr>
      <w:tr w:rsidR="00C8454B" w:rsidRPr="009C538C" w14:paraId="6A78F54B" w14:textId="77777777" w:rsidTr="00441CAE">
        <w:trPr>
          <w:cantSplit/>
          <w:trHeight w:val="205"/>
        </w:trPr>
        <w:tc>
          <w:tcPr>
            <w:tcW w:w="832" w:type="dxa"/>
            <w:tcBorders>
              <w:top w:val="single" w:sz="4" w:space="0" w:color="000000"/>
              <w:left w:val="single" w:sz="4" w:space="0" w:color="000000"/>
              <w:bottom w:val="single" w:sz="4" w:space="0" w:color="000000"/>
              <w:right w:val="single" w:sz="4" w:space="0" w:color="000000"/>
            </w:tcBorders>
            <w:shd w:val="clear" w:color="auto" w:fill="auto"/>
          </w:tcPr>
          <w:p w14:paraId="7D2C99BF" w14:textId="77777777" w:rsidR="00C8454B" w:rsidRDefault="00F34C9F" w:rsidP="00441CAE">
            <w:pPr>
              <w:pStyle w:val="ITSTableText"/>
              <w:snapToGrid w:val="0"/>
              <w:jc w:val="center"/>
              <w:rPr>
                <w:rFonts w:cs="Arial"/>
                <w:sz w:val="20"/>
                <w:szCs w:val="20"/>
              </w:rPr>
            </w:pPr>
            <w:r>
              <w:rPr>
                <w:rFonts w:cs="Arial"/>
                <w:sz w:val="20"/>
                <w:szCs w:val="20"/>
              </w:rPr>
              <w:t>OBJ5</w:t>
            </w:r>
          </w:p>
        </w:tc>
        <w:tc>
          <w:tcPr>
            <w:tcW w:w="8789" w:type="dxa"/>
            <w:tcBorders>
              <w:top w:val="single" w:sz="4" w:space="0" w:color="000000"/>
              <w:left w:val="single" w:sz="4" w:space="0" w:color="000000"/>
              <w:bottom w:val="single" w:sz="4" w:space="0" w:color="000000"/>
              <w:right w:val="single" w:sz="4" w:space="0" w:color="000000"/>
            </w:tcBorders>
          </w:tcPr>
          <w:p w14:paraId="331322C2" w14:textId="262DE191" w:rsidR="00C8454B" w:rsidRDefault="00F34C9F" w:rsidP="00DE6749">
            <w:pPr>
              <w:pStyle w:val="ITSBodyText"/>
              <w:tabs>
                <w:tab w:val="left" w:pos="851"/>
              </w:tabs>
              <w:spacing w:before="60" w:after="60"/>
              <w:rPr>
                <w:rFonts w:cs="Arial"/>
                <w:szCs w:val="20"/>
              </w:rPr>
            </w:pPr>
            <w:r>
              <w:rPr>
                <w:rFonts w:cs="Arial"/>
                <w:szCs w:val="20"/>
              </w:rPr>
              <w:t xml:space="preserve">To Integrate with or link to existing mobile friendly websites or mobile applications where they exist and it is suitable to do so. Such integration could include: </w:t>
            </w:r>
          </w:p>
          <w:p w14:paraId="47F1C053" w14:textId="19C6775E" w:rsidR="00F34C9F" w:rsidRPr="00693BED" w:rsidRDefault="00E376E0" w:rsidP="00693BED">
            <w:pPr>
              <w:pStyle w:val="ITSTableText"/>
              <w:numPr>
                <w:ilvl w:val="0"/>
                <w:numId w:val="21"/>
              </w:numPr>
              <w:tabs>
                <w:tab w:val="clear" w:pos="0"/>
                <w:tab w:val="num" w:pos="459"/>
              </w:tabs>
              <w:suppressAutoHyphens/>
              <w:ind w:left="459" w:hanging="284"/>
              <w:rPr>
                <w:szCs w:val="18"/>
              </w:rPr>
            </w:pPr>
            <w:proofErr w:type="spellStart"/>
            <w:r>
              <w:rPr>
                <w:szCs w:val="18"/>
              </w:rPr>
              <w:t>ask.unimelb</w:t>
            </w:r>
            <w:proofErr w:type="spellEnd"/>
            <w:r>
              <w:rPr>
                <w:szCs w:val="18"/>
              </w:rPr>
              <w:t xml:space="preserve"> (</w:t>
            </w:r>
            <w:proofErr w:type="spellStart"/>
            <w:r>
              <w:rPr>
                <w:szCs w:val="18"/>
              </w:rPr>
              <w:t>RightNow</w:t>
            </w:r>
            <w:proofErr w:type="spellEnd"/>
            <w:r>
              <w:rPr>
                <w:szCs w:val="18"/>
              </w:rPr>
              <w:t>)</w:t>
            </w:r>
            <w:r w:rsidR="001D6392">
              <w:rPr>
                <w:szCs w:val="18"/>
              </w:rPr>
              <w:t xml:space="preserve"> (all users)</w:t>
            </w:r>
          </w:p>
          <w:p w14:paraId="206C142F" w14:textId="6DDE21FE" w:rsidR="00F34C9F" w:rsidRPr="00693BED" w:rsidRDefault="00F34C9F" w:rsidP="00693BED">
            <w:pPr>
              <w:pStyle w:val="ITSTableText"/>
              <w:numPr>
                <w:ilvl w:val="0"/>
                <w:numId w:val="21"/>
              </w:numPr>
              <w:tabs>
                <w:tab w:val="clear" w:pos="0"/>
                <w:tab w:val="num" w:pos="459"/>
              </w:tabs>
              <w:suppressAutoHyphens/>
              <w:ind w:left="459" w:hanging="284"/>
              <w:rPr>
                <w:szCs w:val="18"/>
              </w:rPr>
            </w:pPr>
            <w:r w:rsidRPr="00693BED">
              <w:rPr>
                <w:szCs w:val="18"/>
              </w:rPr>
              <w:t>Smart forms</w:t>
            </w:r>
            <w:r w:rsidR="001D6392">
              <w:rPr>
                <w:szCs w:val="18"/>
              </w:rPr>
              <w:t xml:space="preserve"> (current students)</w:t>
            </w:r>
          </w:p>
          <w:p w14:paraId="6D4F23BE" w14:textId="7DCB0D19" w:rsidR="00F34C9F" w:rsidRPr="00025AAB" w:rsidRDefault="00F34C9F" w:rsidP="00693BED">
            <w:pPr>
              <w:pStyle w:val="ITSTableText"/>
              <w:numPr>
                <w:ilvl w:val="0"/>
                <w:numId w:val="21"/>
              </w:numPr>
              <w:tabs>
                <w:tab w:val="clear" w:pos="0"/>
                <w:tab w:val="num" w:pos="459"/>
              </w:tabs>
              <w:suppressAutoHyphens/>
              <w:ind w:left="459" w:hanging="284"/>
              <w:rPr>
                <w:b/>
                <w:szCs w:val="18"/>
              </w:rPr>
            </w:pPr>
            <w:r w:rsidRPr="00025AAB">
              <w:rPr>
                <w:b/>
                <w:szCs w:val="18"/>
              </w:rPr>
              <w:t>Mobile Learn</w:t>
            </w:r>
            <w:r w:rsidR="001D6392">
              <w:rPr>
                <w:b/>
                <w:szCs w:val="18"/>
              </w:rPr>
              <w:t xml:space="preserve"> </w:t>
            </w:r>
            <w:r w:rsidR="001D6392" w:rsidRPr="001D6392">
              <w:rPr>
                <w:szCs w:val="18"/>
              </w:rPr>
              <w:t>(current students)</w:t>
            </w:r>
          </w:p>
          <w:p w14:paraId="101B139B" w14:textId="71C273C9" w:rsidR="00F34C9F" w:rsidRPr="00025AAB" w:rsidRDefault="00F34C9F" w:rsidP="00693BED">
            <w:pPr>
              <w:pStyle w:val="ITSTableText"/>
              <w:numPr>
                <w:ilvl w:val="0"/>
                <w:numId w:val="21"/>
              </w:numPr>
              <w:tabs>
                <w:tab w:val="clear" w:pos="0"/>
                <w:tab w:val="num" w:pos="459"/>
              </w:tabs>
              <w:suppressAutoHyphens/>
              <w:ind w:left="459" w:hanging="284"/>
              <w:rPr>
                <w:b/>
                <w:szCs w:val="18"/>
              </w:rPr>
            </w:pPr>
            <w:r w:rsidRPr="00025AAB">
              <w:rPr>
                <w:b/>
                <w:szCs w:val="18"/>
              </w:rPr>
              <w:t>Email</w:t>
            </w:r>
            <w:r w:rsidR="001D6392">
              <w:rPr>
                <w:b/>
                <w:szCs w:val="18"/>
              </w:rPr>
              <w:t xml:space="preserve"> </w:t>
            </w:r>
            <w:r w:rsidR="001D6392" w:rsidRPr="001D6392">
              <w:rPr>
                <w:szCs w:val="18"/>
              </w:rPr>
              <w:t>(current students)</w:t>
            </w:r>
          </w:p>
          <w:p w14:paraId="5E97392A" w14:textId="6CE932BE" w:rsidR="00F34C9F" w:rsidRDefault="00F34C9F" w:rsidP="009B2781">
            <w:pPr>
              <w:rPr>
                <w:rFonts w:cs="Arial"/>
                <w:szCs w:val="20"/>
              </w:rPr>
            </w:pPr>
            <w:r>
              <w:t>Integration or linking is preferred over re-</w:t>
            </w:r>
            <w:r w:rsidR="009B2781">
              <w:t>writing existing applications.</w:t>
            </w:r>
          </w:p>
        </w:tc>
      </w:tr>
      <w:tr w:rsidR="00C8454B" w:rsidRPr="009C538C" w14:paraId="70BDBFB1" w14:textId="77777777" w:rsidTr="00441CAE">
        <w:trPr>
          <w:cantSplit/>
          <w:trHeight w:val="205"/>
        </w:trPr>
        <w:tc>
          <w:tcPr>
            <w:tcW w:w="832" w:type="dxa"/>
            <w:tcBorders>
              <w:top w:val="single" w:sz="4" w:space="0" w:color="000000"/>
              <w:left w:val="single" w:sz="4" w:space="0" w:color="000000"/>
              <w:bottom w:val="single" w:sz="4" w:space="0" w:color="000000"/>
              <w:right w:val="single" w:sz="4" w:space="0" w:color="000000"/>
            </w:tcBorders>
            <w:shd w:val="clear" w:color="auto" w:fill="auto"/>
          </w:tcPr>
          <w:p w14:paraId="3D6733CF" w14:textId="77777777" w:rsidR="00C8454B" w:rsidRDefault="0060233B" w:rsidP="00441CAE">
            <w:pPr>
              <w:pStyle w:val="ITSTableText"/>
              <w:snapToGrid w:val="0"/>
              <w:jc w:val="center"/>
              <w:rPr>
                <w:rFonts w:cs="Arial"/>
                <w:sz w:val="20"/>
                <w:szCs w:val="20"/>
              </w:rPr>
            </w:pPr>
            <w:r>
              <w:rPr>
                <w:rFonts w:cs="Arial"/>
                <w:sz w:val="20"/>
                <w:szCs w:val="20"/>
              </w:rPr>
              <w:t>OBJ6</w:t>
            </w:r>
          </w:p>
        </w:tc>
        <w:tc>
          <w:tcPr>
            <w:tcW w:w="8789" w:type="dxa"/>
            <w:tcBorders>
              <w:top w:val="single" w:sz="4" w:space="0" w:color="000000"/>
              <w:left w:val="single" w:sz="4" w:space="0" w:color="000000"/>
              <w:bottom w:val="single" w:sz="4" w:space="0" w:color="000000"/>
              <w:right w:val="single" w:sz="4" w:space="0" w:color="000000"/>
            </w:tcBorders>
          </w:tcPr>
          <w:p w14:paraId="3B3B65D0" w14:textId="5944C95A" w:rsidR="00C8454B" w:rsidRDefault="009B2781" w:rsidP="009B2781">
            <w:pPr>
              <w:pStyle w:val="ITSBodyText"/>
              <w:tabs>
                <w:tab w:val="left" w:pos="851"/>
              </w:tabs>
              <w:spacing w:before="60" w:after="60"/>
              <w:rPr>
                <w:rFonts w:cs="Arial"/>
                <w:szCs w:val="20"/>
              </w:rPr>
            </w:pPr>
            <w:r>
              <w:rPr>
                <w:rFonts w:cs="Arial"/>
                <w:szCs w:val="20"/>
              </w:rPr>
              <w:t>To p</w:t>
            </w:r>
            <w:r w:rsidR="0060233B">
              <w:rPr>
                <w:rFonts w:cs="Arial"/>
                <w:szCs w:val="20"/>
              </w:rPr>
              <w:t xml:space="preserve">rovide a unified and cohesive user experience for students to access all the high use mobile friendly applications or sites and become a ‘one stop shop’ for students on the go, in much the same way </w:t>
            </w:r>
            <w:r w:rsidR="00E376E0">
              <w:rPr>
                <w:rFonts w:cs="Arial"/>
                <w:szCs w:val="20"/>
              </w:rPr>
              <w:t xml:space="preserve">as </w:t>
            </w:r>
            <w:r w:rsidR="0060233B">
              <w:rPr>
                <w:rFonts w:cs="Arial"/>
                <w:szCs w:val="20"/>
              </w:rPr>
              <w:t>the Student Portal is a ‘one stop shop’ for students on th</w:t>
            </w:r>
            <w:r w:rsidR="00E376E0">
              <w:rPr>
                <w:rFonts w:cs="Arial"/>
                <w:szCs w:val="20"/>
              </w:rPr>
              <w:t>e desktop</w:t>
            </w:r>
          </w:p>
        </w:tc>
      </w:tr>
      <w:tr w:rsidR="006A7623" w:rsidRPr="009C538C" w14:paraId="0443DC80" w14:textId="77777777" w:rsidTr="00441CAE">
        <w:trPr>
          <w:cantSplit/>
          <w:trHeight w:val="205"/>
        </w:trPr>
        <w:tc>
          <w:tcPr>
            <w:tcW w:w="832" w:type="dxa"/>
            <w:tcBorders>
              <w:top w:val="single" w:sz="4" w:space="0" w:color="000000"/>
              <w:left w:val="single" w:sz="4" w:space="0" w:color="000000"/>
              <w:bottom w:val="single" w:sz="4" w:space="0" w:color="000000"/>
              <w:right w:val="single" w:sz="4" w:space="0" w:color="000000"/>
            </w:tcBorders>
            <w:shd w:val="clear" w:color="auto" w:fill="auto"/>
          </w:tcPr>
          <w:p w14:paraId="3A6FCF0E" w14:textId="77777777" w:rsidR="006A7623" w:rsidRDefault="006A7623" w:rsidP="00CE2D95">
            <w:pPr>
              <w:pStyle w:val="ITSTableText"/>
              <w:snapToGrid w:val="0"/>
              <w:jc w:val="center"/>
              <w:rPr>
                <w:rFonts w:cs="Arial"/>
                <w:sz w:val="20"/>
                <w:szCs w:val="20"/>
              </w:rPr>
            </w:pPr>
            <w:r>
              <w:rPr>
                <w:rFonts w:cs="Arial"/>
                <w:sz w:val="20"/>
                <w:szCs w:val="20"/>
              </w:rPr>
              <w:t>OBJ7</w:t>
            </w:r>
          </w:p>
        </w:tc>
        <w:tc>
          <w:tcPr>
            <w:tcW w:w="8789" w:type="dxa"/>
            <w:tcBorders>
              <w:top w:val="single" w:sz="4" w:space="0" w:color="000000"/>
              <w:left w:val="single" w:sz="4" w:space="0" w:color="000000"/>
              <w:bottom w:val="single" w:sz="4" w:space="0" w:color="000000"/>
              <w:right w:val="single" w:sz="4" w:space="0" w:color="000000"/>
            </w:tcBorders>
          </w:tcPr>
          <w:p w14:paraId="6E671956" w14:textId="74271110" w:rsidR="006A7623" w:rsidRPr="0092294D" w:rsidRDefault="006A7623" w:rsidP="00693BED">
            <w:pPr>
              <w:pStyle w:val="ITSBodyText"/>
              <w:tabs>
                <w:tab w:val="left" w:pos="851"/>
              </w:tabs>
              <w:spacing w:before="60" w:after="60"/>
              <w:rPr>
                <w:rFonts w:cs="Arial"/>
                <w:szCs w:val="20"/>
              </w:rPr>
            </w:pPr>
            <w:r>
              <w:rPr>
                <w:rFonts w:cs="Arial"/>
                <w:szCs w:val="20"/>
              </w:rPr>
              <w:t xml:space="preserve">To support </w:t>
            </w:r>
            <w:r w:rsidRPr="005758F6">
              <w:rPr>
                <w:rFonts w:cs="Arial"/>
                <w:b/>
                <w:szCs w:val="20"/>
              </w:rPr>
              <w:t>easy login</w:t>
            </w:r>
            <w:r w:rsidR="001D6392">
              <w:rPr>
                <w:rFonts w:cs="Arial"/>
                <w:b/>
                <w:szCs w:val="20"/>
              </w:rPr>
              <w:t xml:space="preserve"> </w:t>
            </w:r>
            <w:r w:rsidR="001D6392" w:rsidRPr="001D6392">
              <w:rPr>
                <w:rFonts w:cs="Arial"/>
                <w:szCs w:val="20"/>
              </w:rPr>
              <w:t>for current students</w:t>
            </w:r>
            <w:r>
              <w:rPr>
                <w:rFonts w:cs="Arial"/>
                <w:szCs w:val="20"/>
              </w:rPr>
              <w:t xml:space="preserve">, e.g. via a </w:t>
            </w:r>
            <w:r w:rsidRPr="005758F6">
              <w:rPr>
                <w:rFonts w:cs="Arial"/>
                <w:szCs w:val="20"/>
              </w:rPr>
              <w:t xml:space="preserve">‘remember me’ feature </w:t>
            </w:r>
            <w:r>
              <w:rPr>
                <w:rFonts w:cs="Arial"/>
                <w:szCs w:val="20"/>
              </w:rPr>
              <w:t xml:space="preserve">that optionally retains the </w:t>
            </w:r>
            <w:r w:rsidRPr="0092294D">
              <w:rPr>
                <w:rFonts w:cs="Arial"/>
                <w:szCs w:val="20"/>
              </w:rPr>
              <w:t>student’s</w:t>
            </w:r>
            <w:r>
              <w:rPr>
                <w:rFonts w:cs="Arial"/>
                <w:szCs w:val="20"/>
              </w:rPr>
              <w:t xml:space="preserve"> login details for quick access on their mobile device</w:t>
            </w:r>
          </w:p>
        </w:tc>
      </w:tr>
      <w:tr w:rsidR="006A7623" w:rsidRPr="009C538C" w14:paraId="31EC1DFA" w14:textId="77777777" w:rsidTr="00441CAE">
        <w:trPr>
          <w:cantSplit/>
          <w:trHeight w:val="205"/>
        </w:trPr>
        <w:tc>
          <w:tcPr>
            <w:tcW w:w="832" w:type="dxa"/>
            <w:tcBorders>
              <w:top w:val="single" w:sz="4" w:space="0" w:color="000000"/>
              <w:left w:val="single" w:sz="4" w:space="0" w:color="000000"/>
              <w:bottom w:val="single" w:sz="4" w:space="0" w:color="000000"/>
              <w:right w:val="single" w:sz="4" w:space="0" w:color="000000"/>
            </w:tcBorders>
            <w:shd w:val="clear" w:color="auto" w:fill="auto"/>
          </w:tcPr>
          <w:p w14:paraId="3A6ECF7A" w14:textId="77777777" w:rsidR="006A7623" w:rsidRDefault="006A7623" w:rsidP="00441CAE">
            <w:pPr>
              <w:pStyle w:val="ITSTableText"/>
              <w:snapToGrid w:val="0"/>
              <w:jc w:val="center"/>
              <w:rPr>
                <w:rFonts w:cs="Arial"/>
                <w:sz w:val="20"/>
                <w:szCs w:val="20"/>
              </w:rPr>
            </w:pPr>
            <w:r>
              <w:rPr>
                <w:rFonts w:cs="Arial"/>
                <w:sz w:val="20"/>
                <w:szCs w:val="20"/>
              </w:rPr>
              <w:t>OBJ8</w:t>
            </w:r>
          </w:p>
        </w:tc>
        <w:tc>
          <w:tcPr>
            <w:tcW w:w="8789" w:type="dxa"/>
            <w:tcBorders>
              <w:top w:val="single" w:sz="4" w:space="0" w:color="000000"/>
              <w:left w:val="single" w:sz="4" w:space="0" w:color="000000"/>
              <w:bottom w:val="single" w:sz="4" w:space="0" w:color="000000"/>
              <w:right w:val="single" w:sz="4" w:space="0" w:color="000000"/>
            </w:tcBorders>
          </w:tcPr>
          <w:p w14:paraId="481A3EE8" w14:textId="15FAC514" w:rsidR="006A7623" w:rsidRPr="009B2781" w:rsidRDefault="00F951B7" w:rsidP="00F951B7">
            <w:pPr>
              <w:rPr>
                <w:rFonts w:cs="Arial"/>
                <w:szCs w:val="20"/>
              </w:rPr>
            </w:pPr>
            <w:r w:rsidRPr="009B2781">
              <w:rPr>
                <w:rFonts w:cs="Arial"/>
                <w:szCs w:val="20"/>
              </w:rPr>
              <w:t>T</w:t>
            </w:r>
            <w:r>
              <w:rPr>
                <w:rFonts w:cs="Arial"/>
                <w:szCs w:val="20"/>
              </w:rPr>
              <w:t>he</w:t>
            </w:r>
            <w:r w:rsidRPr="009B2781">
              <w:rPr>
                <w:rFonts w:cs="Arial"/>
                <w:szCs w:val="20"/>
              </w:rPr>
              <w:t xml:space="preserve"> </w:t>
            </w:r>
            <w:r w:rsidR="00E376E0">
              <w:rPr>
                <w:rFonts w:cs="Arial"/>
                <w:szCs w:val="20"/>
              </w:rPr>
              <w:t xml:space="preserve">solution could </w:t>
            </w:r>
            <w:r w:rsidR="009B2781" w:rsidRPr="009B2781">
              <w:rPr>
                <w:rFonts w:cs="Arial"/>
                <w:szCs w:val="20"/>
              </w:rPr>
              <w:t>provide</w:t>
            </w:r>
            <w:r w:rsidR="00B126C5">
              <w:rPr>
                <w:rFonts w:cs="Arial"/>
                <w:szCs w:val="20"/>
              </w:rPr>
              <w:t xml:space="preserve"> university</w:t>
            </w:r>
            <w:r w:rsidR="009B2781" w:rsidRPr="009B2781">
              <w:rPr>
                <w:rFonts w:cs="Arial"/>
                <w:szCs w:val="20"/>
              </w:rPr>
              <w:t xml:space="preserve"> </w:t>
            </w:r>
            <w:r w:rsidR="009B2781">
              <w:rPr>
                <w:rFonts w:cs="Arial"/>
                <w:szCs w:val="20"/>
              </w:rPr>
              <w:t>n</w:t>
            </w:r>
            <w:r w:rsidR="009B2781" w:rsidRPr="009B2781">
              <w:rPr>
                <w:rFonts w:cs="Arial"/>
                <w:szCs w:val="20"/>
              </w:rPr>
              <w:t xml:space="preserve">ews </w:t>
            </w:r>
            <w:r w:rsidR="009B2781">
              <w:rPr>
                <w:rFonts w:cs="Arial"/>
                <w:szCs w:val="20"/>
              </w:rPr>
              <w:t>f</w:t>
            </w:r>
            <w:r w:rsidR="009B2781" w:rsidRPr="009B2781">
              <w:rPr>
                <w:rFonts w:cs="Arial"/>
                <w:szCs w:val="20"/>
              </w:rPr>
              <w:t>eeds</w:t>
            </w:r>
            <w:r w:rsidR="009B2781">
              <w:rPr>
                <w:rFonts w:cs="Arial"/>
                <w:szCs w:val="20"/>
              </w:rPr>
              <w:t xml:space="preserve"> and event information </w:t>
            </w:r>
            <w:r w:rsidR="009B2781" w:rsidRPr="00F73934">
              <w:rPr>
                <w:rFonts w:cs="Arial"/>
                <w:szCs w:val="20"/>
              </w:rPr>
              <w:t>on mobile devices</w:t>
            </w:r>
            <w:r w:rsidR="009B2781">
              <w:rPr>
                <w:rFonts w:cs="Arial"/>
                <w:szCs w:val="20"/>
              </w:rPr>
              <w:t xml:space="preserve"> to users when and where they want to use it (i.e. on their mobile devices at any time and in any location), provided they have an internet connection</w:t>
            </w:r>
          </w:p>
        </w:tc>
      </w:tr>
    </w:tbl>
    <w:p w14:paraId="771D7793" w14:textId="77777777" w:rsidR="00C9696A" w:rsidRDefault="00C9696A" w:rsidP="00C9696A">
      <w:pPr>
        <w:pStyle w:val="ITSOutlineNumberedHeading2"/>
      </w:pPr>
      <w:bookmarkStart w:id="13" w:name="_Toc367891318"/>
      <w:r>
        <w:t>Service requirements</w:t>
      </w:r>
      <w:bookmarkEnd w:id="13"/>
    </w:p>
    <w:p w14:paraId="408148C0" w14:textId="77777777" w:rsidR="00441CAE" w:rsidRPr="00DD1860" w:rsidRDefault="00441CAE" w:rsidP="00E67131">
      <w:pPr>
        <w:pStyle w:val="ITSBodyText"/>
      </w:pPr>
      <w:r>
        <w:t xml:space="preserve">The following statements describe the high-level requirements for </w:t>
      </w:r>
      <w:r>
        <w:rPr>
          <w:i/>
        </w:rPr>
        <w:t>how well</w:t>
      </w:r>
      <w:r>
        <w:t xml:space="preserve"> the proposed service must perform, as opposed to </w:t>
      </w:r>
      <w:r w:rsidRPr="00DD1860">
        <w:rPr>
          <w:i/>
        </w:rPr>
        <w:t>what</w:t>
      </w:r>
      <w:r>
        <w:t xml:space="preserve"> the service must provide which is covered by the objectives.</w:t>
      </w:r>
    </w:p>
    <w:tbl>
      <w:tblPr>
        <w:tblW w:w="9621" w:type="dxa"/>
        <w:tblInd w:w="-15" w:type="dxa"/>
        <w:tblLayout w:type="fixed"/>
        <w:tblLook w:val="0000" w:firstRow="0" w:lastRow="0" w:firstColumn="0" w:lastColumn="0" w:noHBand="0" w:noVBand="0"/>
      </w:tblPr>
      <w:tblGrid>
        <w:gridCol w:w="1541"/>
        <w:gridCol w:w="8080"/>
      </w:tblGrid>
      <w:tr w:rsidR="00F8418F" w:rsidRPr="009F5238" w14:paraId="175958C7" w14:textId="77777777" w:rsidTr="00FE6CF6">
        <w:trPr>
          <w:cantSplit/>
          <w:trHeight w:val="340"/>
          <w:tblHeader/>
        </w:trPr>
        <w:tc>
          <w:tcPr>
            <w:tcW w:w="1541" w:type="dxa"/>
            <w:tcBorders>
              <w:top w:val="single" w:sz="4" w:space="0" w:color="000000"/>
              <w:left w:val="single" w:sz="4" w:space="0" w:color="000000"/>
              <w:bottom w:val="single" w:sz="4" w:space="0" w:color="000000"/>
              <w:right w:val="single" w:sz="4" w:space="0" w:color="000000"/>
            </w:tcBorders>
            <w:shd w:val="clear" w:color="auto" w:fill="000000"/>
          </w:tcPr>
          <w:p w14:paraId="74B4127A" w14:textId="77777777" w:rsidR="00F8418F" w:rsidRPr="009F5238" w:rsidRDefault="00AD5DEF" w:rsidP="00C9696A">
            <w:pPr>
              <w:pStyle w:val="ITSTableText"/>
              <w:snapToGrid w:val="0"/>
              <w:rPr>
                <w:b/>
                <w:color w:val="FFFFFF"/>
                <w:szCs w:val="18"/>
              </w:rPr>
            </w:pPr>
            <w:r>
              <w:rPr>
                <w:b/>
                <w:color w:val="FFFFFF"/>
                <w:szCs w:val="18"/>
              </w:rPr>
              <w:lastRenderedPageBreak/>
              <w:t>Ref</w:t>
            </w:r>
          </w:p>
        </w:tc>
        <w:tc>
          <w:tcPr>
            <w:tcW w:w="8080" w:type="dxa"/>
            <w:tcBorders>
              <w:top w:val="single" w:sz="4" w:space="0" w:color="000000"/>
              <w:left w:val="single" w:sz="4" w:space="0" w:color="000000"/>
              <w:bottom w:val="single" w:sz="4" w:space="0" w:color="000000"/>
              <w:right w:val="single" w:sz="4" w:space="0" w:color="000000"/>
            </w:tcBorders>
            <w:shd w:val="clear" w:color="auto" w:fill="000000"/>
          </w:tcPr>
          <w:p w14:paraId="3B35BB25" w14:textId="77777777" w:rsidR="00F8418F" w:rsidRPr="009F5238" w:rsidRDefault="00F8418F" w:rsidP="00C9696A">
            <w:pPr>
              <w:pStyle w:val="ITSTableText"/>
              <w:ind w:left="34"/>
              <w:rPr>
                <w:b/>
                <w:color w:val="FFFFFF"/>
                <w:szCs w:val="18"/>
              </w:rPr>
            </w:pPr>
            <w:r w:rsidRPr="009F5238">
              <w:rPr>
                <w:b/>
                <w:color w:val="FFFFFF"/>
                <w:szCs w:val="18"/>
              </w:rPr>
              <w:t>Description</w:t>
            </w:r>
          </w:p>
        </w:tc>
      </w:tr>
      <w:tr w:rsidR="00F8418F" w:rsidRPr="009F5238" w14:paraId="31FEED2C" w14:textId="77777777" w:rsidTr="00FE6CF6">
        <w:trPr>
          <w:cantSplit/>
          <w:trHeight w:val="205"/>
        </w:trPr>
        <w:tc>
          <w:tcPr>
            <w:tcW w:w="1541" w:type="dxa"/>
            <w:tcBorders>
              <w:top w:val="single" w:sz="4" w:space="0" w:color="000000"/>
              <w:left w:val="single" w:sz="4" w:space="0" w:color="000000"/>
              <w:bottom w:val="single" w:sz="4" w:space="0" w:color="000000"/>
              <w:right w:val="single" w:sz="4" w:space="0" w:color="000000"/>
            </w:tcBorders>
            <w:shd w:val="clear" w:color="auto" w:fill="auto"/>
          </w:tcPr>
          <w:p w14:paraId="59AF9811" w14:textId="77777777" w:rsidR="00F8418F" w:rsidRPr="009F5238" w:rsidRDefault="00AF37E3" w:rsidP="00C9696A">
            <w:pPr>
              <w:pStyle w:val="ITSTableText"/>
              <w:snapToGrid w:val="0"/>
              <w:jc w:val="center"/>
              <w:rPr>
                <w:szCs w:val="18"/>
              </w:rPr>
            </w:pPr>
            <w:r>
              <w:rPr>
                <w:szCs w:val="18"/>
              </w:rPr>
              <w:t>SRQ1</w:t>
            </w:r>
          </w:p>
        </w:tc>
        <w:tc>
          <w:tcPr>
            <w:tcW w:w="8080" w:type="dxa"/>
            <w:tcBorders>
              <w:top w:val="single" w:sz="4" w:space="0" w:color="000000"/>
              <w:left w:val="single" w:sz="4" w:space="0" w:color="000000"/>
              <w:bottom w:val="single" w:sz="4" w:space="0" w:color="000000"/>
              <w:right w:val="single" w:sz="4" w:space="0" w:color="000000"/>
            </w:tcBorders>
          </w:tcPr>
          <w:p w14:paraId="4069B2D8" w14:textId="580272EC" w:rsidR="0092294D" w:rsidRPr="009F5238" w:rsidRDefault="00F73934" w:rsidP="00693BED">
            <w:pPr>
              <w:pStyle w:val="ITSTableText"/>
              <w:ind w:left="34"/>
              <w:rPr>
                <w:szCs w:val="18"/>
              </w:rPr>
            </w:pPr>
            <w:r w:rsidRPr="008F5453">
              <w:rPr>
                <w:rFonts w:cs="Arial"/>
                <w:sz w:val="20"/>
                <w:szCs w:val="20"/>
              </w:rPr>
              <w:t xml:space="preserve">The </w:t>
            </w:r>
            <w:r w:rsidR="00783A51" w:rsidRPr="008F5453">
              <w:rPr>
                <w:rFonts w:cs="Arial"/>
                <w:sz w:val="20"/>
                <w:szCs w:val="20"/>
              </w:rPr>
              <w:t>app</w:t>
            </w:r>
            <w:r w:rsidRPr="008F5453">
              <w:rPr>
                <w:rFonts w:cs="Arial"/>
                <w:sz w:val="20"/>
                <w:szCs w:val="20"/>
              </w:rPr>
              <w:t xml:space="preserve"> should be </w:t>
            </w:r>
            <w:r w:rsidR="0092294D" w:rsidRPr="008F5453">
              <w:rPr>
                <w:rFonts w:cs="Arial"/>
                <w:sz w:val="20"/>
                <w:szCs w:val="20"/>
              </w:rPr>
              <w:t>simple</w:t>
            </w:r>
            <w:r w:rsidR="000B5581" w:rsidRPr="008F5453">
              <w:rPr>
                <w:rFonts w:cs="Arial"/>
                <w:sz w:val="20"/>
                <w:szCs w:val="20"/>
              </w:rPr>
              <w:t>, attractive,</w:t>
            </w:r>
            <w:r w:rsidR="0092294D" w:rsidRPr="008F5453">
              <w:rPr>
                <w:rFonts w:cs="Arial"/>
                <w:sz w:val="20"/>
                <w:szCs w:val="20"/>
              </w:rPr>
              <w:t xml:space="preserve"> and easy to navigate on different devices, mobile-optimised with clean and consistent layout between pages/functions</w:t>
            </w:r>
          </w:p>
        </w:tc>
      </w:tr>
      <w:tr w:rsidR="00F8418F" w:rsidRPr="009F5238" w14:paraId="0A4BCC8C" w14:textId="77777777" w:rsidTr="00FE6CF6">
        <w:trPr>
          <w:cantSplit/>
          <w:trHeight w:val="205"/>
        </w:trPr>
        <w:tc>
          <w:tcPr>
            <w:tcW w:w="1541" w:type="dxa"/>
            <w:tcBorders>
              <w:top w:val="single" w:sz="4" w:space="0" w:color="000000"/>
              <w:left w:val="single" w:sz="4" w:space="0" w:color="000000"/>
              <w:bottom w:val="single" w:sz="4" w:space="0" w:color="000000"/>
              <w:right w:val="single" w:sz="4" w:space="0" w:color="000000"/>
            </w:tcBorders>
            <w:shd w:val="clear" w:color="auto" w:fill="auto"/>
          </w:tcPr>
          <w:p w14:paraId="1BDD8F9F" w14:textId="77777777" w:rsidR="00F8418F" w:rsidRPr="009F5238" w:rsidRDefault="00AF37E3" w:rsidP="00C9696A">
            <w:pPr>
              <w:pStyle w:val="ITSTableText"/>
              <w:snapToGrid w:val="0"/>
              <w:jc w:val="center"/>
              <w:rPr>
                <w:szCs w:val="18"/>
              </w:rPr>
            </w:pPr>
            <w:r>
              <w:rPr>
                <w:szCs w:val="18"/>
              </w:rPr>
              <w:t>SRQ2</w:t>
            </w:r>
          </w:p>
        </w:tc>
        <w:tc>
          <w:tcPr>
            <w:tcW w:w="8080" w:type="dxa"/>
            <w:tcBorders>
              <w:top w:val="single" w:sz="4" w:space="0" w:color="000000"/>
              <w:left w:val="single" w:sz="4" w:space="0" w:color="000000"/>
              <w:bottom w:val="single" w:sz="4" w:space="0" w:color="000000"/>
              <w:right w:val="single" w:sz="4" w:space="0" w:color="000000"/>
            </w:tcBorders>
          </w:tcPr>
          <w:p w14:paraId="1DDB8A0D" w14:textId="6D3D6741" w:rsidR="00F8418F" w:rsidRPr="009F5238" w:rsidRDefault="00F73934" w:rsidP="00693BED">
            <w:pPr>
              <w:pStyle w:val="ITSBodyText"/>
              <w:spacing w:before="60" w:after="60"/>
              <w:rPr>
                <w:sz w:val="18"/>
                <w:szCs w:val="18"/>
              </w:rPr>
            </w:pPr>
            <w:r w:rsidRPr="008F5453">
              <w:rPr>
                <w:rFonts w:cs="Arial"/>
                <w:szCs w:val="20"/>
              </w:rPr>
              <w:t xml:space="preserve">The </w:t>
            </w:r>
            <w:r w:rsidR="00783A51" w:rsidRPr="008F5453">
              <w:rPr>
                <w:rFonts w:cs="Arial"/>
                <w:szCs w:val="20"/>
              </w:rPr>
              <w:t>app</w:t>
            </w:r>
            <w:r w:rsidRPr="008F5453">
              <w:rPr>
                <w:rFonts w:cs="Arial"/>
                <w:szCs w:val="20"/>
              </w:rPr>
              <w:t xml:space="preserve"> should be </w:t>
            </w:r>
            <w:r w:rsidR="0092294D" w:rsidRPr="008F5453">
              <w:rPr>
                <w:rFonts w:cs="Arial"/>
                <w:szCs w:val="20"/>
              </w:rPr>
              <w:t>fully functional, and stable</w:t>
            </w:r>
          </w:p>
        </w:tc>
      </w:tr>
      <w:tr w:rsidR="00551812" w:rsidRPr="009F5238" w14:paraId="503C6668" w14:textId="77777777" w:rsidTr="00FE6CF6">
        <w:trPr>
          <w:cantSplit/>
          <w:trHeight w:val="205"/>
        </w:trPr>
        <w:tc>
          <w:tcPr>
            <w:tcW w:w="1541" w:type="dxa"/>
            <w:tcBorders>
              <w:top w:val="single" w:sz="4" w:space="0" w:color="000000"/>
              <w:left w:val="single" w:sz="4" w:space="0" w:color="000000"/>
              <w:bottom w:val="single" w:sz="4" w:space="0" w:color="000000"/>
              <w:right w:val="single" w:sz="4" w:space="0" w:color="000000"/>
            </w:tcBorders>
            <w:shd w:val="clear" w:color="auto" w:fill="auto"/>
          </w:tcPr>
          <w:p w14:paraId="5C525818" w14:textId="38317C33" w:rsidR="00551812" w:rsidRDefault="00551812" w:rsidP="00C9696A">
            <w:pPr>
              <w:pStyle w:val="ITSTableText"/>
              <w:snapToGrid w:val="0"/>
              <w:jc w:val="center"/>
              <w:rPr>
                <w:szCs w:val="18"/>
              </w:rPr>
            </w:pPr>
            <w:r>
              <w:rPr>
                <w:szCs w:val="18"/>
              </w:rPr>
              <w:t>SQR3</w:t>
            </w:r>
          </w:p>
        </w:tc>
        <w:tc>
          <w:tcPr>
            <w:tcW w:w="8080" w:type="dxa"/>
            <w:tcBorders>
              <w:top w:val="single" w:sz="4" w:space="0" w:color="000000"/>
              <w:left w:val="single" w:sz="4" w:space="0" w:color="000000"/>
              <w:bottom w:val="single" w:sz="4" w:space="0" w:color="000000"/>
              <w:right w:val="single" w:sz="4" w:space="0" w:color="000000"/>
            </w:tcBorders>
          </w:tcPr>
          <w:p w14:paraId="5E0A67C9" w14:textId="60E30DAD" w:rsidR="00551812" w:rsidRPr="008F5453" w:rsidRDefault="00551812" w:rsidP="00E376E0">
            <w:pPr>
              <w:pStyle w:val="ITSBodyText"/>
              <w:tabs>
                <w:tab w:val="left" w:pos="851"/>
              </w:tabs>
              <w:spacing w:before="60" w:after="60"/>
              <w:rPr>
                <w:rFonts w:cs="Arial"/>
                <w:szCs w:val="20"/>
              </w:rPr>
            </w:pPr>
            <w:r>
              <w:rPr>
                <w:rFonts w:cs="Arial"/>
                <w:szCs w:val="20"/>
              </w:rPr>
              <w:t>The applica</w:t>
            </w:r>
            <w:r w:rsidR="00E376E0">
              <w:rPr>
                <w:rFonts w:cs="Arial"/>
                <w:szCs w:val="20"/>
              </w:rPr>
              <w:t>tion should be highly available;</w:t>
            </w:r>
            <w:r>
              <w:rPr>
                <w:rFonts w:cs="Arial"/>
                <w:szCs w:val="20"/>
              </w:rPr>
              <w:t xml:space="preserve"> </w:t>
            </w:r>
            <w:r w:rsidR="00E376E0">
              <w:rPr>
                <w:rFonts w:cs="Arial"/>
                <w:szCs w:val="20"/>
              </w:rPr>
              <w:t>w</w:t>
            </w:r>
            <w:r>
              <w:rPr>
                <w:rFonts w:cs="Arial"/>
                <w:szCs w:val="20"/>
              </w:rPr>
              <w:t>hen services are not available, the applicatio</w:t>
            </w:r>
            <w:r w:rsidR="00E376E0">
              <w:rPr>
                <w:rFonts w:cs="Arial"/>
                <w:szCs w:val="20"/>
              </w:rPr>
              <w:t>n should handle this gracefully</w:t>
            </w:r>
          </w:p>
        </w:tc>
      </w:tr>
      <w:tr w:rsidR="00F8418F" w:rsidRPr="009F5238" w14:paraId="6363285B" w14:textId="77777777" w:rsidTr="00FE6CF6">
        <w:trPr>
          <w:cantSplit/>
          <w:trHeight w:val="205"/>
        </w:trPr>
        <w:tc>
          <w:tcPr>
            <w:tcW w:w="1541" w:type="dxa"/>
            <w:tcBorders>
              <w:top w:val="single" w:sz="4" w:space="0" w:color="000000"/>
              <w:left w:val="single" w:sz="4" w:space="0" w:color="000000"/>
              <w:bottom w:val="single" w:sz="4" w:space="0" w:color="000000"/>
              <w:right w:val="single" w:sz="4" w:space="0" w:color="000000"/>
            </w:tcBorders>
            <w:shd w:val="clear" w:color="auto" w:fill="auto"/>
          </w:tcPr>
          <w:p w14:paraId="18F2D6B3" w14:textId="23D5B5CB" w:rsidR="00F8418F" w:rsidRPr="009F5238" w:rsidRDefault="00AF37E3" w:rsidP="00C9696A">
            <w:pPr>
              <w:pStyle w:val="ITSTableText"/>
              <w:snapToGrid w:val="0"/>
              <w:jc w:val="center"/>
              <w:rPr>
                <w:szCs w:val="18"/>
              </w:rPr>
            </w:pPr>
            <w:r>
              <w:rPr>
                <w:szCs w:val="18"/>
              </w:rPr>
              <w:t>SRQ</w:t>
            </w:r>
            <w:r w:rsidR="00551812">
              <w:rPr>
                <w:szCs w:val="18"/>
              </w:rPr>
              <w:t>4</w:t>
            </w:r>
          </w:p>
        </w:tc>
        <w:tc>
          <w:tcPr>
            <w:tcW w:w="8080" w:type="dxa"/>
            <w:tcBorders>
              <w:top w:val="single" w:sz="4" w:space="0" w:color="000000"/>
              <w:left w:val="single" w:sz="4" w:space="0" w:color="000000"/>
              <w:bottom w:val="single" w:sz="4" w:space="0" w:color="000000"/>
              <w:right w:val="single" w:sz="4" w:space="0" w:color="000000"/>
            </w:tcBorders>
          </w:tcPr>
          <w:p w14:paraId="37236193" w14:textId="7972230D" w:rsidR="00F8418F" w:rsidRPr="009F5238" w:rsidRDefault="00783A51" w:rsidP="001D6392">
            <w:pPr>
              <w:pStyle w:val="ITSBodyText"/>
              <w:tabs>
                <w:tab w:val="left" w:pos="851"/>
              </w:tabs>
              <w:spacing w:before="60" w:after="60"/>
              <w:rPr>
                <w:sz w:val="18"/>
                <w:szCs w:val="18"/>
              </w:rPr>
            </w:pPr>
            <w:r w:rsidRPr="008F5453">
              <w:rPr>
                <w:rFonts w:cs="Arial"/>
                <w:szCs w:val="20"/>
              </w:rPr>
              <w:t xml:space="preserve">The app should be accessible through </w:t>
            </w:r>
            <w:proofErr w:type="spellStart"/>
            <w:r w:rsidR="00F951B7" w:rsidRPr="008F5453">
              <w:rPr>
                <w:rFonts w:cs="Arial"/>
                <w:szCs w:val="20"/>
              </w:rPr>
              <w:t>Uni</w:t>
            </w:r>
            <w:r w:rsidR="00F951B7">
              <w:rPr>
                <w:rFonts w:cs="Arial"/>
                <w:szCs w:val="20"/>
              </w:rPr>
              <w:t>W</w:t>
            </w:r>
            <w:r w:rsidR="00F951B7" w:rsidRPr="008F5453">
              <w:rPr>
                <w:rFonts w:cs="Arial"/>
                <w:szCs w:val="20"/>
              </w:rPr>
              <w:t>ireless</w:t>
            </w:r>
            <w:proofErr w:type="spellEnd"/>
            <w:r w:rsidR="00F951B7" w:rsidRPr="008F5453">
              <w:rPr>
                <w:rFonts w:cs="Arial"/>
                <w:szCs w:val="20"/>
              </w:rPr>
              <w:t xml:space="preserve"> </w:t>
            </w:r>
            <w:r w:rsidRPr="008F5453">
              <w:rPr>
                <w:rFonts w:cs="Arial"/>
                <w:szCs w:val="20"/>
              </w:rPr>
              <w:t>and not use the student’s internet quota</w:t>
            </w:r>
            <w:r w:rsidR="001D6392">
              <w:rPr>
                <w:rFonts w:cs="Arial"/>
                <w:szCs w:val="20"/>
              </w:rPr>
              <w:t xml:space="preserve"> (current students)</w:t>
            </w:r>
          </w:p>
        </w:tc>
      </w:tr>
      <w:tr w:rsidR="007C6773" w:rsidRPr="009F5238" w14:paraId="2468A4A5" w14:textId="77777777" w:rsidTr="00FE6CF6">
        <w:trPr>
          <w:cantSplit/>
          <w:trHeight w:val="205"/>
        </w:trPr>
        <w:tc>
          <w:tcPr>
            <w:tcW w:w="1541" w:type="dxa"/>
            <w:tcBorders>
              <w:top w:val="single" w:sz="4" w:space="0" w:color="000000"/>
              <w:left w:val="single" w:sz="4" w:space="0" w:color="000000"/>
              <w:bottom w:val="single" w:sz="4" w:space="0" w:color="000000"/>
              <w:right w:val="single" w:sz="4" w:space="0" w:color="000000"/>
            </w:tcBorders>
            <w:shd w:val="clear" w:color="auto" w:fill="auto"/>
          </w:tcPr>
          <w:p w14:paraId="6E1010BC" w14:textId="57B6DA7F" w:rsidR="007C6773" w:rsidRDefault="00EA3B70" w:rsidP="00C9696A">
            <w:pPr>
              <w:pStyle w:val="ITSTableText"/>
              <w:snapToGrid w:val="0"/>
              <w:jc w:val="center"/>
              <w:rPr>
                <w:szCs w:val="18"/>
              </w:rPr>
            </w:pPr>
            <w:r>
              <w:rPr>
                <w:szCs w:val="18"/>
              </w:rPr>
              <w:t>SRQ</w:t>
            </w:r>
            <w:r w:rsidR="00551812">
              <w:rPr>
                <w:szCs w:val="18"/>
              </w:rPr>
              <w:t>5</w:t>
            </w:r>
          </w:p>
        </w:tc>
        <w:tc>
          <w:tcPr>
            <w:tcW w:w="8080" w:type="dxa"/>
            <w:tcBorders>
              <w:top w:val="single" w:sz="4" w:space="0" w:color="000000"/>
              <w:left w:val="single" w:sz="4" w:space="0" w:color="000000"/>
              <w:bottom w:val="single" w:sz="4" w:space="0" w:color="000000"/>
              <w:right w:val="single" w:sz="4" w:space="0" w:color="000000"/>
            </w:tcBorders>
          </w:tcPr>
          <w:p w14:paraId="49158E2F" w14:textId="3852ED11" w:rsidR="007C6773" w:rsidRPr="00C26677" w:rsidRDefault="00551812" w:rsidP="007C6773">
            <w:pPr>
              <w:pStyle w:val="ITSBodyText"/>
              <w:spacing w:before="60" w:after="60"/>
              <w:rPr>
                <w:sz w:val="18"/>
                <w:szCs w:val="18"/>
              </w:rPr>
            </w:pPr>
            <w:r>
              <w:rPr>
                <w:sz w:val="18"/>
                <w:szCs w:val="18"/>
              </w:rPr>
              <w:t>I</w:t>
            </w:r>
            <w:r w:rsidRPr="00551812">
              <w:rPr>
                <w:rFonts w:cs="Arial"/>
                <w:szCs w:val="20"/>
              </w:rPr>
              <w:t>ntegration should be through the service bus, and be secured through the Oracle Enterprise Gateway (OEG)</w:t>
            </w:r>
          </w:p>
          <w:p w14:paraId="4A4EC619" w14:textId="2072E18C" w:rsidR="007C6773" w:rsidRDefault="007C6773" w:rsidP="007C6773">
            <w:pPr>
              <w:pStyle w:val="ITSBodyText"/>
              <w:tabs>
                <w:tab w:val="left" w:pos="851"/>
              </w:tabs>
              <w:spacing w:before="60" w:after="60"/>
              <w:rPr>
                <w:szCs w:val="18"/>
              </w:rPr>
            </w:pPr>
            <w:r>
              <w:rPr>
                <w:szCs w:val="18"/>
              </w:rPr>
              <w:t>Note: Integration requirements may differ depending on the solution selected</w:t>
            </w:r>
            <w:r w:rsidR="00551812">
              <w:rPr>
                <w:szCs w:val="18"/>
              </w:rPr>
              <w:t>.</w:t>
            </w:r>
          </w:p>
          <w:p w14:paraId="5AFC8434" w14:textId="72437BAB" w:rsidR="00551812" w:rsidRPr="009F5238" w:rsidRDefault="00551812" w:rsidP="007C6773">
            <w:pPr>
              <w:pStyle w:val="ITSBodyText"/>
              <w:tabs>
                <w:tab w:val="left" w:pos="851"/>
              </w:tabs>
              <w:spacing w:before="60" w:after="60"/>
              <w:rPr>
                <w:sz w:val="18"/>
                <w:szCs w:val="18"/>
              </w:rPr>
            </w:pPr>
            <w:r>
              <w:rPr>
                <w:szCs w:val="18"/>
              </w:rPr>
              <w:t>OEG is not currently in production and is identified as a risk and an issue.</w:t>
            </w:r>
          </w:p>
        </w:tc>
      </w:tr>
      <w:tr w:rsidR="007C6773" w:rsidRPr="009F5238" w14:paraId="21EE9E51" w14:textId="77777777" w:rsidTr="00FE6CF6">
        <w:trPr>
          <w:cantSplit/>
          <w:trHeight w:val="205"/>
        </w:trPr>
        <w:tc>
          <w:tcPr>
            <w:tcW w:w="1541" w:type="dxa"/>
            <w:tcBorders>
              <w:top w:val="single" w:sz="4" w:space="0" w:color="000000"/>
              <w:left w:val="single" w:sz="4" w:space="0" w:color="000000"/>
              <w:bottom w:val="single" w:sz="4" w:space="0" w:color="000000"/>
              <w:right w:val="single" w:sz="4" w:space="0" w:color="000000"/>
            </w:tcBorders>
            <w:shd w:val="clear" w:color="auto" w:fill="auto"/>
          </w:tcPr>
          <w:p w14:paraId="5D811B0B" w14:textId="7E227D8F" w:rsidR="007C6773" w:rsidRDefault="00EA3B70" w:rsidP="00C9696A">
            <w:pPr>
              <w:pStyle w:val="ITSTableText"/>
              <w:snapToGrid w:val="0"/>
              <w:jc w:val="center"/>
              <w:rPr>
                <w:szCs w:val="18"/>
              </w:rPr>
            </w:pPr>
            <w:r>
              <w:rPr>
                <w:szCs w:val="18"/>
              </w:rPr>
              <w:t>SRQ</w:t>
            </w:r>
            <w:r w:rsidR="00551812">
              <w:rPr>
                <w:szCs w:val="18"/>
              </w:rPr>
              <w:t>6</w:t>
            </w:r>
          </w:p>
        </w:tc>
        <w:tc>
          <w:tcPr>
            <w:tcW w:w="8080" w:type="dxa"/>
            <w:tcBorders>
              <w:top w:val="single" w:sz="4" w:space="0" w:color="000000"/>
              <w:left w:val="single" w:sz="4" w:space="0" w:color="000000"/>
              <w:bottom w:val="single" w:sz="4" w:space="0" w:color="000000"/>
              <w:right w:val="single" w:sz="4" w:space="0" w:color="000000"/>
            </w:tcBorders>
          </w:tcPr>
          <w:p w14:paraId="76111F7D" w14:textId="77777777" w:rsidR="007C6773" w:rsidRPr="00B81891" w:rsidRDefault="002726D4" w:rsidP="00B81891">
            <w:pPr>
              <w:pStyle w:val="ITSBodyText"/>
              <w:spacing w:before="60" w:after="60"/>
              <w:rPr>
                <w:rFonts w:cs="Arial"/>
                <w:szCs w:val="20"/>
              </w:rPr>
            </w:pPr>
            <w:r w:rsidRPr="00B81891">
              <w:rPr>
                <w:rFonts w:cs="Arial"/>
                <w:szCs w:val="20"/>
              </w:rPr>
              <w:t>The Student Portal Mobile Application</w:t>
            </w:r>
            <w:r w:rsidR="007C6773" w:rsidRPr="00B81891">
              <w:rPr>
                <w:rFonts w:cs="Arial"/>
                <w:szCs w:val="20"/>
              </w:rPr>
              <w:t xml:space="preserve"> will conform to University policy with regards to:</w:t>
            </w:r>
          </w:p>
          <w:p w14:paraId="09F2000A" w14:textId="77777777" w:rsidR="007C6773" w:rsidRPr="00C26677" w:rsidRDefault="007C6773" w:rsidP="005532E2">
            <w:pPr>
              <w:pStyle w:val="ITSTableText"/>
              <w:numPr>
                <w:ilvl w:val="0"/>
                <w:numId w:val="21"/>
              </w:numPr>
              <w:tabs>
                <w:tab w:val="clear" w:pos="0"/>
                <w:tab w:val="num" w:pos="459"/>
              </w:tabs>
              <w:suppressAutoHyphens/>
              <w:ind w:left="459" w:hanging="284"/>
              <w:rPr>
                <w:szCs w:val="18"/>
              </w:rPr>
            </w:pPr>
            <w:r w:rsidRPr="00C26677">
              <w:rPr>
                <w:szCs w:val="18"/>
              </w:rPr>
              <w:t>Accessibility</w:t>
            </w:r>
          </w:p>
          <w:p w14:paraId="23F83C67" w14:textId="77777777" w:rsidR="007C6773" w:rsidRPr="00C26677" w:rsidRDefault="007C6773" w:rsidP="005532E2">
            <w:pPr>
              <w:pStyle w:val="ITSTableText"/>
              <w:numPr>
                <w:ilvl w:val="0"/>
                <w:numId w:val="21"/>
              </w:numPr>
              <w:tabs>
                <w:tab w:val="clear" w:pos="0"/>
                <w:tab w:val="num" w:pos="459"/>
              </w:tabs>
              <w:suppressAutoHyphens/>
              <w:ind w:left="459" w:hanging="284"/>
              <w:rPr>
                <w:szCs w:val="18"/>
              </w:rPr>
            </w:pPr>
            <w:r w:rsidRPr="00C26677">
              <w:rPr>
                <w:szCs w:val="18"/>
              </w:rPr>
              <w:t xml:space="preserve">Privacy (see also Access and Security) </w:t>
            </w:r>
          </w:p>
          <w:p w14:paraId="0531FAD0" w14:textId="77777777" w:rsidR="007C6773" w:rsidRPr="00C26677" w:rsidRDefault="007C6773" w:rsidP="005532E2">
            <w:pPr>
              <w:pStyle w:val="ITSTableText"/>
              <w:numPr>
                <w:ilvl w:val="0"/>
                <w:numId w:val="21"/>
              </w:numPr>
              <w:tabs>
                <w:tab w:val="clear" w:pos="0"/>
                <w:tab w:val="num" w:pos="459"/>
              </w:tabs>
              <w:suppressAutoHyphens/>
              <w:ind w:left="459" w:hanging="284"/>
              <w:rPr>
                <w:szCs w:val="18"/>
              </w:rPr>
            </w:pPr>
            <w:r w:rsidRPr="00C26677">
              <w:rPr>
                <w:szCs w:val="18"/>
              </w:rPr>
              <w:t>Integrity</w:t>
            </w:r>
          </w:p>
          <w:p w14:paraId="057417DA" w14:textId="77777777" w:rsidR="00693BED" w:rsidRPr="00693BED" w:rsidRDefault="007C6773" w:rsidP="00693BED">
            <w:pPr>
              <w:pStyle w:val="ITSTableText"/>
              <w:numPr>
                <w:ilvl w:val="0"/>
                <w:numId w:val="21"/>
              </w:numPr>
              <w:tabs>
                <w:tab w:val="clear" w:pos="0"/>
                <w:tab w:val="num" w:pos="459"/>
              </w:tabs>
              <w:suppressAutoHyphens/>
              <w:ind w:left="459" w:hanging="284"/>
              <w:rPr>
                <w:b/>
                <w:szCs w:val="18"/>
              </w:rPr>
            </w:pPr>
            <w:r w:rsidRPr="00C26677">
              <w:rPr>
                <w:szCs w:val="18"/>
              </w:rPr>
              <w:t>Confidentiality</w:t>
            </w:r>
          </w:p>
          <w:p w14:paraId="7AFEF449" w14:textId="51C3C090" w:rsidR="007C6773" w:rsidRPr="00C26677" w:rsidRDefault="007C6773" w:rsidP="00693BED">
            <w:pPr>
              <w:pStyle w:val="ITSTableText"/>
              <w:numPr>
                <w:ilvl w:val="0"/>
                <w:numId w:val="21"/>
              </w:numPr>
              <w:tabs>
                <w:tab w:val="clear" w:pos="0"/>
                <w:tab w:val="num" w:pos="459"/>
              </w:tabs>
              <w:suppressAutoHyphens/>
              <w:ind w:left="459" w:hanging="284"/>
              <w:rPr>
                <w:b/>
                <w:szCs w:val="18"/>
              </w:rPr>
            </w:pPr>
            <w:r w:rsidRPr="00C26677">
              <w:rPr>
                <w:szCs w:val="18"/>
              </w:rPr>
              <w:t>Security</w:t>
            </w:r>
          </w:p>
        </w:tc>
      </w:tr>
      <w:tr w:rsidR="0092294D" w:rsidRPr="009F5238" w14:paraId="38F02F0F" w14:textId="77777777" w:rsidTr="00FE6CF6">
        <w:trPr>
          <w:cantSplit/>
          <w:trHeight w:val="205"/>
        </w:trPr>
        <w:tc>
          <w:tcPr>
            <w:tcW w:w="1541" w:type="dxa"/>
            <w:tcBorders>
              <w:top w:val="single" w:sz="4" w:space="0" w:color="000000"/>
              <w:left w:val="single" w:sz="4" w:space="0" w:color="000000"/>
              <w:bottom w:val="single" w:sz="4" w:space="0" w:color="000000"/>
              <w:right w:val="single" w:sz="4" w:space="0" w:color="000000"/>
            </w:tcBorders>
            <w:shd w:val="clear" w:color="auto" w:fill="auto"/>
          </w:tcPr>
          <w:p w14:paraId="5A3C3E66" w14:textId="515E4001" w:rsidR="0092294D" w:rsidRDefault="00551812" w:rsidP="00C9696A">
            <w:pPr>
              <w:pStyle w:val="ITSTableText"/>
              <w:snapToGrid w:val="0"/>
              <w:jc w:val="center"/>
              <w:rPr>
                <w:szCs w:val="18"/>
              </w:rPr>
            </w:pPr>
            <w:r>
              <w:rPr>
                <w:szCs w:val="18"/>
              </w:rPr>
              <w:t>SQR7</w:t>
            </w:r>
          </w:p>
        </w:tc>
        <w:tc>
          <w:tcPr>
            <w:tcW w:w="8080" w:type="dxa"/>
            <w:tcBorders>
              <w:top w:val="single" w:sz="4" w:space="0" w:color="000000"/>
              <w:left w:val="single" w:sz="4" w:space="0" w:color="000000"/>
              <w:bottom w:val="single" w:sz="4" w:space="0" w:color="000000"/>
              <w:right w:val="single" w:sz="4" w:space="0" w:color="000000"/>
            </w:tcBorders>
          </w:tcPr>
          <w:p w14:paraId="5432B901" w14:textId="212301BB" w:rsidR="0092294D" w:rsidRPr="008F5453" w:rsidRDefault="00783A51" w:rsidP="00E376E0">
            <w:pPr>
              <w:pStyle w:val="ITSTableText"/>
              <w:snapToGrid w:val="0"/>
              <w:rPr>
                <w:rFonts w:cs="Arial"/>
                <w:sz w:val="20"/>
                <w:szCs w:val="20"/>
              </w:rPr>
            </w:pPr>
            <w:r w:rsidRPr="008F5453">
              <w:rPr>
                <w:rFonts w:cs="Arial"/>
                <w:sz w:val="20"/>
                <w:szCs w:val="20"/>
              </w:rPr>
              <w:t>The app should be fast to load (</w:t>
            </w:r>
            <w:r w:rsidR="005758F6" w:rsidRPr="008F5453">
              <w:rPr>
                <w:rFonts w:cs="Arial"/>
                <w:sz w:val="20"/>
                <w:szCs w:val="20"/>
              </w:rPr>
              <w:t>no more than 5 seconds</w:t>
            </w:r>
            <w:r w:rsidRPr="008F5453">
              <w:rPr>
                <w:rFonts w:cs="Arial"/>
                <w:sz w:val="20"/>
                <w:szCs w:val="20"/>
              </w:rPr>
              <w:t xml:space="preserve"> per screen</w:t>
            </w:r>
            <w:r w:rsidR="005758F6" w:rsidRPr="008F5453">
              <w:rPr>
                <w:rFonts w:cs="Arial"/>
                <w:sz w:val="20"/>
                <w:szCs w:val="20"/>
              </w:rPr>
              <w:t xml:space="preserve">, as per Student Portal Standard), with </w:t>
            </w:r>
            <w:r w:rsidRPr="008F5453">
              <w:rPr>
                <w:rFonts w:cs="Arial"/>
                <w:sz w:val="20"/>
                <w:szCs w:val="20"/>
              </w:rPr>
              <w:t>few images and videos</w:t>
            </w:r>
          </w:p>
        </w:tc>
      </w:tr>
      <w:tr w:rsidR="000B5581" w:rsidRPr="009F5238" w14:paraId="57D93510" w14:textId="77777777" w:rsidTr="00FE6CF6">
        <w:trPr>
          <w:cantSplit/>
          <w:trHeight w:val="205"/>
        </w:trPr>
        <w:tc>
          <w:tcPr>
            <w:tcW w:w="1541" w:type="dxa"/>
            <w:tcBorders>
              <w:top w:val="single" w:sz="4" w:space="0" w:color="000000"/>
              <w:left w:val="single" w:sz="4" w:space="0" w:color="000000"/>
              <w:bottom w:val="single" w:sz="4" w:space="0" w:color="000000"/>
              <w:right w:val="single" w:sz="4" w:space="0" w:color="000000"/>
            </w:tcBorders>
            <w:shd w:val="clear" w:color="auto" w:fill="auto"/>
          </w:tcPr>
          <w:p w14:paraId="714A282A" w14:textId="54A8044D" w:rsidR="000B5581" w:rsidRDefault="003774F5" w:rsidP="00C9696A">
            <w:pPr>
              <w:pStyle w:val="ITSTableText"/>
              <w:snapToGrid w:val="0"/>
              <w:jc w:val="center"/>
              <w:rPr>
                <w:szCs w:val="18"/>
              </w:rPr>
            </w:pPr>
            <w:r>
              <w:rPr>
                <w:szCs w:val="18"/>
              </w:rPr>
              <w:t>SQR8</w:t>
            </w:r>
          </w:p>
        </w:tc>
        <w:tc>
          <w:tcPr>
            <w:tcW w:w="8080" w:type="dxa"/>
            <w:tcBorders>
              <w:top w:val="single" w:sz="4" w:space="0" w:color="000000"/>
              <w:left w:val="single" w:sz="4" w:space="0" w:color="000000"/>
              <w:bottom w:val="single" w:sz="4" w:space="0" w:color="000000"/>
              <w:right w:val="single" w:sz="4" w:space="0" w:color="000000"/>
            </w:tcBorders>
          </w:tcPr>
          <w:p w14:paraId="44F3CBAB" w14:textId="77777777" w:rsidR="000B5581" w:rsidRPr="008F5453" w:rsidRDefault="00783A51" w:rsidP="005758F6">
            <w:pPr>
              <w:pStyle w:val="ITSTableText"/>
              <w:snapToGrid w:val="0"/>
              <w:rPr>
                <w:rFonts w:cs="Arial"/>
                <w:sz w:val="20"/>
                <w:szCs w:val="20"/>
              </w:rPr>
            </w:pPr>
            <w:r w:rsidRPr="008F5453">
              <w:rPr>
                <w:rFonts w:cs="Arial"/>
                <w:sz w:val="20"/>
                <w:szCs w:val="20"/>
              </w:rPr>
              <w:t>T</w:t>
            </w:r>
            <w:r w:rsidR="000B5581" w:rsidRPr="008F5453">
              <w:rPr>
                <w:rFonts w:cs="Arial"/>
                <w:sz w:val="20"/>
                <w:szCs w:val="20"/>
              </w:rPr>
              <w:t>he app should have a small size and not require high amounts of data transfer</w:t>
            </w:r>
          </w:p>
        </w:tc>
      </w:tr>
      <w:tr w:rsidR="000B5581" w:rsidRPr="009F5238" w14:paraId="112D3DDD" w14:textId="77777777" w:rsidTr="00FE6CF6">
        <w:trPr>
          <w:cantSplit/>
          <w:trHeight w:val="205"/>
        </w:trPr>
        <w:tc>
          <w:tcPr>
            <w:tcW w:w="1541" w:type="dxa"/>
            <w:tcBorders>
              <w:top w:val="single" w:sz="4" w:space="0" w:color="000000"/>
              <w:left w:val="single" w:sz="4" w:space="0" w:color="000000"/>
              <w:bottom w:val="single" w:sz="4" w:space="0" w:color="000000"/>
              <w:right w:val="single" w:sz="4" w:space="0" w:color="000000"/>
            </w:tcBorders>
            <w:shd w:val="clear" w:color="auto" w:fill="auto"/>
          </w:tcPr>
          <w:p w14:paraId="42D58DC4" w14:textId="13BDF407" w:rsidR="000B5581" w:rsidRDefault="003774F5" w:rsidP="00C9696A">
            <w:pPr>
              <w:pStyle w:val="ITSTableText"/>
              <w:snapToGrid w:val="0"/>
              <w:jc w:val="center"/>
              <w:rPr>
                <w:szCs w:val="18"/>
              </w:rPr>
            </w:pPr>
            <w:r>
              <w:rPr>
                <w:szCs w:val="18"/>
              </w:rPr>
              <w:t>SQR9</w:t>
            </w:r>
          </w:p>
        </w:tc>
        <w:tc>
          <w:tcPr>
            <w:tcW w:w="8080" w:type="dxa"/>
            <w:tcBorders>
              <w:top w:val="single" w:sz="4" w:space="0" w:color="000000"/>
              <w:left w:val="single" w:sz="4" w:space="0" w:color="000000"/>
              <w:bottom w:val="single" w:sz="4" w:space="0" w:color="000000"/>
              <w:right w:val="single" w:sz="4" w:space="0" w:color="000000"/>
            </w:tcBorders>
          </w:tcPr>
          <w:p w14:paraId="15AC61B6" w14:textId="61219050" w:rsidR="000B5581" w:rsidRPr="008F5453" w:rsidRDefault="00783A51" w:rsidP="001D6392">
            <w:pPr>
              <w:pStyle w:val="ITSTableText"/>
              <w:snapToGrid w:val="0"/>
              <w:rPr>
                <w:rFonts w:cs="Arial"/>
                <w:sz w:val="20"/>
                <w:szCs w:val="20"/>
              </w:rPr>
            </w:pPr>
            <w:r w:rsidRPr="008F5453">
              <w:rPr>
                <w:rFonts w:cs="Arial"/>
                <w:sz w:val="20"/>
                <w:szCs w:val="20"/>
              </w:rPr>
              <w:t>T</w:t>
            </w:r>
            <w:r w:rsidR="005758F6" w:rsidRPr="008F5453">
              <w:rPr>
                <w:rFonts w:cs="Arial"/>
                <w:sz w:val="20"/>
                <w:szCs w:val="20"/>
              </w:rPr>
              <w:t xml:space="preserve">he </w:t>
            </w:r>
            <w:r w:rsidR="000B5581" w:rsidRPr="008F5453">
              <w:rPr>
                <w:rFonts w:cs="Arial"/>
                <w:sz w:val="20"/>
                <w:szCs w:val="20"/>
              </w:rPr>
              <w:t xml:space="preserve">app should be provided at no direct cost to the </w:t>
            </w:r>
            <w:r w:rsidR="001D6392">
              <w:rPr>
                <w:rFonts w:cs="Arial"/>
                <w:sz w:val="20"/>
                <w:szCs w:val="20"/>
              </w:rPr>
              <w:t>user</w:t>
            </w:r>
          </w:p>
        </w:tc>
      </w:tr>
      <w:tr w:rsidR="000B5581" w:rsidRPr="009F5238" w14:paraId="5DE8703C" w14:textId="77777777" w:rsidTr="00FE6CF6">
        <w:trPr>
          <w:cantSplit/>
          <w:trHeight w:val="205"/>
        </w:trPr>
        <w:tc>
          <w:tcPr>
            <w:tcW w:w="1541" w:type="dxa"/>
            <w:tcBorders>
              <w:top w:val="single" w:sz="4" w:space="0" w:color="000000"/>
              <w:left w:val="single" w:sz="4" w:space="0" w:color="000000"/>
              <w:bottom w:val="single" w:sz="4" w:space="0" w:color="000000"/>
              <w:right w:val="single" w:sz="4" w:space="0" w:color="000000"/>
            </w:tcBorders>
            <w:shd w:val="clear" w:color="auto" w:fill="auto"/>
          </w:tcPr>
          <w:p w14:paraId="0FAB0A59" w14:textId="4250AB70" w:rsidR="000B5581" w:rsidRDefault="003774F5" w:rsidP="00C9696A">
            <w:pPr>
              <w:pStyle w:val="ITSTableText"/>
              <w:snapToGrid w:val="0"/>
              <w:jc w:val="center"/>
              <w:rPr>
                <w:szCs w:val="18"/>
              </w:rPr>
            </w:pPr>
            <w:r>
              <w:rPr>
                <w:szCs w:val="18"/>
              </w:rPr>
              <w:t>SQR10</w:t>
            </w:r>
          </w:p>
        </w:tc>
        <w:tc>
          <w:tcPr>
            <w:tcW w:w="8080" w:type="dxa"/>
            <w:tcBorders>
              <w:top w:val="single" w:sz="4" w:space="0" w:color="000000"/>
              <w:left w:val="single" w:sz="4" w:space="0" w:color="000000"/>
              <w:bottom w:val="single" w:sz="4" w:space="0" w:color="000000"/>
              <w:right w:val="single" w:sz="4" w:space="0" w:color="000000"/>
            </w:tcBorders>
          </w:tcPr>
          <w:p w14:paraId="2FB8C19D" w14:textId="21570325" w:rsidR="000B5581" w:rsidRPr="008F5453" w:rsidRDefault="00783A51" w:rsidP="005758F6">
            <w:pPr>
              <w:pStyle w:val="ITSTableText"/>
              <w:snapToGrid w:val="0"/>
              <w:rPr>
                <w:rFonts w:cs="Arial"/>
                <w:sz w:val="20"/>
                <w:szCs w:val="20"/>
              </w:rPr>
            </w:pPr>
            <w:r w:rsidRPr="008F5453">
              <w:rPr>
                <w:rFonts w:cs="Arial"/>
                <w:sz w:val="20"/>
                <w:szCs w:val="20"/>
              </w:rPr>
              <w:t>T</w:t>
            </w:r>
            <w:r w:rsidR="000B5581" w:rsidRPr="008F5453">
              <w:rPr>
                <w:rFonts w:cs="Arial"/>
                <w:sz w:val="20"/>
                <w:szCs w:val="20"/>
              </w:rPr>
              <w:t xml:space="preserve">he app should be available for all major mobile devices working on </w:t>
            </w:r>
            <w:proofErr w:type="spellStart"/>
            <w:r w:rsidR="000B5581" w:rsidRPr="008F5453">
              <w:rPr>
                <w:rFonts w:cs="Arial"/>
                <w:sz w:val="20"/>
                <w:szCs w:val="20"/>
              </w:rPr>
              <w:t>iOS</w:t>
            </w:r>
            <w:proofErr w:type="spellEnd"/>
            <w:r w:rsidR="000B5581" w:rsidRPr="008F5453">
              <w:rPr>
                <w:rFonts w:cs="Arial"/>
                <w:sz w:val="20"/>
                <w:szCs w:val="20"/>
              </w:rPr>
              <w:t>, Android and Windows</w:t>
            </w:r>
            <w:r w:rsidR="00551812">
              <w:rPr>
                <w:rFonts w:cs="Arial"/>
                <w:sz w:val="20"/>
                <w:szCs w:val="20"/>
              </w:rPr>
              <w:t xml:space="preserve"> </w:t>
            </w:r>
            <w:r w:rsidR="00551812" w:rsidRPr="00493B30">
              <w:rPr>
                <w:rFonts w:cs="Arial"/>
                <w:sz w:val="20"/>
                <w:szCs w:val="20"/>
              </w:rPr>
              <w:t>i</w:t>
            </w:r>
            <w:r w:rsidR="00E376E0">
              <w:rPr>
                <w:rFonts w:cs="Arial"/>
                <w:sz w:val="20"/>
                <w:szCs w:val="20"/>
              </w:rPr>
              <w:t>n either native or HTML5 format</w:t>
            </w:r>
          </w:p>
        </w:tc>
      </w:tr>
      <w:tr w:rsidR="000B5581" w:rsidRPr="009F5238" w14:paraId="356DAC13" w14:textId="77777777" w:rsidTr="00FE6CF6">
        <w:trPr>
          <w:cantSplit/>
          <w:trHeight w:val="205"/>
        </w:trPr>
        <w:tc>
          <w:tcPr>
            <w:tcW w:w="1541" w:type="dxa"/>
            <w:tcBorders>
              <w:top w:val="single" w:sz="4" w:space="0" w:color="000000"/>
              <w:left w:val="single" w:sz="4" w:space="0" w:color="000000"/>
              <w:bottom w:val="single" w:sz="4" w:space="0" w:color="000000"/>
              <w:right w:val="single" w:sz="4" w:space="0" w:color="000000"/>
            </w:tcBorders>
            <w:shd w:val="clear" w:color="auto" w:fill="auto"/>
          </w:tcPr>
          <w:p w14:paraId="3926A396" w14:textId="0F1EAE60" w:rsidR="000B5581" w:rsidRDefault="003774F5" w:rsidP="00C9696A">
            <w:pPr>
              <w:pStyle w:val="ITSTableText"/>
              <w:snapToGrid w:val="0"/>
              <w:jc w:val="center"/>
              <w:rPr>
                <w:szCs w:val="18"/>
              </w:rPr>
            </w:pPr>
            <w:r>
              <w:rPr>
                <w:szCs w:val="18"/>
              </w:rPr>
              <w:t>SQR11</w:t>
            </w:r>
          </w:p>
        </w:tc>
        <w:tc>
          <w:tcPr>
            <w:tcW w:w="8080" w:type="dxa"/>
            <w:tcBorders>
              <w:top w:val="single" w:sz="4" w:space="0" w:color="000000"/>
              <w:left w:val="single" w:sz="4" w:space="0" w:color="000000"/>
              <w:bottom w:val="single" w:sz="4" w:space="0" w:color="000000"/>
              <w:right w:val="single" w:sz="4" w:space="0" w:color="000000"/>
            </w:tcBorders>
          </w:tcPr>
          <w:p w14:paraId="1A5E79A7" w14:textId="77777777" w:rsidR="000B5581" w:rsidRPr="008F5453" w:rsidRDefault="000B5581" w:rsidP="00783A51">
            <w:pPr>
              <w:pStyle w:val="ITSTableText"/>
              <w:snapToGrid w:val="0"/>
              <w:rPr>
                <w:rFonts w:cs="Arial"/>
                <w:sz w:val="20"/>
                <w:szCs w:val="20"/>
              </w:rPr>
            </w:pPr>
            <w:r w:rsidRPr="008F5453">
              <w:rPr>
                <w:rFonts w:cs="Arial"/>
                <w:sz w:val="20"/>
                <w:szCs w:val="20"/>
              </w:rPr>
              <w:t>The app should have information available offline</w:t>
            </w:r>
            <w:r w:rsidR="00783A51" w:rsidRPr="008F5453">
              <w:rPr>
                <w:rFonts w:cs="Arial"/>
                <w:sz w:val="20"/>
                <w:szCs w:val="20"/>
              </w:rPr>
              <w:t xml:space="preserve"> where possible</w:t>
            </w:r>
          </w:p>
        </w:tc>
      </w:tr>
      <w:tr w:rsidR="005758F6" w:rsidRPr="009F5238" w14:paraId="226CB703" w14:textId="77777777" w:rsidTr="00FE6CF6">
        <w:trPr>
          <w:cantSplit/>
          <w:trHeight w:val="205"/>
        </w:trPr>
        <w:tc>
          <w:tcPr>
            <w:tcW w:w="1541" w:type="dxa"/>
            <w:tcBorders>
              <w:top w:val="single" w:sz="4" w:space="0" w:color="000000"/>
              <w:left w:val="single" w:sz="4" w:space="0" w:color="000000"/>
              <w:bottom w:val="single" w:sz="4" w:space="0" w:color="000000"/>
              <w:right w:val="single" w:sz="4" w:space="0" w:color="000000"/>
            </w:tcBorders>
            <w:shd w:val="clear" w:color="auto" w:fill="auto"/>
          </w:tcPr>
          <w:p w14:paraId="4B6F156A" w14:textId="4FED33F0" w:rsidR="005758F6" w:rsidRDefault="003774F5" w:rsidP="00C9696A">
            <w:pPr>
              <w:pStyle w:val="ITSTableText"/>
              <w:snapToGrid w:val="0"/>
              <w:jc w:val="center"/>
              <w:rPr>
                <w:szCs w:val="18"/>
              </w:rPr>
            </w:pPr>
            <w:r>
              <w:rPr>
                <w:szCs w:val="18"/>
              </w:rPr>
              <w:t>SQR12</w:t>
            </w:r>
          </w:p>
        </w:tc>
        <w:tc>
          <w:tcPr>
            <w:tcW w:w="8080" w:type="dxa"/>
            <w:tcBorders>
              <w:top w:val="single" w:sz="4" w:space="0" w:color="000000"/>
              <w:left w:val="single" w:sz="4" w:space="0" w:color="000000"/>
              <w:bottom w:val="single" w:sz="4" w:space="0" w:color="000000"/>
              <w:right w:val="single" w:sz="4" w:space="0" w:color="000000"/>
            </w:tcBorders>
          </w:tcPr>
          <w:p w14:paraId="7F956C67" w14:textId="5FAA26FA" w:rsidR="005758F6" w:rsidRPr="008F5453" w:rsidRDefault="00493B30" w:rsidP="00783A51">
            <w:pPr>
              <w:pStyle w:val="ITSTableText"/>
              <w:snapToGrid w:val="0"/>
              <w:rPr>
                <w:rFonts w:cs="Arial"/>
                <w:sz w:val="20"/>
                <w:szCs w:val="20"/>
              </w:rPr>
            </w:pPr>
            <w:r w:rsidRPr="00493B30">
              <w:rPr>
                <w:rFonts w:cs="Arial"/>
                <w:sz w:val="20"/>
                <w:szCs w:val="20"/>
              </w:rPr>
              <w:t xml:space="preserve">Provide Single Sign On </w:t>
            </w:r>
            <w:commentRangeStart w:id="14"/>
            <w:r w:rsidR="001D6392">
              <w:rPr>
                <w:rFonts w:cs="Arial"/>
                <w:sz w:val="20"/>
                <w:szCs w:val="20"/>
              </w:rPr>
              <w:t xml:space="preserve">for current students </w:t>
            </w:r>
            <w:commentRangeEnd w:id="14"/>
            <w:r w:rsidR="001D6392">
              <w:rPr>
                <w:rStyle w:val="CommentReference"/>
                <w:lang w:val="x-none" w:eastAsia="x-none"/>
              </w:rPr>
              <w:commentReference w:id="14"/>
            </w:r>
            <w:r w:rsidRPr="00493B30">
              <w:rPr>
                <w:rFonts w:cs="Arial"/>
                <w:sz w:val="20"/>
                <w:szCs w:val="20"/>
              </w:rPr>
              <w:t>where this is available, and</w:t>
            </w:r>
            <w:r w:rsidR="00E376E0">
              <w:rPr>
                <w:rFonts w:cs="Arial"/>
                <w:sz w:val="20"/>
                <w:szCs w:val="20"/>
              </w:rPr>
              <w:t xml:space="preserve"> same sign on where this is not</w:t>
            </w:r>
          </w:p>
        </w:tc>
      </w:tr>
      <w:tr w:rsidR="005758F6" w:rsidRPr="009F5238" w14:paraId="3403D66B" w14:textId="77777777" w:rsidTr="00FE6CF6">
        <w:trPr>
          <w:cantSplit/>
          <w:trHeight w:val="205"/>
        </w:trPr>
        <w:tc>
          <w:tcPr>
            <w:tcW w:w="1541" w:type="dxa"/>
            <w:tcBorders>
              <w:top w:val="single" w:sz="4" w:space="0" w:color="000000"/>
              <w:left w:val="single" w:sz="4" w:space="0" w:color="000000"/>
              <w:bottom w:val="single" w:sz="4" w:space="0" w:color="000000"/>
              <w:right w:val="single" w:sz="4" w:space="0" w:color="000000"/>
            </w:tcBorders>
            <w:shd w:val="clear" w:color="auto" w:fill="auto"/>
          </w:tcPr>
          <w:p w14:paraId="3FB5B0DA" w14:textId="2757DA5B" w:rsidR="005758F6" w:rsidRDefault="003774F5" w:rsidP="00C9696A">
            <w:pPr>
              <w:pStyle w:val="ITSTableText"/>
              <w:snapToGrid w:val="0"/>
              <w:jc w:val="center"/>
              <w:rPr>
                <w:szCs w:val="18"/>
              </w:rPr>
            </w:pPr>
            <w:r>
              <w:rPr>
                <w:szCs w:val="18"/>
              </w:rPr>
              <w:t>SQR13</w:t>
            </w:r>
          </w:p>
        </w:tc>
        <w:tc>
          <w:tcPr>
            <w:tcW w:w="8080" w:type="dxa"/>
            <w:tcBorders>
              <w:top w:val="single" w:sz="4" w:space="0" w:color="000000"/>
              <w:left w:val="single" w:sz="4" w:space="0" w:color="000000"/>
              <w:bottom w:val="single" w:sz="4" w:space="0" w:color="000000"/>
              <w:right w:val="single" w:sz="4" w:space="0" w:color="000000"/>
            </w:tcBorders>
          </w:tcPr>
          <w:p w14:paraId="384E6EF7" w14:textId="77777777" w:rsidR="005758F6" w:rsidRPr="008F5453" w:rsidRDefault="00783A51" w:rsidP="00783A51">
            <w:pPr>
              <w:pStyle w:val="ITSTableText"/>
              <w:snapToGrid w:val="0"/>
              <w:rPr>
                <w:rFonts w:cs="Arial"/>
                <w:sz w:val="20"/>
                <w:szCs w:val="20"/>
              </w:rPr>
            </w:pPr>
            <w:r w:rsidRPr="008F5453">
              <w:rPr>
                <w:rFonts w:cs="Arial"/>
                <w:sz w:val="20"/>
                <w:szCs w:val="20"/>
              </w:rPr>
              <w:t>The app should b</w:t>
            </w:r>
            <w:r w:rsidR="005758F6" w:rsidRPr="008F5453">
              <w:rPr>
                <w:rFonts w:cs="Arial"/>
                <w:sz w:val="20"/>
                <w:szCs w:val="20"/>
              </w:rPr>
              <w:t>e supported via a Service Desk with agreed fault resolution times</w:t>
            </w:r>
          </w:p>
        </w:tc>
      </w:tr>
      <w:tr w:rsidR="005758F6" w:rsidRPr="009F5238" w14:paraId="0E345529" w14:textId="77777777" w:rsidTr="00FE6CF6">
        <w:trPr>
          <w:cantSplit/>
          <w:trHeight w:val="205"/>
        </w:trPr>
        <w:tc>
          <w:tcPr>
            <w:tcW w:w="1541" w:type="dxa"/>
            <w:tcBorders>
              <w:top w:val="single" w:sz="4" w:space="0" w:color="000000"/>
              <w:left w:val="single" w:sz="4" w:space="0" w:color="000000"/>
              <w:bottom w:val="single" w:sz="4" w:space="0" w:color="000000"/>
              <w:right w:val="single" w:sz="4" w:space="0" w:color="000000"/>
            </w:tcBorders>
            <w:shd w:val="clear" w:color="auto" w:fill="auto"/>
          </w:tcPr>
          <w:p w14:paraId="124594CD" w14:textId="44D56540" w:rsidR="005758F6" w:rsidRDefault="003774F5" w:rsidP="00C9696A">
            <w:pPr>
              <w:pStyle w:val="ITSTableText"/>
              <w:snapToGrid w:val="0"/>
              <w:jc w:val="center"/>
              <w:rPr>
                <w:szCs w:val="18"/>
              </w:rPr>
            </w:pPr>
            <w:r>
              <w:rPr>
                <w:szCs w:val="18"/>
              </w:rPr>
              <w:t>SQR14</w:t>
            </w:r>
          </w:p>
        </w:tc>
        <w:tc>
          <w:tcPr>
            <w:tcW w:w="8080" w:type="dxa"/>
            <w:tcBorders>
              <w:top w:val="single" w:sz="4" w:space="0" w:color="000000"/>
              <w:left w:val="single" w:sz="4" w:space="0" w:color="000000"/>
              <w:bottom w:val="single" w:sz="4" w:space="0" w:color="000000"/>
              <w:right w:val="single" w:sz="4" w:space="0" w:color="000000"/>
            </w:tcBorders>
          </w:tcPr>
          <w:p w14:paraId="126A2C5B" w14:textId="77777777" w:rsidR="005758F6" w:rsidRPr="008F5453" w:rsidRDefault="00783A51" w:rsidP="00783A51">
            <w:pPr>
              <w:pStyle w:val="ITSTableText"/>
              <w:snapToGrid w:val="0"/>
              <w:rPr>
                <w:rFonts w:cs="Arial"/>
                <w:sz w:val="20"/>
                <w:szCs w:val="20"/>
              </w:rPr>
            </w:pPr>
            <w:r w:rsidRPr="008F5453">
              <w:rPr>
                <w:rFonts w:cs="Arial"/>
                <w:sz w:val="20"/>
                <w:szCs w:val="20"/>
              </w:rPr>
              <w:t>The app should be m</w:t>
            </w:r>
            <w:r w:rsidR="005758F6" w:rsidRPr="008F5453">
              <w:rPr>
                <w:rFonts w:cs="Arial"/>
                <w:sz w:val="20"/>
                <w:szCs w:val="20"/>
              </w:rPr>
              <w:t xml:space="preserve">aintained by operations </w:t>
            </w:r>
            <w:r w:rsidRPr="008F5453">
              <w:rPr>
                <w:rFonts w:cs="Arial"/>
                <w:sz w:val="20"/>
                <w:szCs w:val="20"/>
              </w:rPr>
              <w:t xml:space="preserve">with bug fixes and new features delivered to users </w:t>
            </w:r>
            <w:r w:rsidR="005758F6" w:rsidRPr="008F5453">
              <w:rPr>
                <w:rFonts w:cs="Arial"/>
                <w:sz w:val="20"/>
                <w:szCs w:val="20"/>
              </w:rPr>
              <w:t xml:space="preserve">via </w:t>
            </w:r>
            <w:r w:rsidRPr="008F5453">
              <w:rPr>
                <w:rFonts w:cs="Arial"/>
                <w:sz w:val="20"/>
                <w:szCs w:val="20"/>
              </w:rPr>
              <w:t>regular</w:t>
            </w:r>
            <w:r w:rsidR="005758F6" w:rsidRPr="008F5453">
              <w:rPr>
                <w:rFonts w:cs="Arial"/>
                <w:sz w:val="20"/>
                <w:szCs w:val="20"/>
              </w:rPr>
              <w:t xml:space="preserve"> </w:t>
            </w:r>
            <w:r w:rsidRPr="008F5453">
              <w:rPr>
                <w:rFonts w:cs="Arial"/>
                <w:sz w:val="20"/>
                <w:szCs w:val="20"/>
              </w:rPr>
              <w:t>app updates</w:t>
            </w:r>
          </w:p>
        </w:tc>
      </w:tr>
      <w:tr w:rsidR="005758F6" w:rsidRPr="009F5238" w14:paraId="6407D75F" w14:textId="77777777" w:rsidTr="00FE6CF6">
        <w:trPr>
          <w:cantSplit/>
          <w:trHeight w:val="205"/>
        </w:trPr>
        <w:tc>
          <w:tcPr>
            <w:tcW w:w="1541" w:type="dxa"/>
            <w:tcBorders>
              <w:top w:val="single" w:sz="4" w:space="0" w:color="000000"/>
              <w:left w:val="single" w:sz="4" w:space="0" w:color="000000"/>
              <w:bottom w:val="single" w:sz="4" w:space="0" w:color="000000"/>
              <w:right w:val="single" w:sz="4" w:space="0" w:color="000000"/>
            </w:tcBorders>
            <w:shd w:val="clear" w:color="auto" w:fill="auto"/>
          </w:tcPr>
          <w:p w14:paraId="08B3BEEB" w14:textId="36A23A7B" w:rsidR="005758F6" w:rsidRDefault="003774F5" w:rsidP="00C9696A">
            <w:pPr>
              <w:pStyle w:val="ITSTableText"/>
              <w:snapToGrid w:val="0"/>
              <w:jc w:val="center"/>
              <w:rPr>
                <w:szCs w:val="18"/>
              </w:rPr>
            </w:pPr>
            <w:r>
              <w:rPr>
                <w:szCs w:val="18"/>
              </w:rPr>
              <w:t>SQR15</w:t>
            </w:r>
          </w:p>
        </w:tc>
        <w:tc>
          <w:tcPr>
            <w:tcW w:w="8080" w:type="dxa"/>
            <w:tcBorders>
              <w:top w:val="single" w:sz="4" w:space="0" w:color="000000"/>
              <w:left w:val="single" w:sz="4" w:space="0" w:color="000000"/>
              <w:bottom w:val="single" w:sz="4" w:space="0" w:color="000000"/>
              <w:right w:val="single" w:sz="4" w:space="0" w:color="000000"/>
            </w:tcBorders>
          </w:tcPr>
          <w:p w14:paraId="72AFF99C" w14:textId="77777777" w:rsidR="005758F6" w:rsidRPr="008F5453" w:rsidRDefault="00783A51" w:rsidP="00783A51">
            <w:pPr>
              <w:pStyle w:val="ITSTableText"/>
              <w:snapToGrid w:val="0"/>
              <w:rPr>
                <w:rFonts w:cs="Arial"/>
                <w:sz w:val="20"/>
                <w:szCs w:val="20"/>
              </w:rPr>
            </w:pPr>
            <w:r w:rsidRPr="008F5453">
              <w:rPr>
                <w:rFonts w:cs="Arial"/>
                <w:sz w:val="20"/>
                <w:szCs w:val="20"/>
              </w:rPr>
              <w:t xml:space="preserve">The app should be </w:t>
            </w:r>
            <w:r w:rsidR="005758F6" w:rsidRPr="008F5453">
              <w:rPr>
                <w:rFonts w:cs="Arial"/>
                <w:sz w:val="20"/>
                <w:szCs w:val="20"/>
              </w:rPr>
              <w:t>accessible via a secure environment while complying with University IT Security standards</w:t>
            </w:r>
          </w:p>
        </w:tc>
      </w:tr>
    </w:tbl>
    <w:p w14:paraId="1BDE418A" w14:textId="77777777" w:rsidR="00C9696A" w:rsidRDefault="00C9696A" w:rsidP="007A7117">
      <w:pPr>
        <w:pStyle w:val="ITSOutlineNumberedHeading2"/>
      </w:pPr>
      <w:bookmarkStart w:id="15" w:name="_Toc367891319"/>
      <w:commentRangeStart w:id="16"/>
      <w:commentRangeStart w:id="17"/>
      <w:r>
        <w:lastRenderedPageBreak/>
        <w:t>Customer scope</w:t>
      </w:r>
      <w:bookmarkEnd w:id="15"/>
      <w:commentRangeEnd w:id="16"/>
      <w:r w:rsidR="00B126C5">
        <w:rPr>
          <w:rStyle w:val="CommentReference"/>
          <w:rFonts w:cs="Times New Roman"/>
          <w:b w:val="0"/>
          <w:bCs w:val="0"/>
          <w:iCs w:val="0"/>
          <w:lang w:val="x-none" w:eastAsia="x-none"/>
        </w:rPr>
        <w:commentReference w:id="16"/>
      </w:r>
      <w:commentRangeEnd w:id="17"/>
      <w:r w:rsidR="00C61A37">
        <w:rPr>
          <w:rStyle w:val="CommentReference"/>
          <w:rFonts w:cs="Times New Roman"/>
          <w:b w:val="0"/>
          <w:bCs w:val="0"/>
          <w:iCs w:val="0"/>
          <w:lang w:val="x-none" w:eastAsia="x-none"/>
        </w:rPr>
        <w:commentReference w:id="17"/>
      </w:r>
    </w:p>
    <w:tbl>
      <w:tblPr>
        <w:tblW w:w="9479" w:type="dxa"/>
        <w:tblInd w:w="-15" w:type="dxa"/>
        <w:tblLayout w:type="fixed"/>
        <w:tblLook w:val="0000" w:firstRow="0" w:lastRow="0" w:firstColumn="0" w:lastColumn="0" w:noHBand="0" w:noVBand="0"/>
      </w:tblPr>
      <w:tblGrid>
        <w:gridCol w:w="974"/>
        <w:gridCol w:w="2410"/>
        <w:gridCol w:w="4394"/>
        <w:gridCol w:w="1701"/>
      </w:tblGrid>
      <w:tr w:rsidR="00057226" w:rsidRPr="009F5238" w14:paraId="0B17A25C" w14:textId="77777777" w:rsidTr="00057226">
        <w:trPr>
          <w:trHeight w:val="195"/>
          <w:tblHeader/>
        </w:trPr>
        <w:tc>
          <w:tcPr>
            <w:tcW w:w="974" w:type="dxa"/>
            <w:tcBorders>
              <w:top w:val="single" w:sz="4" w:space="0" w:color="000000"/>
              <w:left w:val="single" w:sz="4" w:space="0" w:color="000000"/>
              <w:bottom w:val="single" w:sz="4" w:space="0" w:color="000000"/>
              <w:right w:val="single" w:sz="4" w:space="0" w:color="000000"/>
            </w:tcBorders>
            <w:shd w:val="clear" w:color="auto" w:fill="333333"/>
          </w:tcPr>
          <w:p w14:paraId="268B86E1" w14:textId="77777777" w:rsidR="00057226" w:rsidRPr="00004C60" w:rsidRDefault="00AD5DEF" w:rsidP="007A7117">
            <w:pPr>
              <w:pStyle w:val="ITSTableText"/>
              <w:keepNext/>
              <w:snapToGrid w:val="0"/>
              <w:rPr>
                <w:b/>
                <w:color w:val="FFFFFF"/>
                <w:szCs w:val="18"/>
              </w:rPr>
            </w:pPr>
            <w:r>
              <w:rPr>
                <w:b/>
                <w:color w:val="FFFFFF"/>
                <w:szCs w:val="18"/>
              </w:rPr>
              <w:t>Ref</w:t>
            </w:r>
          </w:p>
        </w:tc>
        <w:tc>
          <w:tcPr>
            <w:tcW w:w="2410" w:type="dxa"/>
            <w:tcBorders>
              <w:top w:val="single" w:sz="4" w:space="0" w:color="000000"/>
              <w:left w:val="single" w:sz="4" w:space="0" w:color="000000"/>
              <w:bottom w:val="single" w:sz="4" w:space="0" w:color="000000"/>
              <w:right w:val="single" w:sz="4" w:space="0" w:color="000000"/>
            </w:tcBorders>
            <w:shd w:val="clear" w:color="auto" w:fill="333333"/>
          </w:tcPr>
          <w:p w14:paraId="51C2311E" w14:textId="77777777" w:rsidR="00057226" w:rsidRPr="00004C60" w:rsidRDefault="00057226" w:rsidP="007A7117">
            <w:pPr>
              <w:pStyle w:val="ITSTableText"/>
              <w:keepNext/>
              <w:snapToGrid w:val="0"/>
              <w:rPr>
                <w:b/>
                <w:color w:val="FFFFFF"/>
                <w:szCs w:val="18"/>
              </w:rPr>
            </w:pPr>
            <w:r w:rsidRPr="00004C60">
              <w:rPr>
                <w:b/>
                <w:color w:val="FFFFFF"/>
                <w:szCs w:val="18"/>
              </w:rPr>
              <w:t>Customer</w:t>
            </w:r>
            <w:r w:rsidR="00AD5DEF" w:rsidRPr="00004C60">
              <w:rPr>
                <w:b/>
                <w:color w:val="FFFFFF"/>
                <w:szCs w:val="18"/>
              </w:rPr>
              <w:t xml:space="preserve"> group</w:t>
            </w:r>
          </w:p>
        </w:tc>
        <w:tc>
          <w:tcPr>
            <w:tcW w:w="4394" w:type="dxa"/>
            <w:tcBorders>
              <w:top w:val="single" w:sz="4" w:space="0" w:color="000000"/>
              <w:left w:val="single" w:sz="4" w:space="0" w:color="000000"/>
              <w:bottom w:val="single" w:sz="4" w:space="0" w:color="000000"/>
              <w:right w:val="single" w:sz="4" w:space="0" w:color="000000"/>
            </w:tcBorders>
            <w:shd w:val="clear" w:color="auto" w:fill="333333"/>
          </w:tcPr>
          <w:p w14:paraId="21E31B66" w14:textId="77777777" w:rsidR="00057226" w:rsidRPr="00004C60" w:rsidRDefault="00057226" w:rsidP="007A7117">
            <w:pPr>
              <w:pStyle w:val="ITSTableText"/>
              <w:keepNext/>
              <w:snapToGrid w:val="0"/>
              <w:rPr>
                <w:b/>
                <w:color w:val="FFFFFF"/>
                <w:szCs w:val="18"/>
              </w:rPr>
            </w:pPr>
            <w:r w:rsidRPr="00004C60">
              <w:rPr>
                <w:b/>
                <w:color w:val="FFFFFF"/>
                <w:szCs w:val="18"/>
              </w:rPr>
              <w:t>Function and possible impact</w:t>
            </w:r>
          </w:p>
        </w:tc>
        <w:tc>
          <w:tcPr>
            <w:tcW w:w="1701" w:type="dxa"/>
            <w:tcBorders>
              <w:top w:val="single" w:sz="4" w:space="0" w:color="000000"/>
              <w:left w:val="single" w:sz="4" w:space="0" w:color="000000"/>
              <w:bottom w:val="single" w:sz="4" w:space="0" w:color="000000"/>
              <w:right w:val="single" w:sz="4" w:space="0" w:color="000000"/>
            </w:tcBorders>
            <w:shd w:val="clear" w:color="auto" w:fill="333333"/>
          </w:tcPr>
          <w:p w14:paraId="209EE72E" w14:textId="77777777" w:rsidR="00057226" w:rsidRPr="00004C60" w:rsidRDefault="00057226" w:rsidP="007A7117">
            <w:pPr>
              <w:pStyle w:val="ITSTableText"/>
              <w:keepNext/>
              <w:snapToGrid w:val="0"/>
              <w:rPr>
                <w:b/>
                <w:color w:val="FFFFFF"/>
                <w:szCs w:val="18"/>
              </w:rPr>
            </w:pPr>
            <w:r w:rsidRPr="00004C60">
              <w:rPr>
                <w:b/>
                <w:color w:val="FFFFFF"/>
                <w:szCs w:val="18"/>
              </w:rPr>
              <w:t>Numbers</w:t>
            </w:r>
          </w:p>
        </w:tc>
      </w:tr>
      <w:tr w:rsidR="00057226" w:rsidRPr="009F5238" w14:paraId="1F3CCC21" w14:textId="77777777" w:rsidTr="00057226">
        <w:trPr>
          <w:cantSplit/>
          <w:trHeight w:val="1752"/>
        </w:trPr>
        <w:tc>
          <w:tcPr>
            <w:tcW w:w="974" w:type="dxa"/>
            <w:tcBorders>
              <w:top w:val="single" w:sz="4" w:space="0" w:color="000000"/>
              <w:left w:val="single" w:sz="4" w:space="0" w:color="000000"/>
              <w:bottom w:val="single" w:sz="4" w:space="0" w:color="000000"/>
              <w:right w:val="single" w:sz="4" w:space="0" w:color="000000"/>
            </w:tcBorders>
          </w:tcPr>
          <w:p w14:paraId="24BC6450" w14:textId="77777777" w:rsidR="00057226" w:rsidRDefault="007C6773" w:rsidP="007A7117">
            <w:pPr>
              <w:pStyle w:val="ITSTableText"/>
              <w:keepNext/>
              <w:snapToGrid w:val="0"/>
              <w:rPr>
                <w:szCs w:val="18"/>
              </w:rPr>
            </w:pPr>
            <w:r>
              <w:rPr>
                <w:szCs w:val="18"/>
              </w:rPr>
              <w:t>CUS-1</w:t>
            </w:r>
          </w:p>
        </w:tc>
        <w:tc>
          <w:tcPr>
            <w:tcW w:w="2410" w:type="dxa"/>
            <w:tcBorders>
              <w:top w:val="single" w:sz="4" w:space="0" w:color="000000"/>
              <w:left w:val="single" w:sz="4" w:space="0" w:color="000000"/>
              <w:bottom w:val="single" w:sz="4" w:space="0" w:color="000000"/>
              <w:right w:val="single" w:sz="4" w:space="0" w:color="000000"/>
            </w:tcBorders>
            <w:shd w:val="clear" w:color="auto" w:fill="auto"/>
          </w:tcPr>
          <w:p w14:paraId="6A611013" w14:textId="3A451416" w:rsidR="00057226" w:rsidRDefault="00B81891" w:rsidP="007A7117">
            <w:pPr>
              <w:pStyle w:val="ITSTableText"/>
              <w:keepNext/>
              <w:suppressAutoHyphens/>
              <w:rPr>
                <w:szCs w:val="18"/>
              </w:rPr>
            </w:pPr>
            <w:r>
              <w:rPr>
                <w:szCs w:val="18"/>
              </w:rPr>
              <w:t xml:space="preserve">Current </w:t>
            </w:r>
            <w:r w:rsidR="00057226">
              <w:rPr>
                <w:szCs w:val="18"/>
              </w:rPr>
              <w:t>Students</w:t>
            </w:r>
          </w:p>
          <w:p w14:paraId="28B29FE4" w14:textId="77777777" w:rsidR="00057226" w:rsidRDefault="00057226" w:rsidP="007A7117">
            <w:pPr>
              <w:pStyle w:val="ITSTableText"/>
              <w:keepNext/>
              <w:numPr>
                <w:ilvl w:val="0"/>
                <w:numId w:val="21"/>
              </w:numPr>
              <w:suppressAutoHyphens/>
              <w:rPr>
                <w:szCs w:val="18"/>
              </w:rPr>
            </w:pPr>
            <w:r>
              <w:rPr>
                <w:szCs w:val="18"/>
              </w:rPr>
              <w:t>CAP</w:t>
            </w:r>
          </w:p>
          <w:p w14:paraId="67ACB263" w14:textId="77777777" w:rsidR="00057226" w:rsidRDefault="00057226" w:rsidP="007A7117">
            <w:pPr>
              <w:pStyle w:val="ITSTableText"/>
              <w:keepNext/>
              <w:numPr>
                <w:ilvl w:val="0"/>
                <w:numId w:val="21"/>
              </w:numPr>
              <w:suppressAutoHyphens/>
              <w:rPr>
                <w:szCs w:val="18"/>
              </w:rPr>
            </w:pPr>
            <w:r>
              <w:rPr>
                <w:szCs w:val="18"/>
              </w:rPr>
              <w:t>UG</w:t>
            </w:r>
          </w:p>
          <w:p w14:paraId="67446185" w14:textId="77777777" w:rsidR="00057226" w:rsidRDefault="00057226" w:rsidP="007A7117">
            <w:pPr>
              <w:pStyle w:val="ITSTableText"/>
              <w:keepNext/>
              <w:numPr>
                <w:ilvl w:val="0"/>
                <w:numId w:val="21"/>
              </w:numPr>
              <w:suppressAutoHyphens/>
              <w:rPr>
                <w:szCs w:val="18"/>
              </w:rPr>
            </w:pPr>
            <w:r>
              <w:rPr>
                <w:szCs w:val="18"/>
              </w:rPr>
              <w:t>PG</w:t>
            </w:r>
          </w:p>
          <w:p w14:paraId="455E1830" w14:textId="534FFE55" w:rsidR="00057226" w:rsidRDefault="007A7117" w:rsidP="007A7117">
            <w:pPr>
              <w:pStyle w:val="ITSTableText"/>
              <w:keepNext/>
              <w:numPr>
                <w:ilvl w:val="0"/>
                <w:numId w:val="21"/>
              </w:numPr>
              <w:suppressAutoHyphens/>
              <w:rPr>
                <w:szCs w:val="18"/>
              </w:rPr>
            </w:pPr>
            <w:r>
              <w:rPr>
                <w:szCs w:val="18"/>
              </w:rPr>
              <w:t>RHD</w:t>
            </w:r>
          </w:p>
        </w:tc>
        <w:tc>
          <w:tcPr>
            <w:tcW w:w="4394" w:type="dxa"/>
            <w:tcBorders>
              <w:top w:val="single" w:sz="4" w:space="0" w:color="000000"/>
              <w:left w:val="single" w:sz="4" w:space="0" w:color="000000"/>
              <w:bottom w:val="single" w:sz="4" w:space="0" w:color="000000"/>
              <w:right w:val="single" w:sz="4" w:space="0" w:color="000000"/>
            </w:tcBorders>
          </w:tcPr>
          <w:p w14:paraId="45D2C05B" w14:textId="6A77A239" w:rsidR="00057226" w:rsidRDefault="003774F5" w:rsidP="007A7117">
            <w:pPr>
              <w:pStyle w:val="ITSTableText"/>
              <w:keepNext/>
              <w:numPr>
                <w:ilvl w:val="0"/>
                <w:numId w:val="21"/>
              </w:numPr>
              <w:suppressAutoHyphens/>
              <w:ind w:left="718"/>
              <w:rPr>
                <w:szCs w:val="18"/>
              </w:rPr>
            </w:pPr>
            <w:r>
              <w:rPr>
                <w:szCs w:val="18"/>
              </w:rPr>
              <w:t xml:space="preserve">Timetable and Map functionality – Students will be better able to </w:t>
            </w:r>
            <w:r w:rsidR="00757244">
              <w:rPr>
                <w:szCs w:val="18"/>
              </w:rPr>
              <w:t xml:space="preserve">view when and where they should be </w:t>
            </w:r>
            <w:r>
              <w:rPr>
                <w:szCs w:val="18"/>
              </w:rPr>
              <w:t>and how to get there – Medium impact</w:t>
            </w:r>
          </w:p>
          <w:p w14:paraId="412A3182" w14:textId="6B0A4734" w:rsidR="007C6773" w:rsidRDefault="003774F5" w:rsidP="007A7117">
            <w:pPr>
              <w:pStyle w:val="ITSTableText"/>
              <w:keepNext/>
              <w:numPr>
                <w:ilvl w:val="0"/>
                <w:numId w:val="21"/>
              </w:numPr>
              <w:suppressAutoHyphens/>
              <w:ind w:left="718"/>
              <w:rPr>
                <w:szCs w:val="18"/>
              </w:rPr>
            </w:pPr>
            <w:r>
              <w:rPr>
                <w:szCs w:val="18"/>
              </w:rPr>
              <w:t xml:space="preserve">News/ Announcements – more timely delivery of relevant student information </w:t>
            </w:r>
            <w:r w:rsidR="00E376E0">
              <w:rPr>
                <w:szCs w:val="18"/>
              </w:rPr>
              <w:t>–</w:t>
            </w:r>
            <w:r>
              <w:rPr>
                <w:szCs w:val="18"/>
              </w:rPr>
              <w:t xml:space="preserve"> </w:t>
            </w:r>
            <w:r w:rsidR="007C6773">
              <w:rPr>
                <w:szCs w:val="18"/>
              </w:rPr>
              <w:t>Medium impact</w:t>
            </w:r>
          </w:p>
          <w:p w14:paraId="03F2879D" w14:textId="1382CA44" w:rsidR="00757244" w:rsidRDefault="00757244" w:rsidP="007A7117">
            <w:pPr>
              <w:pStyle w:val="ITSTableText"/>
              <w:keepNext/>
              <w:numPr>
                <w:ilvl w:val="0"/>
                <w:numId w:val="21"/>
              </w:numPr>
              <w:suppressAutoHyphens/>
              <w:ind w:left="718"/>
              <w:rPr>
                <w:szCs w:val="18"/>
              </w:rPr>
            </w:pPr>
            <w:r>
              <w:rPr>
                <w:szCs w:val="18"/>
              </w:rPr>
              <w:t>Links to/integration with Email and Mobile Learn – Students will be able to view important university-related information in a timely manner while on the go – increased student satisfaction</w:t>
            </w:r>
          </w:p>
          <w:p w14:paraId="3199C33C" w14:textId="223FC843" w:rsidR="008A0FD0" w:rsidRPr="009F5238" w:rsidRDefault="003774F5" w:rsidP="007A7117">
            <w:pPr>
              <w:pStyle w:val="ITSTableText"/>
              <w:keepNext/>
              <w:numPr>
                <w:ilvl w:val="0"/>
                <w:numId w:val="21"/>
              </w:numPr>
              <w:suppressAutoHyphens/>
              <w:ind w:left="718"/>
              <w:rPr>
                <w:szCs w:val="18"/>
              </w:rPr>
            </w:pPr>
            <w:r>
              <w:rPr>
                <w:szCs w:val="18"/>
              </w:rPr>
              <w:t>Reduced load on student portal</w:t>
            </w:r>
            <w:r w:rsidR="001A464A">
              <w:rPr>
                <w:szCs w:val="18"/>
              </w:rPr>
              <w:t xml:space="preserve"> – </w:t>
            </w:r>
            <w:r w:rsidR="00E376E0">
              <w:rPr>
                <w:szCs w:val="18"/>
              </w:rPr>
              <w:t>fewer</w:t>
            </w:r>
            <w:r w:rsidR="001A464A">
              <w:rPr>
                <w:szCs w:val="18"/>
              </w:rPr>
              <w:t xml:space="preserve"> students will be accessing the student portal on mobile devices, where the user experience (Portal on a mobile) is poor – increased student satisfaction</w:t>
            </w:r>
          </w:p>
        </w:tc>
        <w:tc>
          <w:tcPr>
            <w:tcW w:w="1701" w:type="dxa"/>
            <w:tcBorders>
              <w:top w:val="single" w:sz="4" w:space="0" w:color="000000"/>
              <w:left w:val="single" w:sz="4" w:space="0" w:color="000000"/>
              <w:bottom w:val="single" w:sz="4" w:space="0" w:color="000000"/>
              <w:right w:val="single" w:sz="4" w:space="0" w:color="000000"/>
            </w:tcBorders>
          </w:tcPr>
          <w:p w14:paraId="72E390F4" w14:textId="77777777" w:rsidR="00057226" w:rsidRDefault="008A0FD0" w:rsidP="007A7117">
            <w:pPr>
              <w:pStyle w:val="ITSTableText"/>
              <w:keepNext/>
              <w:suppressAutoHyphens/>
              <w:rPr>
                <w:szCs w:val="18"/>
              </w:rPr>
            </w:pPr>
            <w:r>
              <w:rPr>
                <w:szCs w:val="18"/>
              </w:rPr>
              <w:t>~</w:t>
            </w:r>
            <w:r w:rsidR="00057226">
              <w:rPr>
                <w:szCs w:val="18"/>
              </w:rPr>
              <w:t>40,000</w:t>
            </w:r>
          </w:p>
        </w:tc>
      </w:tr>
      <w:tr w:rsidR="00B81891" w:rsidRPr="009F5238" w14:paraId="5F5E27ED" w14:textId="77777777" w:rsidTr="00057226">
        <w:trPr>
          <w:cantSplit/>
          <w:trHeight w:val="1752"/>
        </w:trPr>
        <w:tc>
          <w:tcPr>
            <w:tcW w:w="974" w:type="dxa"/>
            <w:tcBorders>
              <w:top w:val="single" w:sz="4" w:space="0" w:color="000000"/>
              <w:left w:val="single" w:sz="4" w:space="0" w:color="000000"/>
              <w:bottom w:val="single" w:sz="4" w:space="0" w:color="000000"/>
              <w:right w:val="single" w:sz="4" w:space="0" w:color="000000"/>
            </w:tcBorders>
          </w:tcPr>
          <w:p w14:paraId="69970730" w14:textId="3A2E991F" w:rsidR="00B81891" w:rsidRDefault="00B81891" w:rsidP="007A7117">
            <w:pPr>
              <w:pStyle w:val="ITSTableText"/>
              <w:keepNext/>
              <w:snapToGrid w:val="0"/>
              <w:rPr>
                <w:szCs w:val="18"/>
              </w:rPr>
            </w:pPr>
            <w:r>
              <w:rPr>
                <w:szCs w:val="18"/>
              </w:rPr>
              <w:t>CUS-2</w:t>
            </w:r>
          </w:p>
        </w:tc>
        <w:tc>
          <w:tcPr>
            <w:tcW w:w="2410" w:type="dxa"/>
            <w:tcBorders>
              <w:top w:val="single" w:sz="4" w:space="0" w:color="000000"/>
              <w:left w:val="single" w:sz="4" w:space="0" w:color="000000"/>
              <w:bottom w:val="single" w:sz="4" w:space="0" w:color="000000"/>
              <w:right w:val="single" w:sz="4" w:space="0" w:color="000000"/>
            </w:tcBorders>
            <w:shd w:val="clear" w:color="auto" w:fill="auto"/>
          </w:tcPr>
          <w:p w14:paraId="61FBAFC0" w14:textId="45F099B2" w:rsidR="00B81891" w:rsidRDefault="00B81891" w:rsidP="007A7117">
            <w:pPr>
              <w:pStyle w:val="ITSTableText"/>
              <w:keepNext/>
              <w:suppressAutoHyphens/>
              <w:rPr>
                <w:szCs w:val="18"/>
              </w:rPr>
            </w:pPr>
            <w:r>
              <w:rPr>
                <w:szCs w:val="18"/>
              </w:rPr>
              <w:t>Future Students</w:t>
            </w:r>
          </w:p>
        </w:tc>
        <w:tc>
          <w:tcPr>
            <w:tcW w:w="4394" w:type="dxa"/>
            <w:tcBorders>
              <w:top w:val="single" w:sz="4" w:space="0" w:color="000000"/>
              <w:left w:val="single" w:sz="4" w:space="0" w:color="000000"/>
              <w:bottom w:val="single" w:sz="4" w:space="0" w:color="000000"/>
              <w:right w:val="single" w:sz="4" w:space="0" w:color="000000"/>
            </w:tcBorders>
          </w:tcPr>
          <w:p w14:paraId="0F92477F" w14:textId="2370B07C" w:rsidR="00B81891" w:rsidRDefault="00B81891" w:rsidP="007A7117">
            <w:pPr>
              <w:pStyle w:val="ITSTableText"/>
              <w:keepNext/>
              <w:numPr>
                <w:ilvl w:val="0"/>
                <w:numId w:val="21"/>
              </w:numPr>
              <w:suppressAutoHyphens/>
              <w:ind w:left="718"/>
              <w:rPr>
                <w:szCs w:val="18"/>
              </w:rPr>
            </w:pPr>
            <w:r>
              <w:rPr>
                <w:szCs w:val="18"/>
              </w:rPr>
              <w:t>Access to non-authenticated functions such as Maps</w:t>
            </w:r>
            <w:r w:rsidR="00C61A37">
              <w:rPr>
                <w:szCs w:val="18"/>
              </w:rPr>
              <w:t xml:space="preserve">, news and events, and </w:t>
            </w:r>
            <w:proofErr w:type="spellStart"/>
            <w:r w:rsidR="00C61A37">
              <w:rPr>
                <w:rFonts w:cs="Arial"/>
                <w:szCs w:val="20"/>
              </w:rPr>
              <w:t>ask.</w:t>
            </w:r>
            <w:commentRangeStart w:id="18"/>
            <w:r w:rsidR="00C61A37">
              <w:rPr>
                <w:rFonts w:cs="Arial"/>
                <w:szCs w:val="20"/>
              </w:rPr>
              <w:t>unimelb</w:t>
            </w:r>
            <w:commentRangeEnd w:id="18"/>
            <w:proofErr w:type="spellEnd"/>
            <w:r w:rsidR="00C61A37">
              <w:rPr>
                <w:rStyle w:val="CommentReference"/>
                <w:lang w:val="x-none" w:eastAsia="x-none"/>
              </w:rPr>
              <w:commentReference w:id="18"/>
            </w:r>
          </w:p>
        </w:tc>
        <w:tc>
          <w:tcPr>
            <w:tcW w:w="1701" w:type="dxa"/>
            <w:tcBorders>
              <w:top w:val="single" w:sz="4" w:space="0" w:color="000000"/>
              <w:left w:val="single" w:sz="4" w:space="0" w:color="000000"/>
              <w:bottom w:val="single" w:sz="4" w:space="0" w:color="000000"/>
              <w:right w:val="single" w:sz="4" w:space="0" w:color="000000"/>
            </w:tcBorders>
          </w:tcPr>
          <w:p w14:paraId="79CD9871" w14:textId="77777777" w:rsidR="00B81891" w:rsidRDefault="00B81891" w:rsidP="007A7117">
            <w:pPr>
              <w:pStyle w:val="ITSTableText"/>
              <w:keepNext/>
              <w:suppressAutoHyphens/>
              <w:rPr>
                <w:szCs w:val="18"/>
              </w:rPr>
            </w:pPr>
          </w:p>
        </w:tc>
      </w:tr>
      <w:tr w:rsidR="00B81891" w:rsidRPr="009F5238" w14:paraId="509018C1" w14:textId="77777777" w:rsidTr="00057226">
        <w:trPr>
          <w:cantSplit/>
          <w:trHeight w:val="1752"/>
        </w:trPr>
        <w:tc>
          <w:tcPr>
            <w:tcW w:w="974" w:type="dxa"/>
            <w:tcBorders>
              <w:top w:val="single" w:sz="4" w:space="0" w:color="000000"/>
              <w:left w:val="single" w:sz="4" w:space="0" w:color="000000"/>
              <w:bottom w:val="single" w:sz="4" w:space="0" w:color="000000"/>
              <w:right w:val="single" w:sz="4" w:space="0" w:color="000000"/>
            </w:tcBorders>
          </w:tcPr>
          <w:p w14:paraId="02AB5615" w14:textId="43128BF7" w:rsidR="00B81891" w:rsidRDefault="00B81891" w:rsidP="007A7117">
            <w:pPr>
              <w:pStyle w:val="ITSTableText"/>
              <w:keepNext/>
              <w:snapToGrid w:val="0"/>
              <w:rPr>
                <w:szCs w:val="18"/>
              </w:rPr>
            </w:pPr>
            <w:r>
              <w:rPr>
                <w:szCs w:val="18"/>
              </w:rPr>
              <w:t>CUS-3</w:t>
            </w:r>
          </w:p>
        </w:tc>
        <w:tc>
          <w:tcPr>
            <w:tcW w:w="2410" w:type="dxa"/>
            <w:tcBorders>
              <w:top w:val="single" w:sz="4" w:space="0" w:color="000000"/>
              <w:left w:val="single" w:sz="4" w:space="0" w:color="000000"/>
              <w:bottom w:val="single" w:sz="4" w:space="0" w:color="000000"/>
              <w:right w:val="single" w:sz="4" w:space="0" w:color="000000"/>
            </w:tcBorders>
            <w:shd w:val="clear" w:color="auto" w:fill="auto"/>
          </w:tcPr>
          <w:p w14:paraId="02121FBA" w14:textId="39905321" w:rsidR="00B81891" w:rsidRDefault="00B81891" w:rsidP="007A7117">
            <w:pPr>
              <w:pStyle w:val="ITSTableText"/>
              <w:keepNext/>
              <w:suppressAutoHyphens/>
              <w:rPr>
                <w:szCs w:val="18"/>
              </w:rPr>
            </w:pPr>
            <w:r>
              <w:rPr>
                <w:szCs w:val="18"/>
              </w:rPr>
              <w:t>Alumni</w:t>
            </w:r>
          </w:p>
        </w:tc>
        <w:tc>
          <w:tcPr>
            <w:tcW w:w="4394" w:type="dxa"/>
            <w:tcBorders>
              <w:top w:val="single" w:sz="4" w:space="0" w:color="000000"/>
              <w:left w:val="single" w:sz="4" w:space="0" w:color="000000"/>
              <w:bottom w:val="single" w:sz="4" w:space="0" w:color="000000"/>
              <w:right w:val="single" w:sz="4" w:space="0" w:color="000000"/>
            </w:tcBorders>
          </w:tcPr>
          <w:p w14:paraId="0C57C99D" w14:textId="3FC91182" w:rsidR="00B81891" w:rsidRDefault="00C61A37" w:rsidP="007A7117">
            <w:pPr>
              <w:pStyle w:val="ITSTableText"/>
              <w:keepNext/>
              <w:numPr>
                <w:ilvl w:val="0"/>
                <w:numId w:val="21"/>
              </w:numPr>
              <w:suppressAutoHyphens/>
              <w:ind w:left="718"/>
              <w:rPr>
                <w:szCs w:val="18"/>
              </w:rPr>
            </w:pPr>
            <w:r>
              <w:rPr>
                <w:szCs w:val="18"/>
              </w:rPr>
              <w:t xml:space="preserve">Access to non-authenticated functions such as Maps, news and events, and </w:t>
            </w:r>
            <w:proofErr w:type="spellStart"/>
            <w:r>
              <w:rPr>
                <w:rFonts w:cs="Arial"/>
                <w:szCs w:val="20"/>
              </w:rPr>
              <w:t>ask.unimelb</w:t>
            </w:r>
            <w:proofErr w:type="spellEnd"/>
          </w:p>
        </w:tc>
        <w:tc>
          <w:tcPr>
            <w:tcW w:w="1701" w:type="dxa"/>
            <w:tcBorders>
              <w:top w:val="single" w:sz="4" w:space="0" w:color="000000"/>
              <w:left w:val="single" w:sz="4" w:space="0" w:color="000000"/>
              <w:bottom w:val="single" w:sz="4" w:space="0" w:color="000000"/>
              <w:right w:val="single" w:sz="4" w:space="0" w:color="000000"/>
            </w:tcBorders>
          </w:tcPr>
          <w:p w14:paraId="1EDE4880" w14:textId="77777777" w:rsidR="00B81891" w:rsidRDefault="00B81891" w:rsidP="007A7117">
            <w:pPr>
              <w:pStyle w:val="ITSTableText"/>
              <w:keepNext/>
              <w:suppressAutoHyphens/>
              <w:rPr>
                <w:szCs w:val="18"/>
              </w:rPr>
            </w:pPr>
          </w:p>
        </w:tc>
      </w:tr>
      <w:tr w:rsidR="00B81891" w:rsidRPr="009F5238" w14:paraId="30D3EE2F" w14:textId="77777777" w:rsidTr="00057226">
        <w:trPr>
          <w:cantSplit/>
          <w:trHeight w:val="1752"/>
        </w:trPr>
        <w:tc>
          <w:tcPr>
            <w:tcW w:w="974" w:type="dxa"/>
            <w:tcBorders>
              <w:top w:val="single" w:sz="4" w:space="0" w:color="000000"/>
              <w:left w:val="single" w:sz="4" w:space="0" w:color="000000"/>
              <w:bottom w:val="single" w:sz="4" w:space="0" w:color="000000"/>
              <w:right w:val="single" w:sz="4" w:space="0" w:color="000000"/>
            </w:tcBorders>
          </w:tcPr>
          <w:p w14:paraId="752A5BD8" w14:textId="4D654855" w:rsidR="00B81891" w:rsidRDefault="00B81891" w:rsidP="007A7117">
            <w:pPr>
              <w:pStyle w:val="ITSTableText"/>
              <w:keepNext/>
              <w:snapToGrid w:val="0"/>
              <w:rPr>
                <w:szCs w:val="18"/>
              </w:rPr>
            </w:pPr>
            <w:r>
              <w:rPr>
                <w:szCs w:val="18"/>
              </w:rPr>
              <w:t>CUS-4</w:t>
            </w:r>
          </w:p>
        </w:tc>
        <w:tc>
          <w:tcPr>
            <w:tcW w:w="2410" w:type="dxa"/>
            <w:tcBorders>
              <w:top w:val="single" w:sz="4" w:space="0" w:color="000000"/>
              <w:left w:val="single" w:sz="4" w:space="0" w:color="000000"/>
              <w:bottom w:val="single" w:sz="4" w:space="0" w:color="000000"/>
              <w:right w:val="single" w:sz="4" w:space="0" w:color="000000"/>
            </w:tcBorders>
            <w:shd w:val="clear" w:color="auto" w:fill="auto"/>
          </w:tcPr>
          <w:p w14:paraId="75126F51" w14:textId="73D13CF8" w:rsidR="00B81891" w:rsidRDefault="001D6392" w:rsidP="007A7117">
            <w:pPr>
              <w:pStyle w:val="ITSTableText"/>
              <w:keepNext/>
              <w:suppressAutoHyphens/>
              <w:rPr>
                <w:szCs w:val="18"/>
              </w:rPr>
            </w:pPr>
            <w:r>
              <w:rPr>
                <w:szCs w:val="18"/>
              </w:rPr>
              <w:t>Visitors</w:t>
            </w:r>
          </w:p>
        </w:tc>
        <w:tc>
          <w:tcPr>
            <w:tcW w:w="4394" w:type="dxa"/>
            <w:tcBorders>
              <w:top w:val="single" w:sz="4" w:space="0" w:color="000000"/>
              <w:left w:val="single" w:sz="4" w:space="0" w:color="000000"/>
              <w:bottom w:val="single" w:sz="4" w:space="0" w:color="000000"/>
              <w:right w:val="single" w:sz="4" w:space="0" w:color="000000"/>
            </w:tcBorders>
          </w:tcPr>
          <w:p w14:paraId="5F456E62" w14:textId="1FB17CAC" w:rsidR="00B81891" w:rsidRDefault="00C61A37" w:rsidP="007A7117">
            <w:pPr>
              <w:pStyle w:val="ITSTableText"/>
              <w:keepNext/>
              <w:numPr>
                <w:ilvl w:val="0"/>
                <w:numId w:val="21"/>
              </w:numPr>
              <w:suppressAutoHyphens/>
              <w:ind w:left="718"/>
              <w:rPr>
                <w:szCs w:val="18"/>
              </w:rPr>
            </w:pPr>
            <w:r>
              <w:rPr>
                <w:szCs w:val="18"/>
              </w:rPr>
              <w:t xml:space="preserve">Access to non-authenticated functions such as Maps, news and events, and </w:t>
            </w:r>
            <w:proofErr w:type="spellStart"/>
            <w:r>
              <w:rPr>
                <w:rFonts w:cs="Arial"/>
                <w:szCs w:val="20"/>
              </w:rPr>
              <w:t>ask.unimelb</w:t>
            </w:r>
            <w:proofErr w:type="spellEnd"/>
          </w:p>
        </w:tc>
        <w:tc>
          <w:tcPr>
            <w:tcW w:w="1701" w:type="dxa"/>
            <w:tcBorders>
              <w:top w:val="single" w:sz="4" w:space="0" w:color="000000"/>
              <w:left w:val="single" w:sz="4" w:space="0" w:color="000000"/>
              <w:bottom w:val="single" w:sz="4" w:space="0" w:color="000000"/>
              <w:right w:val="single" w:sz="4" w:space="0" w:color="000000"/>
            </w:tcBorders>
          </w:tcPr>
          <w:p w14:paraId="05A89E77" w14:textId="77777777" w:rsidR="00B81891" w:rsidRDefault="00B81891" w:rsidP="007A7117">
            <w:pPr>
              <w:pStyle w:val="ITSTableText"/>
              <w:keepNext/>
              <w:suppressAutoHyphens/>
              <w:rPr>
                <w:szCs w:val="18"/>
              </w:rPr>
            </w:pPr>
          </w:p>
        </w:tc>
      </w:tr>
    </w:tbl>
    <w:p w14:paraId="7A6FC402" w14:textId="45A1752B" w:rsidR="00C9696A" w:rsidRDefault="00C9696A" w:rsidP="00C9696A">
      <w:pPr>
        <w:pStyle w:val="ITSOutlineNumberedHeading3"/>
      </w:pPr>
      <w:r>
        <w:t>Out of Scope</w:t>
      </w:r>
    </w:p>
    <w:tbl>
      <w:tblPr>
        <w:tblW w:w="9479" w:type="dxa"/>
        <w:tblInd w:w="-15" w:type="dxa"/>
        <w:tblLayout w:type="fixed"/>
        <w:tblLook w:val="0000" w:firstRow="0" w:lastRow="0" w:firstColumn="0" w:lastColumn="0" w:noHBand="0" w:noVBand="0"/>
      </w:tblPr>
      <w:tblGrid>
        <w:gridCol w:w="950"/>
        <w:gridCol w:w="6119"/>
        <w:gridCol w:w="2410"/>
      </w:tblGrid>
      <w:tr w:rsidR="00C9696A" w:rsidRPr="009F5238" w14:paraId="0024BC66" w14:textId="77777777" w:rsidTr="00C9696A">
        <w:trPr>
          <w:trHeight w:val="205"/>
        </w:trPr>
        <w:tc>
          <w:tcPr>
            <w:tcW w:w="950" w:type="dxa"/>
            <w:tcBorders>
              <w:top w:val="single" w:sz="4" w:space="0" w:color="000000"/>
              <w:left w:val="single" w:sz="4" w:space="0" w:color="000000"/>
              <w:bottom w:val="single" w:sz="4" w:space="0" w:color="000000"/>
              <w:right w:val="single" w:sz="4" w:space="0" w:color="000000"/>
            </w:tcBorders>
            <w:shd w:val="clear" w:color="auto" w:fill="000000"/>
          </w:tcPr>
          <w:p w14:paraId="2CBF7F82" w14:textId="77777777" w:rsidR="00C9696A" w:rsidRPr="00CF2299" w:rsidRDefault="00AD5DEF" w:rsidP="00C9696A">
            <w:pPr>
              <w:pStyle w:val="ITSTableText"/>
              <w:snapToGrid w:val="0"/>
              <w:rPr>
                <w:b/>
                <w:color w:val="FFFFFF"/>
                <w:szCs w:val="18"/>
              </w:rPr>
            </w:pPr>
            <w:r>
              <w:rPr>
                <w:b/>
                <w:color w:val="FFFFFF"/>
                <w:szCs w:val="18"/>
              </w:rPr>
              <w:t>Ref</w:t>
            </w:r>
          </w:p>
        </w:tc>
        <w:tc>
          <w:tcPr>
            <w:tcW w:w="6119" w:type="dxa"/>
            <w:tcBorders>
              <w:top w:val="single" w:sz="4" w:space="0" w:color="000000"/>
              <w:left w:val="single" w:sz="4" w:space="0" w:color="000000"/>
              <w:bottom w:val="single" w:sz="4" w:space="0" w:color="000000"/>
              <w:right w:val="single" w:sz="4" w:space="0" w:color="000000"/>
            </w:tcBorders>
            <w:shd w:val="clear" w:color="auto" w:fill="000000"/>
          </w:tcPr>
          <w:p w14:paraId="498B5E97" w14:textId="77777777" w:rsidR="00C9696A" w:rsidRPr="009F5238" w:rsidRDefault="00C9696A" w:rsidP="00C9696A">
            <w:pPr>
              <w:pStyle w:val="ITSTableText"/>
              <w:snapToGrid w:val="0"/>
              <w:rPr>
                <w:b/>
                <w:color w:val="FFFFFF"/>
                <w:szCs w:val="18"/>
              </w:rPr>
            </w:pPr>
            <w:r w:rsidRPr="009F5238">
              <w:rPr>
                <w:b/>
                <w:color w:val="FFFFFF"/>
                <w:szCs w:val="18"/>
              </w:rPr>
              <w:t>Out of Scope</w:t>
            </w:r>
          </w:p>
        </w:tc>
        <w:tc>
          <w:tcPr>
            <w:tcW w:w="2410" w:type="dxa"/>
            <w:tcBorders>
              <w:top w:val="single" w:sz="4" w:space="0" w:color="000000"/>
              <w:left w:val="single" w:sz="4" w:space="0" w:color="000000"/>
              <w:bottom w:val="single" w:sz="4" w:space="0" w:color="000000"/>
              <w:right w:val="single" w:sz="4" w:space="0" w:color="000000"/>
            </w:tcBorders>
            <w:shd w:val="clear" w:color="auto" w:fill="000000"/>
          </w:tcPr>
          <w:p w14:paraId="02B8A1D3" w14:textId="77777777" w:rsidR="00C9696A" w:rsidRPr="009F5238" w:rsidRDefault="00C9696A" w:rsidP="00C9696A">
            <w:pPr>
              <w:pStyle w:val="ITSTableText"/>
              <w:snapToGrid w:val="0"/>
              <w:rPr>
                <w:b/>
                <w:color w:val="FFFFFF"/>
                <w:szCs w:val="18"/>
              </w:rPr>
            </w:pPr>
            <w:r w:rsidRPr="009F5238">
              <w:rPr>
                <w:b/>
                <w:color w:val="FFFFFF"/>
              </w:rPr>
              <w:t>Stakeholder responsible for “out of scope” item</w:t>
            </w:r>
          </w:p>
        </w:tc>
      </w:tr>
      <w:tr w:rsidR="00C9696A" w14:paraId="5786D81A" w14:textId="77777777" w:rsidTr="00C9696A">
        <w:trPr>
          <w:cantSplit/>
          <w:trHeight w:val="205"/>
        </w:trPr>
        <w:tc>
          <w:tcPr>
            <w:tcW w:w="950" w:type="dxa"/>
            <w:tcBorders>
              <w:top w:val="single" w:sz="4" w:space="0" w:color="000000"/>
              <w:left w:val="single" w:sz="4" w:space="0" w:color="000000"/>
              <w:bottom w:val="single" w:sz="4" w:space="0" w:color="000000"/>
              <w:right w:val="single" w:sz="4" w:space="0" w:color="000000"/>
            </w:tcBorders>
            <w:shd w:val="clear" w:color="auto" w:fill="auto"/>
          </w:tcPr>
          <w:p w14:paraId="1C5C56FF" w14:textId="77777777" w:rsidR="00C9696A" w:rsidRPr="005A143A" w:rsidRDefault="008A0FD0" w:rsidP="00C9696A">
            <w:pPr>
              <w:pStyle w:val="ITSTableText"/>
              <w:snapToGrid w:val="0"/>
            </w:pPr>
            <w:r>
              <w:t>OSC-1</w:t>
            </w:r>
          </w:p>
        </w:tc>
        <w:tc>
          <w:tcPr>
            <w:tcW w:w="6119" w:type="dxa"/>
            <w:tcBorders>
              <w:top w:val="single" w:sz="4" w:space="0" w:color="000000"/>
              <w:left w:val="single" w:sz="4" w:space="0" w:color="000000"/>
              <w:bottom w:val="single" w:sz="4" w:space="0" w:color="000000"/>
              <w:right w:val="single" w:sz="4" w:space="0" w:color="000000"/>
            </w:tcBorders>
            <w:shd w:val="clear" w:color="auto" w:fill="auto"/>
          </w:tcPr>
          <w:p w14:paraId="1D82391E" w14:textId="7CD6E8E1" w:rsidR="00C9696A" w:rsidRDefault="00A5092E" w:rsidP="00C9696A">
            <w:pPr>
              <w:pStyle w:val="ITSTableText"/>
            </w:pPr>
            <w:proofErr w:type="spellStart"/>
            <w:r>
              <w:t>RightNow</w:t>
            </w:r>
            <w:proofErr w:type="spellEnd"/>
            <w:r>
              <w:t xml:space="preserve"> upgrade</w:t>
            </w:r>
          </w:p>
        </w:tc>
        <w:tc>
          <w:tcPr>
            <w:tcW w:w="2410" w:type="dxa"/>
            <w:tcBorders>
              <w:top w:val="single" w:sz="4" w:space="0" w:color="000000"/>
              <w:left w:val="single" w:sz="4" w:space="0" w:color="000000"/>
              <w:bottom w:val="single" w:sz="4" w:space="0" w:color="000000"/>
              <w:right w:val="single" w:sz="4" w:space="0" w:color="000000"/>
            </w:tcBorders>
            <w:shd w:val="clear" w:color="auto" w:fill="auto"/>
          </w:tcPr>
          <w:p w14:paraId="27D5FE3B" w14:textId="77777777" w:rsidR="00C9696A" w:rsidRDefault="00A5092E" w:rsidP="00C9696A">
            <w:pPr>
              <w:pStyle w:val="ITSTableText"/>
              <w:snapToGrid w:val="0"/>
            </w:pPr>
            <w:r>
              <w:t>Student Administration</w:t>
            </w:r>
          </w:p>
        </w:tc>
      </w:tr>
      <w:tr w:rsidR="00C9696A" w14:paraId="39663F37" w14:textId="77777777" w:rsidTr="00C9696A">
        <w:trPr>
          <w:cantSplit/>
          <w:trHeight w:val="205"/>
        </w:trPr>
        <w:tc>
          <w:tcPr>
            <w:tcW w:w="950" w:type="dxa"/>
            <w:tcBorders>
              <w:top w:val="single" w:sz="4" w:space="0" w:color="000000"/>
              <w:left w:val="single" w:sz="4" w:space="0" w:color="000000"/>
              <w:bottom w:val="single" w:sz="4" w:space="0" w:color="000000"/>
              <w:right w:val="single" w:sz="4" w:space="0" w:color="000000"/>
            </w:tcBorders>
            <w:shd w:val="clear" w:color="auto" w:fill="auto"/>
          </w:tcPr>
          <w:p w14:paraId="6B1D3FE6" w14:textId="77777777" w:rsidR="00C9696A" w:rsidRPr="005A143A" w:rsidRDefault="00A5092E" w:rsidP="00C9696A">
            <w:pPr>
              <w:pStyle w:val="ITSTableText"/>
              <w:snapToGrid w:val="0"/>
            </w:pPr>
            <w:r>
              <w:t>OSC-2</w:t>
            </w:r>
          </w:p>
        </w:tc>
        <w:tc>
          <w:tcPr>
            <w:tcW w:w="6119" w:type="dxa"/>
            <w:tcBorders>
              <w:top w:val="single" w:sz="4" w:space="0" w:color="000000"/>
              <w:left w:val="single" w:sz="4" w:space="0" w:color="000000"/>
              <w:bottom w:val="single" w:sz="4" w:space="0" w:color="000000"/>
              <w:right w:val="single" w:sz="4" w:space="0" w:color="000000"/>
            </w:tcBorders>
            <w:shd w:val="clear" w:color="auto" w:fill="auto"/>
          </w:tcPr>
          <w:p w14:paraId="5C294E51" w14:textId="2D273707" w:rsidR="00C9696A" w:rsidRDefault="003774F5" w:rsidP="00C9696A">
            <w:pPr>
              <w:pStyle w:val="ITSTableText"/>
            </w:pPr>
            <w:proofErr w:type="spellStart"/>
            <w:r>
              <w:t>ArchiBus</w:t>
            </w:r>
            <w:proofErr w:type="spellEnd"/>
            <w:r>
              <w:t xml:space="preserve"> upgrade</w:t>
            </w:r>
          </w:p>
        </w:tc>
        <w:tc>
          <w:tcPr>
            <w:tcW w:w="2410" w:type="dxa"/>
            <w:tcBorders>
              <w:top w:val="single" w:sz="4" w:space="0" w:color="000000"/>
              <w:left w:val="single" w:sz="4" w:space="0" w:color="000000"/>
              <w:bottom w:val="single" w:sz="4" w:space="0" w:color="000000"/>
              <w:right w:val="single" w:sz="4" w:space="0" w:color="000000"/>
            </w:tcBorders>
            <w:shd w:val="clear" w:color="auto" w:fill="auto"/>
          </w:tcPr>
          <w:p w14:paraId="37AE6BB1" w14:textId="3F20AFA1" w:rsidR="00C9696A" w:rsidRDefault="001D6392" w:rsidP="00C9696A">
            <w:pPr>
              <w:pStyle w:val="ITSTableText"/>
              <w:snapToGrid w:val="0"/>
            </w:pPr>
            <w:r>
              <w:t>Campus and Property Services</w:t>
            </w:r>
          </w:p>
        </w:tc>
      </w:tr>
      <w:tr w:rsidR="0035214F" w14:paraId="66891D6D" w14:textId="77777777" w:rsidTr="00C9696A">
        <w:trPr>
          <w:cantSplit/>
          <w:trHeight w:val="205"/>
        </w:trPr>
        <w:tc>
          <w:tcPr>
            <w:tcW w:w="950" w:type="dxa"/>
            <w:tcBorders>
              <w:top w:val="single" w:sz="4" w:space="0" w:color="000000"/>
              <w:left w:val="single" w:sz="4" w:space="0" w:color="000000"/>
              <w:bottom w:val="single" w:sz="4" w:space="0" w:color="000000"/>
              <w:right w:val="single" w:sz="4" w:space="0" w:color="000000"/>
            </w:tcBorders>
            <w:shd w:val="clear" w:color="auto" w:fill="auto"/>
          </w:tcPr>
          <w:p w14:paraId="46376F36" w14:textId="353AC95F" w:rsidR="0035214F" w:rsidRDefault="0035214F" w:rsidP="00C9696A">
            <w:pPr>
              <w:pStyle w:val="ITSTableText"/>
              <w:snapToGrid w:val="0"/>
            </w:pPr>
            <w:r>
              <w:t>OSC-3</w:t>
            </w:r>
          </w:p>
        </w:tc>
        <w:tc>
          <w:tcPr>
            <w:tcW w:w="6119" w:type="dxa"/>
            <w:tcBorders>
              <w:top w:val="single" w:sz="4" w:space="0" w:color="000000"/>
              <w:left w:val="single" w:sz="4" w:space="0" w:color="000000"/>
              <w:bottom w:val="single" w:sz="4" w:space="0" w:color="000000"/>
              <w:right w:val="single" w:sz="4" w:space="0" w:color="000000"/>
            </w:tcBorders>
            <w:shd w:val="clear" w:color="auto" w:fill="auto"/>
          </w:tcPr>
          <w:p w14:paraId="57B24A26" w14:textId="53759218" w:rsidR="0035214F" w:rsidRDefault="001D6392" w:rsidP="001D6392">
            <w:pPr>
              <w:pStyle w:val="ITSTableText"/>
            </w:pPr>
            <w:proofErr w:type="spellStart"/>
            <w:r>
              <w:t>Smartforms</w:t>
            </w:r>
            <w:proofErr w:type="spellEnd"/>
            <w:r w:rsidR="0035214F">
              <w:t xml:space="preserve"> development</w:t>
            </w:r>
          </w:p>
        </w:tc>
        <w:tc>
          <w:tcPr>
            <w:tcW w:w="2410" w:type="dxa"/>
            <w:tcBorders>
              <w:top w:val="single" w:sz="4" w:space="0" w:color="000000"/>
              <w:left w:val="single" w:sz="4" w:space="0" w:color="000000"/>
              <w:bottom w:val="single" w:sz="4" w:space="0" w:color="000000"/>
              <w:right w:val="single" w:sz="4" w:space="0" w:color="000000"/>
            </w:tcBorders>
            <w:shd w:val="clear" w:color="auto" w:fill="auto"/>
          </w:tcPr>
          <w:p w14:paraId="6DD38458" w14:textId="5C661B8C" w:rsidR="0035214F" w:rsidRDefault="00B126C5" w:rsidP="00C9696A">
            <w:pPr>
              <w:pStyle w:val="ITSTableText"/>
              <w:snapToGrid w:val="0"/>
            </w:pPr>
            <w:r>
              <w:t>Student Administration</w:t>
            </w:r>
          </w:p>
        </w:tc>
      </w:tr>
      <w:tr w:rsidR="0035214F" w14:paraId="359A64F3" w14:textId="77777777" w:rsidTr="00C9696A">
        <w:trPr>
          <w:cantSplit/>
          <w:trHeight w:val="205"/>
        </w:trPr>
        <w:tc>
          <w:tcPr>
            <w:tcW w:w="950" w:type="dxa"/>
            <w:tcBorders>
              <w:top w:val="single" w:sz="4" w:space="0" w:color="000000"/>
              <w:left w:val="single" w:sz="4" w:space="0" w:color="000000"/>
              <w:bottom w:val="single" w:sz="4" w:space="0" w:color="000000"/>
              <w:right w:val="single" w:sz="4" w:space="0" w:color="000000"/>
            </w:tcBorders>
            <w:shd w:val="clear" w:color="auto" w:fill="auto"/>
          </w:tcPr>
          <w:p w14:paraId="68C83E2C" w14:textId="7F1F8F45" w:rsidR="0035214F" w:rsidRDefault="0035214F" w:rsidP="00C9696A">
            <w:pPr>
              <w:pStyle w:val="ITSTableText"/>
              <w:snapToGrid w:val="0"/>
            </w:pPr>
            <w:r>
              <w:t>OSC-4</w:t>
            </w:r>
          </w:p>
        </w:tc>
        <w:tc>
          <w:tcPr>
            <w:tcW w:w="6119" w:type="dxa"/>
            <w:tcBorders>
              <w:top w:val="single" w:sz="4" w:space="0" w:color="000000"/>
              <w:left w:val="single" w:sz="4" w:space="0" w:color="000000"/>
              <w:bottom w:val="single" w:sz="4" w:space="0" w:color="000000"/>
              <w:right w:val="single" w:sz="4" w:space="0" w:color="000000"/>
            </w:tcBorders>
            <w:shd w:val="clear" w:color="auto" w:fill="auto"/>
          </w:tcPr>
          <w:p w14:paraId="65061711" w14:textId="34BABC28" w:rsidR="0035214F" w:rsidRDefault="009638CE" w:rsidP="0035214F">
            <w:pPr>
              <w:pStyle w:val="ITSTableText"/>
            </w:pPr>
            <w:r>
              <w:t>De-commissioning any existing applications or mobile friendly web pages</w:t>
            </w:r>
          </w:p>
        </w:tc>
        <w:tc>
          <w:tcPr>
            <w:tcW w:w="2410" w:type="dxa"/>
            <w:tcBorders>
              <w:top w:val="single" w:sz="4" w:space="0" w:color="000000"/>
              <w:left w:val="single" w:sz="4" w:space="0" w:color="000000"/>
              <w:bottom w:val="single" w:sz="4" w:space="0" w:color="000000"/>
              <w:right w:val="single" w:sz="4" w:space="0" w:color="000000"/>
            </w:tcBorders>
            <w:shd w:val="clear" w:color="auto" w:fill="auto"/>
          </w:tcPr>
          <w:p w14:paraId="35AFD565" w14:textId="543BC231" w:rsidR="0035214F" w:rsidRDefault="00B126C5" w:rsidP="00C9696A">
            <w:pPr>
              <w:pStyle w:val="ITSTableText"/>
              <w:snapToGrid w:val="0"/>
            </w:pPr>
            <w:r>
              <w:t>Web managers</w:t>
            </w:r>
          </w:p>
        </w:tc>
      </w:tr>
    </w:tbl>
    <w:p w14:paraId="2293F99F" w14:textId="77777777" w:rsidR="00061296" w:rsidRPr="007A7117" w:rsidRDefault="00061296" w:rsidP="006C4A22">
      <w:pPr>
        <w:pStyle w:val="ITSOutlineNumberedHeading2"/>
      </w:pPr>
      <w:bookmarkStart w:id="19" w:name="_Toc367891320"/>
      <w:r w:rsidRPr="007A7117">
        <w:lastRenderedPageBreak/>
        <w:t>Priority</w:t>
      </w:r>
      <w:bookmarkEnd w:id="19"/>
    </w:p>
    <w:p w14:paraId="69F3F125" w14:textId="60727849" w:rsidR="00D31F17" w:rsidRDefault="00D31F17" w:rsidP="00025AAB">
      <w:pPr>
        <w:pStyle w:val="ITSBodyText"/>
      </w:pPr>
      <w:r>
        <w:t>The Student Portal is an enterprise-wide solution that is critical to the delivery of key information to current students. Increasingly students expect to be able to access key information whenever and wherever they need it on their mobile devices. Delivery of a mobile app is of strategic benefit to the university, and supports the University’s goal of being recognised as a leader in technology for teaching and learning</w:t>
      </w:r>
      <w:r w:rsidR="00561DC5">
        <w:t xml:space="preserve"> in addition to</w:t>
      </w:r>
      <w:r>
        <w:t xml:space="preserve"> meeting strategic goals in the area of customer service satisfaction.</w:t>
      </w:r>
    </w:p>
    <w:p w14:paraId="2087B2F9" w14:textId="3A57326D" w:rsidR="00B27FAD" w:rsidRDefault="00D31F17" w:rsidP="001A464A">
      <w:pPr>
        <w:pStyle w:val="ITSBodyText"/>
      </w:pPr>
      <w:r>
        <w:t xml:space="preserve">Within ITS the priority of the Student Portal over other projects is high. Delivery is expected in </w:t>
      </w:r>
      <w:r w:rsidR="00594913">
        <w:t>March 2014</w:t>
      </w:r>
      <w:r>
        <w:t>, in time for the commencement of Semester One, when students most need to know where and when they are supposed to be in attendance</w:t>
      </w:r>
      <w:r w:rsidR="00025AAB">
        <w:t>.</w:t>
      </w:r>
    </w:p>
    <w:p w14:paraId="7D562E74" w14:textId="77777777" w:rsidR="00A2709D" w:rsidRDefault="00A2709D" w:rsidP="00A2709D">
      <w:pPr>
        <w:pStyle w:val="ITSOutlineNumberedHeading2"/>
      </w:pPr>
      <w:bookmarkStart w:id="20" w:name="_Toc367891321"/>
      <w:bookmarkStart w:id="21" w:name="_Toc316650952"/>
      <w:bookmarkStart w:id="22" w:name="_Toc316572159"/>
      <w:r>
        <w:t>Cost range to develop and implement</w:t>
      </w:r>
      <w:bookmarkEnd w:id="20"/>
    </w:p>
    <w:p w14:paraId="6E411C3D" w14:textId="77777777" w:rsidR="00A2709D" w:rsidRPr="00A2709D" w:rsidRDefault="00A2709D" w:rsidP="00FC427E">
      <w:pPr>
        <w:pStyle w:val="ITSBodyText"/>
      </w:pPr>
      <w:r>
        <w:t>This table gives an indication of the cost range to develop and implement the proposed service change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5"/>
        <w:gridCol w:w="1925"/>
        <w:gridCol w:w="1926"/>
        <w:gridCol w:w="1926"/>
        <w:gridCol w:w="1926"/>
      </w:tblGrid>
      <w:tr w:rsidR="00A2709D" w:rsidRPr="00154053" w14:paraId="68EC0B25" w14:textId="77777777" w:rsidTr="00A2709D">
        <w:tc>
          <w:tcPr>
            <w:tcW w:w="1925" w:type="dxa"/>
            <w:shd w:val="clear" w:color="auto" w:fill="000000"/>
          </w:tcPr>
          <w:p w14:paraId="52E532FD" w14:textId="77777777" w:rsidR="00A2709D" w:rsidRPr="00154053" w:rsidRDefault="00A2709D" w:rsidP="00A2709D">
            <w:pPr>
              <w:pStyle w:val="ITSTableColumnHeadingwhiteongrey"/>
              <w:snapToGrid w:val="0"/>
              <w:rPr>
                <w:szCs w:val="18"/>
              </w:rPr>
            </w:pPr>
            <w:r w:rsidRPr="00154053">
              <w:rPr>
                <w:szCs w:val="18"/>
              </w:rPr>
              <w:t>&lt; $150k</w:t>
            </w:r>
          </w:p>
        </w:tc>
        <w:tc>
          <w:tcPr>
            <w:tcW w:w="1925" w:type="dxa"/>
            <w:shd w:val="clear" w:color="auto" w:fill="000000"/>
          </w:tcPr>
          <w:p w14:paraId="3DE2043A" w14:textId="77777777" w:rsidR="00A2709D" w:rsidRPr="00154053" w:rsidRDefault="00A2709D" w:rsidP="00A2709D">
            <w:pPr>
              <w:pStyle w:val="ITSTableColumnHeadingwhiteongrey"/>
              <w:snapToGrid w:val="0"/>
              <w:rPr>
                <w:szCs w:val="18"/>
              </w:rPr>
            </w:pPr>
            <w:r w:rsidRPr="00154053">
              <w:rPr>
                <w:szCs w:val="18"/>
              </w:rPr>
              <w:t>&lt;$1m</w:t>
            </w:r>
          </w:p>
        </w:tc>
        <w:tc>
          <w:tcPr>
            <w:tcW w:w="1926" w:type="dxa"/>
            <w:shd w:val="clear" w:color="auto" w:fill="000000"/>
          </w:tcPr>
          <w:p w14:paraId="22C909A0" w14:textId="77777777" w:rsidR="00A2709D" w:rsidRPr="00154053" w:rsidRDefault="00A2709D" w:rsidP="00A2709D">
            <w:pPr>
              <w:pStyle w:val="ITSTableColumnHeadingwhiteongrey"/>
              <w:snapToGrid w:val="0"/>
              <w:rPr>
                <w:szCs w:val="18"/>
              </w:rPr>
            </w:pPr>
            <w:r w:rsidRPr="00154053">
              <w:rPr>
                <w:szCs w:val="18"/>
              </w:rPr>
              <w:t>&lt; $5m</w:t>
            </w:r>
          </w:p>
        </w:tc>
        <w:tc>
          <w:tcPr>
            <w:tcW w:w="1926" w:type="dxa"/>
            <w:shd w:val="clear" w:color="auto" w:fill="000000"/>
          </w:tcPr>
          <w:p w14:paraId="15830FD3" w14:textId="77777777" w:rsidR="00A2709D" w:rsidRPr="00154053" w:rsidRDefault="00A2709D" w:rsidP="00A2709D">
            <w:pPr>
              <w:pStyle w:val="ITSTableColumnHeadingwhiteongrey"/>
              <w:snapToGrid w:val="0"/>
              <w:rPr>
                <w:szCs w:val="18"/>
              </w:rPr>
            </w:pPr>
            <w:r w:rsidRPr="00154053">
              <w:rPr>
                <w:szCs w:val="18"/>
              </w:rPr>
              <w:t>&gt;$5m</w:t>
            </w:r>
          </w:p>
        </w:tc>
        <w:tc>
          <w:tcPr>
            <w:tcW w:w="1926" w:type="dxa"/>
            <w:shd w:val="clear" w:color="auto" w:fill="000000"/>
          </w:tcPr>
          <w:p w14:paraId="6002DD2E" w14:textId="77777777" w:rsidR="00A2709D" w:rsidRPr="00154053" w:rsidRDefault="00A2709D" w:rsidP="00A2709D">
            <w:pPr>
              <w:pStyle w:val="ITSTableColumnHeadingwhiteongrey"/>
              <w:snapToGrid w:val="0"/>
              <w:rPr>
                <w:szCs w:val="18"/>
              </w:rPr>
            </w:pPr>
            <w:r>
              <w:rPr>
                <w:szCs w:val="18"/>
              </w:rPr>
              <w:t>&gt;</w:t>
            </w:r>
            <w:r w:rsidRPr="00154053">
              <w:rPr>
                <w:szCs w:val="18"/>
              </w:rPr>
              <w:t>$10m</w:t>
            </w:r>
          </w:p>
        </w:tc>
      </w:tr>
      <w:tr w:rsidR="00A2709D" w:rsidRPr="00154053" w14:paraId="0D275C95" w14:textId="77777777" w:rsidTr="00A2709D">
        <w:tc>
          <w:tcPr>
            <w:tcW w:w="1925" w:type="dxa"/>
            <w:shd w:val="clear" w:color="auto" w:fill="auto"/>
          </w:tcPr>
          <w:p w14:paraId="427477B0" w14:textId="77777777" w:rsidR="00A2709D" w:rsidRPr="00154053" w:rsidRDefault="00A2709D" w:rsidP="00A2709D">
            <w:pPr>
              <w:pStyle w:val="ITSTableColumnHeadingwhiteongrey"/>
              <w:snapToGrid w:val="0"/>
              <w:rPr>
                <w:szCs w:val="18"/>
              </w:rPr>
            </w:pPr>
          </w:p>
        </w:tc>
        <w:tc>
          <w:tcPr>
            <w:tcW w:w="1925" w:type="dxa"/>
            <w:shd w:val="clear" w:color="auto" w:fill="auto"/>
          </w:tcPr>
          <w:p w14:paraId="09206E56" w14:textId="77777777" w:rsidR="00A2709D" w:rsidRPr="00154053" w:rsidRDefault="00A5092E" w:rsidP="00A2709D">
            <w:pPr>
              <w:pStyle w:val="ITSTableColumnHeadingwhiteongrey"/>
              <w:snapToGrid w:val="0"/>
              <w:rPr>
                <w:szCs w:val="18"/>
              </w:rPr>
            </w:pPr>
            <w:r>
              <w:rPr>
                <w:szCs w:val="18"/>
              </w:rPr>
              <w:sym w:font="Wingdings" w:char="F0FC"/>
            </w:r>
          </w:p>
        </w:tc>
        <w:tc>
          <w:tcPr>
            <w:tcW w:w="1926" w:type="dxa"/>
            <w:shd w:val="clear" w:color="auto" w:fill="auto"/>
          </w:tcPr>
          <w:p w14:paraId="3C359316" w14:textId="77777777" w:rsidR="00A2709D" w:rsidRPr="00154053" w:rsidRDefault="00A2709D" w:rsidP="00A2709D">
            <w:pPr>
              <w:pStyle w:val="ITSTableColumnHeadingwhiteongrey"/>
              <w:snapToGrid w:val="0"/>
              <w:rPr>
                <w:szCs w:val="18"/>
              </w:rPr>
            </w:pPr>
          </w:p>
        </w:tc>
        <w:tc>
          <w:tcPr>
            <w:tcW w:w="1926" w:type="dxa"/>
            <w:shd w:val="clear" w:color="auto" w:fill="auto"/>
          </w:tcPr>
          <w:p w14:paraId="6E589585" w14:textId="77777777" w:rsidR="00A2709D" w:rsidRPr="00154053" w:rsidRDefault="00A2709D" w:rsidP="00A2709D">
            <w:pPr>
              <w:pStyle w:val="ITSTableColumnHeadingwhiteongrey"/>
              <w:snapToGrid w:val="0"/>
              <w:rPr>
                <w:szCs w:val="18"/>
              </w:rPr>
            </w:pPr>
          </w:p>
        </w:tc>
        <w:tc>
          <w:tcPr>
            <w:tcW w:w="1926" w:type="dxa"/>
            <w:shd w:val="clear" w:color="auto" w:fill="auto"/>
          </w:tcPr>
          <w:p w14:paraId="576D0A0C" w14:textId="77777777" w:rsidR="00A2709D" w:rsidRPr="00154053" w:rsidRDefault="00A2709D" w:rsidP="00A2709D">
            <w:pPr>
              <w:pStyle w:val="ITSTableColumnHeadingwhiteongrey"/>
              <w:snapToGrid w:val="0"/>
              <w:rPr>
                <w:szCs w:val="18"/>
              </w:rPr>
            </w:pPr>
          </w:p>
        </w:tc>
      </w:tr>
    </w:tbl>
    <w:p w14:paraId="3A177B06" w14:textId="77777777" w:rsidR="00021A28" w:rsidRDefault="00021A28" w:rsidP="00021A28">
      <w:pPr>
        <w:pStyle w:val="ITSOutlineNumberedHeading2"/>
      </w:pPr>
      <w:bookmarkStart w:id="23" w:name="_Toc367891322"/>
      <w:r>
        <w:t>Cost range to operate the service</w:t>
      </w:r>
      <w:bookmarkEnd w:id="23"/>
    </w:p>
    <w:p w14:paraId="1E3799B4" w14:textId="77777777" w:rsidR="00021A28" w:rsidRPr="00BD078A" w:rsidRDefault="00A2709D" w:rsidP="00021A28">
      <w:pPr>
        <w:pStyle w:val="ITSBodyText"/>
      </w:pPr>
      <w:r>
        <w:t>This should represent the net change to operate the service if this is replacing/changing an existing service.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5"/>
        <w:gridCol w:w="1925"/>
        <w:gridCol w:w="1926"/>
        <w:gridCol w:w="1926"/>
        <w:gridCol w:w="1926"/>
      </w:tblGrid>
      <w:tr w:rsidR="00021A28" w:rsidRPr="00154053" w14:paraId="051EE26E" w14:textId="77777777" w:rsidTr="00021A28">
        <w:tc>
          <w:tcPr>
            <w:tcW w:w="1925" w:type="dxa"/>
            <w:shd w:val="clear" w:color="auto" w:fill="000000"/>
          </w:tcPr>
          <w:p w14:paraId="561056C5" w14:textId="77777777" w:rsidR="00021A28" w:rsidRPr="00154053" w:rsidRDefault="00021A28" w:rsidP="00021A28">
            <w:pPr>
              <w:pStyle w:val="ITSTableColumnHeadingwhiteongrey"/>
              <w:snapToGrid w:val="0"/>
              <w:rPr>
                <w:szCs w:val="18"/>
              </w:rPr>
            </w:pPr>
            <w:r w:rsidRPr="00154053">
              <w:rPr>
                <w:szCs w:val="18"/>
              </w:rPr>
              <w:t>&lt; $150k</w:t>
            </w:r>
          </w:p>
        </w:tc>
        <w:tc>
          <w:tcPr>
            <w:tcW w:w="1925" w:type="dxa"/>
            <w:shd w:val="clear" w:color="auto" w:fill="000000"/>
          </w:tcPr>
          <w:p w14:paraId="4BDDAF3D" w14:textId="77777777" w:rsidR="00021A28" w:rsidRPr="00154053" w:rsidRDefault="00021A28" w:rsidP="00021A28">
            <w:pPr>
              <w:pStyle w:val="ITSTableColumnHeadingwhiteongrey"/>
              <w:snapToGrid w:val="0"/>
              <w:rPr>
                <w:szCs w:val="18"/>
              </w:rPr>
            </w:pPr>
            <w:r w:rsidRPr="00154053">
              <w:rPr>
                <w:szCs w:val="18"/>
              </w:rPr>
              <w:t>&lt;$1m</w:t>
            </w:r>
          </w:p>
        </w:tc>
        <w:tc>
          <w:tcPr>
            <w:tcW w:w="1926" w:type="dxa"/>
            <w:shd w:val="clear" w:color="auto" w:fill="000000"/>
          </w:tcPr>
          <w:p w14:paraId="129891AD" w14:textId="77777777" w:rsidR="00021A28" w:rsidRPr="00154053" w:rsidRDefault="00021A28" w:rsidP="00021A28">
            <w:pPr>
              <w:pStyle w:val="ITSTableColumnHeadingwhiteongrey"/>
              <w:snapToGrid w:val="0"/>
              <w:rPr>
                <w:szCs w:val="18"/>
              </w:rPr>
            </w:pPr>
            <w:r w:rsidRPr="00154053">
              <w:rPr>
                <w:szCs w:val="18"/>
              </w:rPr>
              <w:t>&lt; $5m</w:t>
            </w:r>
          </w:p>
        </w:tc>
        <w:tc>
          <w:tcPr>
            <w:tcW w:w="1926" w:type="dxa"/>
            <w:shd w:val="clear" w:color="auto" w:fill="000000"/>
          </w:tcPr>
          <w:p w14:paraId="02195D83" w14:textId="77777777" w:rsidR="00021A28" w:rsidRPr="00154053" w:rsidRDefault="00021A28" w:rsidP="00021A28">
            <w:pPr>
              <w:pStyle w:val="ITSTableColumnHeadingwhiteongrey"/>
              <w:snapToGrid w:val="0"/>
              <w:rPr>
                <w:szCs w:val="18"/>
              </w:rPr>
            </w:pPr>
            <w:r w:rsidRPr="00154053">
              <w:rPr>
                <w:szCs w:val="18"/>
              </w:rPr>
              <w:t>&gt;$5m</w:t>
            </w:r>
          </w:p>
        </w:tc>
        <w:tc>
          <w:tcPr>
            <w:tcW w:w="1926" w:type="dxa"/>
            <w:shd w:val="clear" w:color="auto" w:fill="000000"/>
          </w:tcPr>
          <w:p w14:paraId="22251EE4" w14:textId="77777777" w:rsidR="00021A28" w:rsidRPr="00154053" w:rsidRDefault="00021A28" w:rsidP="00021A28">
            <w:pPr>
              <w:pStyle w:val="ITSTableColumnHeadingwhiteongrey"/>
              <w:snapToGrid w:val="0"/>
              <w:rPr>
                <w:szCs w:val="18"/>
              </w:rPr>
            </w:pPr>
            <w:r>
              <w:rPr>
                <w:szCs w:val="18"/>
              </w:rPr>
              <w:t>&gt;</w:t>
            </w:r>
            <w:r w:rsidRPr="00154053">
              <w:rPr>
                <w:szCs w:val="18"/>
              </w:rPr>
              <w:t xml:space="preserve"> $10m</w:t>
            </w:r>
          </w:p>
        </w:tc>
      </w:tr>
      <w:tr w:rsidR="00021A28" w:rsidRPr="00154053" w14:paraId="69118E3B" w14:textId="77777777" w:rsidTr="00021A28">
        <w:tc>
          <w:tcPr>
            <w:tcW w:w="1925" w:type="dxa"/>
            <w:shd w:val="clear" w:color="auto" w:fill="auto"/>
          </w:tcPr>
          <w:p w14:paraId="0CE15906" w14:textId="77777777" w:rsidR="00021A28" w:rsidRPr="00154053" w:rsidRDefault="00AE227E" w:rsidP="00021A28">
            <w:pPr>
              <w:pStyle w:val="ITSTableColumnHeadingwhiteongrey"/>
              <w:snapToGrid w:val="0"/>
              <w:rPr>
                <w:szCs w:val="18"/>
              </w:rPr>
            </w:pPr>
            <w:r>
              <w:rPr>
                <w:szCs w:val="18"/>
              </w:rPr>
              <w:sym w:font="Wingdings" w:char="F0FC"/>
            </w:r>
          </w:p>
        </w:tc>
        <w:tc>
          <w:tcPr>
            <w:tcW w:w="1925" w:type="dxa"/>
            <w:shd w:val="clear" w:color="auto" w:fill="auto"/>
          </w:tcPr>
          <w:p w14:paraId="3C210476" w14:textId="77777777" w:rsidR="00021A28" w:rsidRPr="00154053" w:rsidRDefault="00021A28" w:rsidP="00021A28">
            <w:pPr>
              <w:pStyle w:val="ITSTableColumnHeadingwhiteongrey"/>
              <w:snapToGrid w:val="0"/>
              <w:rPr>
                <w:szCs w:val="18"/>
              </w:rPr>
            </w:pPr>
          </w:p>
        </w:tc>
        <w:tc>
          <w:tcPr>
            <w:tcW w:w="1926" w:type="dxa"/>
            <w:shd w:val="clear" w:color="auto" w:fill="auto"/>
          </w:tcPr>
          <w:p w14:paraId="59B4EF11" w14:textId="77777777" w:rsidR="00021A28" w:rsidRPr="00154053" w:rsidRDefault="00021A28" w:rsidP="00021A28">
            <w:pPr>
              <w:pStyle w:val="ITSTableColumnHeadingwhiteongrey"/>
              <w:snapToGrid w:val="0"/>
              <w:rPr>
                <w:szCs w:val="18"/>
              </w:rPr>
            </w:pPr>
          </w:p>
        </w:tc>
        <w:tc>
          <w:tcPr>
            <w:tcW w:w="1926" w:type="dxa"/>
            <w:shd w:val="clear" w:color="auto" w:fill="auto"/>
          </w:tcPr>
          <w:p w14:paraId="0D4454F7" w14:textId="77777777" w:rsidR="00021A28" w:rsidRPr="00154053" w:rsidRDefault="00021A28" w:rsidP="00021A28">
            <w:pPr>
              <w:pStyle w:val="ITSTableColumnHeadingwhiteongrey"/>
              <w:snapToGrid w:val="0"/>
              <w:rPr>
                <w:szCs w:val="18"/>
              </w:rPr>
            </w:pPr>
          </w:p>
        </w:tc>
        <w:tc>
          <w:tcPr>
            <w:tcW w:w="1926" w:type="dxa"/>
            <w:shd w:val="clear" w:color="auto" w:fill="auto"/>
          </w:tcPr>
          <w:p w14:paraId="117C4FE4" w14:textId="77777777" w:rsidR="00021A28" w:rsidRPr="00154053" w:rsidRDefault="00021A28" w:rsidP="00021A28">
            <w:pPr>
              <w:pStyle w:val="ITSTableColumnHeadingwhiteongrey"/>
              <w:snapToGrid w:val="0"/>
              <w:rPr>
                <w:szCs w:val="18"/>
              </w:rPr>
            </w:pPr>
          </w:p>
        </w:tc>
      </w:tr>
    </w:tbl>
    <w:p w14:paraId="011B29D0" w14:textId="77777777" w:rsidR="00A2709D" w:rsidRDefault="00A2709D" w:rsidP="00A2709D">
      <w:pPr>
        <w:pStyle w:val="ITSOutlineNumberedHeading2"/>
      </w:pPr>
      <w:bookmarkStart w:id="24" w:name="_Toc367891323"/>
      <w:r>
        <w:t>Cost range of the service</w:t>
      </w:r>
      <w:bookmarkEnd w:id="24"/>
      <w:r>
        <w:t xml:space="preserve"> </w:t>
      </w:r>
    </w:p>
    <w:p w14:paraId="2CB86486" w14:textId="2FEC760A" w:rsidR="007A7117" w:rsidRPr="007A7117" w:rsidRDefault="007A7117" w:rsidP="007A7117">
      <w:pPr>
        <w:pStyle w:val="ITSBodyText"/>
      </w:pPr>
      <w:r w:rsidRPr="007A7117">
        <w:rPr>
          <w:highlight w:val="yellow"/>
        </w:rPr>
        <w:t>TBA</w:t>
      </w:r>
    </w:p>
    <w:p w14:paraId="23CCDE09" w14:textId="77777777" w:rsidR="003A0E1B" w:rsidRDefault="003A0E1B" w:rsidP="00FE6CF6">
      <w:pPr>
        <w:pStyle w:val="ITSOutlineNumberedHeading2"/>
      </w:pPr>
      <w:bookmarkStart w:id="25" w:name="_Toc367891324"/>
      <w:commentRangeStart w:id="26"/>
      <w:r w:rsidRPr="007A7117">
        <w:t>Assumptions</w:t>
      </w:r>
      <w:bookmarkEnd w:id="21"/>
      <w:commentRangeEnd w:id="26"/>
      <w:r w:rsidR="00742D89">
        <w:rPr>
          <w:rStyle w:val="CommentReference"/>
          <w:rFonts w:cs="Times New Roman"/>
          <w:b w:val="0"/>
          <w:bCs w:val="0"/>
          <w:iCs w:val="0"/>
          <w:lang w:val="x-none" w:eastAsia="x-none"/>
        </w:rPr>
        <w:commentReference w:id="26"/>
      </w:r>
      <w:bookmarkEnd w:id="25"/>
    </w:p>
    <w:tbl>
      <w:tblPr>
        <w:tblW w:w="9479" w:type="dxa"/>
        <w:tblInd w:w="-15" w:type="dxa"/>
        <w:tblLayout w:type="fixed"/>
        <w:tblLook w:val="0000" w:firstRow="0" w:lastRow="0" w:firstColumn="0" w:lastColumn="0" w:noHBand="0" w:noVBand="0"/>
      </w:tblPr>
      <w:tblGrid>
        <w:gridCol w:w="950"/>
        <w:gridCol w:w="2008"/>
        <w:gridCol w:w="1985"/>
        <w:gridCol w:w="1984"/>
        <w:gridCol w:w="2552"/>
      </w:tblGrid>
      <w:tr w:rsidR="003A0E1B" w:rsidRPr="00CF2299" w14:paraId="0BD77757" w14:textId="77777777" w:rsidTr="003A0E1B">
        <w:trPr>
          <w:trHeight w:val="205"/>
        </w:trPr>
        <w:tc>
          <w:tcPr>
            <w:tcW w:w="950" w:type="dxa"/>
            <w:tcBorders>
              <w:top w:val="single" w:sz="4" w:space="0" w:color="000000"/>
              <w:left w:val="single" w:sz="4" w:space="0" w:color="000000"/>
              <w:bottom w:val="single" w:sz="4" w:space="0" w:color="000000"/>
              <w:right w:val="single" w:sz="4" w:space="0" w:color="000000"/>
            </w:tcBorders>
            <w:shd w:val="clear" w:color="auto" w:fill="000000"/>
          </w:tcPr>
          <w:p w14:paraId="056EB51D" w14:textId="77777777" w:rsidR="003A0E1B" w:rsidRDefault="00AD5DEF" w:rsidP="003A0E1B">
            <w:pPr>
              <w:pStyle w:val="ITSTableColumnHeadingwhiteongrey"/>
              <w:snapToGrid w:val="0"/>
            </w:pPr>
            <w:r>
              <w:t>Ref</w:t>
            </w:r>
          </w:p>
        </w:tc>
        <w:tc>
          <w:tcPr>
            <w:tcW w:w="2008" w:type="dxa"/>
            <w:tcBorders>
              <w:top w:val="single" w:sz="4" w:space="0" w:color="000000"/>
              <w:left w:val="single" w:sz="4" w:space="0" w:color="000000"/>
              <w:bottom w:val="single" w:sz="4" w:space="0" w:color="auto"/>
              <w:right w:val="single" w:sz="4" w:space="0" w:color="000000"/>
            </w:tcBorders>
            <w:shd w:val="clear" w:color="auto" w:fill="000000"/>
          </w:tcPr>
          <w:p w14:paraId="0326BDFE" w14:textId="77777777" w:rsidR="003A0E1B" w:rsidRDefault="003A0E1B" w:rsidP="003A0E1B">
            <w:pPr>
              <w:pStyle w:val="ITSTableColumnHeadingwhiteongrey"/>
              <w:snapToGrid w:val="0"/>
            </w:pPr>
            <w:r>
              <w:t>Assumption</w:t>
            </w:r>
          </w:p>
        </w:tc>
        <w:tc>
          <w:tcPr>
            <w:tcW w:w="1985" w:type="dxa"/>
            <w:tcBorders>
              <w:top w:val="single" w:sz="4" w:space="0" w:color="000000"/>
              <w:left w:val="single" w:sz="4" w:space="0" w:color="000000"/>
              <w:bottom w:val="single" w:sz="4" w:space="0" w:color="auto"/>
              <w:right w:val="single" w:sz="4" w:space="0" w:color="000000"/>
            </w:tcBorders>
            <w:shd w:val="clear" w:color="auto" w:fill="000000"/>
          </w:tcPr>
          <w:p w14:paraId="005367B2" w14:textId="77777777" w:rsidR="003A0E1B" w:rsidRDefault="003A0E1B" w:rsidP="003A0E1B">
            <w:pPr>
              <w:pStyle w:val="ITSTableColumnHeadingwhiteongrey"/>
              <w:snapToGrid w:val="0"/>
            </w:pPr>
            <w:r>
              <w:t>Source</w:t>
            </w:r>
          </w:p>
        </w:tc>
        <w:tc>
          <w:tcPr>
            <w:tcW w:w="1984" w:type="dxa"/>
            <w:tcBorders>
              <w:top w:val="single" w:sz="4" w:space="0" w:color="000000"/>
              <w:left w:val="single" w:sz="4" w:space="0" w:color="000000"/>
              <w:bottom w:val="single" w:sz="4" w:space="0" w:color="auto"/>
              <w:right w:val="single" w:sz="4" w:space="0" w:color="000000"/>
            </w:tcBorders>
            <w:shd w:val="clear" w:color="auto" w:fill="000000"/>
          </w:tcPr>
          <w:p w14:paraId="1ABDCC28" w14:textId="77777777" w:rsidR="003A0E1B" w:rsidRDefault="003A0E1B" w:rsidP="003A0E1B">
            <w:pPr>
              <w:pStyle w:val="ITSTableColumnHeadingwhiteongrey"/>
              <w:snapToGrid w:val="0"/>
            </w:pPr>
            <w:r>
              <w:t>Rationale</w:t>
            </w:r>
          </w:p>
        </w:tc>
        <w:tc>
          <w:tcPr>
            <w:tcW w:w="2552" w:type="dxa"/>
            <w:tcBorders>
              <w:top w:val="single" w:sz="4" w:space="0" w:color="000000"/>
              <w:left w:val="single" w:sz="4" w:space="0" w:color="000000"/>
              <w:bottom w:val="single" w:sz="4" w:space="0" w:color="000000"/>
              <w:right w:val="single" w:sz="4" w:space="0" w:color="000000"/>
            </w:tcBorders>
            <w:shd w:val="clear" w:color="auto" w:fill="000000"/>
          </w:tcPr>
          <w:p w14:paraId="7E4DDAFF" w14:textId="77777777" w:rsidR="003A0E1B" w:rsidRDefault="003A0E1B" w:rsidP="003A0E1B">
            <w:pPr>
              <w:pStyle w:val="ITSTableColumnHeadingwhiteongrey"/>
              <w:snapToGrid w:val="0"/>
            </w:pPr>
            <w:r>
              <w:t>Comment</w:t>
            </w:r>
          </w:p>
        </w:tc>
      </w:tr>
      <w:tr w:rsidR="003A0E1B" w14:paraId="07CD0162" w14:textId="77777777" w:rsidTr="003A0E1B">
        <w:trPr>
          <w:cantSplit/>
          <w:trHeight w:val="205"/>
        </w:trPr>
        <w:tc>
          <w:tcPr>
            <w:tcW w:w="950" w:type="dxa"/>
            <w:tcBorders>
              <w:top w:val="single" w:sz="4" w:space="0" w:color="000000"/>
              <w:left w:val="single" w:sz="4" w:space="0" w:color="000000"/>
              <w:bottom w:val="single" w:sz="4" w:space="0" w:color="000000"/>
              <w:right w:val="single" w:sz="4" w:space="0" w:color="auto"/>
            </w:tcBorders>
            <w:shd w:val="clear" w:color="auto" w:fill="auto"/>
          </w:tcPr>
          <w:p w14:paraId="640A08DD" w14:textId="77777777" w:rsidR="003A0E1B" w:rsidRPr="00E81F45" w:rsidRDefault="001D1B9B" w:rsidP="003A0E1B">
            <w:pPr>
              <w:pStyle w:val="ITSTableText"/>
              <w:snapToGrid w:val="0"/>
            </w:pPr>
            <w:r>
              <w:t>ASP-1</w:t>
            </w:r>
          </w:p>
        </w:tc>
        <w:tc>
          <w:tcPr>
            <w:tcW w:w="2008" w:type="dxa"/>
            <w:tcBorders>
              <w:top w:val="single" w:sz="4" w:space="0" w:color="auto"/>
              <w:left w:val="single" w:sz="4" w:space="0" w:color="auto"/>
              <w:bottom w:val="single" w:sz="4" w:space="0" w:color="auto"/>
              <w:right w:val="single" w:sz="4" w:space="0" w:color="auto"/>
            </w:tcBorders>
            <w:shd w:val="clear" w:color="auto" w:fill="auto"/>
          </w:tcPr>
          <w:p w14:paraId="7002F254" w14:textId="5AE83964" w:rsidR="003A0E1B" w:rsidRPr="00E81F45" w:rsidRDefault="00C269C0" w:rsidP="003A0E1B">
            <w:pPr>
              <w:pStyle w:val="ITSTableText"/>
            </w:pPr>
            <w:r>
              <w:t xml:space="preserve">Students will have access to the internet on their mobile devices </w:t>
            </w:r>
          </w:p>
        </w:tc>
        <w:tc>
          <w:tcPr>
            <w:tcW w:w="1985" w:type="dxa"/>
            <w:tcBorders>
              <w:top w:val="single" w:sz="4" w:space="0" w:color="auto"/>
              <w:left w:val="single" w:sz="4" w:space="0" w:color="auto"/>
              <w:bottom w:val="single" w:sz="4" w:space="0" w:color="auto"/>
              <w:right w:val="single" w:sz="4" w:space="0" w:color="auto"/>
            </w:tcBorders>
            <w:shd w:val="clear" w:color="auto" w:fill="auto"/>
          </w:tcPr>
          <w:p w14:paraId="3C177DDF" w14:textId="77777777" w:rsidR="003A0E1B" w:rsidRPr="00E81F45" w:rsidRDefault="003A0E1B" w:rsidP="003A0E1B">
            <w:pPr>
              <w:pStyle w:val="ITSTableText"/>
              <w:ind w:left="115"/>
            </w:pPr>
          </w:p>
        </w:tc>
        <w:tc>
          <w:tcPr>
            <w:tcW w:w="1984" w:type="dxa"/>
            <w:tcBorders>
              <w:top w:val="single" w:sz="4" w:space="0" w:color="auto"/>
              <w:left w:val="single" w:sz="4" w:space="0" w:color="auto"/>
              <w:bottom w:val="single" w:sz="4" w:space="0" w:color="auto"/>
              <w:right w:val="single" w:sz="4" w:space="0" w:color="auto"/>
            </w:tcBorders>
            <w:shd w:val="clear" w:color="auto" w:fill="auto"/>
          </w:tcPr>
          <w:p w14:paraId="6C44A981" w14:textId="37D4038B" w:rsidR="003A0E1B" w:rsidRPr="00E81F45" w:rsidRDefault="003A0E1B" w:rsidP="003A0E1B">
            <w:pPr>
              <w:pStyle w:val="ITSTableText"/>
            </w:pPr>
          </w:p>
        </w:tc>
        <w:tc>
          <w:tcPr>
            <w:tcW w:w="2552" w:type="dxa"/>
            <w:tcBorders>
              <w:top w:val="single" w:sz="4" w:space="0" w:color="000000"/>
              <w:left w:val="single" w:sz="4" w:space="0" w:color="auto"/>
              <w:bottom w:val="single" w:sz="4" w:space="0" w:color="000000"/>
              <w:right w:val="single" w:sz="4" w:space="0" w:color="000000"/>
            </w:tcBorders>
            <w:shd w:val="clear" w:color="auto" w:fill="auto"/>
          </w:tcPr>
          <w:p w14:paraId="21279D5F" w14:textId="5B98ACAF" w:rsidR="003A0E1B" w:rsidRPr="00E81F45" w:rsidRDefault="003A0E1B" w:rsidP="003A0E1B">
            <w:pPr>
              <w:pStyle w:val="ITSTableText"/>
              <w:snapToGrid w:val="0"/>
            </w:pPr>
          </w:p>
        </w:tc>
      </w:tr>
      <w:tr w:rsidR="00C269C0" w14:paraId="5C066378" w14:textId="77777777" w:rsidTr="003A0E1B">
        <w:trPr>
          <w:cantSplit/>
          <w:trHeight w:val="205"/>
        </w:trPr>
        <w:tc>
          <w:tcPr>
            <w:tcW w:w="950" w:type="dxa"/>
            <w:tcBorders>
              <w:top w:val="single" w:sz="4" w:space="0" w:color="000000"/>
              <w:left w:val="single" w:sz="4" w:space="0" w:color="000000"/>
              <w:bottom w:val="single" w:sz="4" w:space="0" w:color="000000"/>
              <w:right w:val="single" w:sz="4" w:space="0" w:color="auto"/>
            </w:tcBorders>
            <w:shd w:val="clear" w:color="auto" w:fill="auto"/>
          </w:tcPr>
          <w:p w14:paraId="4378E6A7" w14:textId="2DC49947" w:rsidR="00C269C0" w:rsidRDefault="007A7117" w:rsidP="003A0E1B">
            <w:pPr>
              <w:pStyle w:val="ITSTableText"/>
              <w:snapToGrid w:val="0"/>
            </w:pPr>
            <w:r>
              <w:t>ASP-2</w:t>
            </w:r>
          </w:p>
        </w:tc>
        <w:tc>
          <w:tcPr>
            <w:tcW w:w="2008" w:type="dxa"/>
            <w:tcBorders>
              <w:top w:val="single" w:sz="4" w:space="0" w:color="auto"/>
              <w:left w:val="single" w:sz="4" w:space="0" w:color="auto"/>
              <w:bottom w:val="single" w:sz="4" w:space="0" w:color="auto"/>
              <w:right w:val="single" w:sz="4" w:space="0" w:color="auto"/>
            </w:tcBorders>
            <w:shd w:val="clear" w:color="auto" w:fill="auto"/>
          </w:tcPr>
          <w:p w14:paraId="103567FE" w14:textId="20B444B0" w:rsidR="00C269C0" w:rsidRDefault="00C269C0" w:rsidP="003A0E1B">
            <w:pPr>
              <w:pStyle w:val="ITSTableText"/>
            </w:pPr>
            <w:r>
              <w:t>The mobile app will supplement functionality provided in the Student Portal, delivering a few key functions suited to use on mobile devices</w:t>
            </w:r>
          </w:p>
        </w:tc>
        <w:tc>
          <w:tcPr>
            <w:tcW w:w="1985" w:type="dxa"/>
            <w:tcBorders>
              <w:top w:val="single" w:sz="4" w:space="0" w:color="auto"/>
              <w:left w:val="single" w:sz="4" w:space="0" w:color="auto"/>
              <w:bottom w:val="single" w:sz="4" w:space="0" w:color="auto"/>
              <w:right w:val="single" w:sz="4" w:space="0" w:color="auto"/>
            </w:tcBorders>
            <w:shd w:val="clear" w:color="auto" w:fill="auto"/>
          </w:tcPr>
          <w:p w14:paraId="6BE32E26" w14:textId="77777777" w:rsidR="00C269C0" w:rsidRPr="00E81F45" w:rsidRDefault="00C269C0" w:rsidP="003A0E1B">
            <w:pPr>
              <w:pStyle w:val="ITSTableText"/>
              <w:ind w:left="115"/>
            </w:pPr>
          </w:p>
        </w:tc>
        <w:tc>
          <w:tcPr>
            <w:tcW w:w="1984" w:type="dxa"/>
            <w:tcBorders>
              <w:top w:val="single" w:sz="4" w:space="0" w:color="auto"/>
              <w:left w:val="single" w:sz="4" w:space="0" w:color="auto"/>
              <w:bottom w:val="single" w:sz="4" w:space="0" w:color="auto"/>
              <w:right w:val="single" w:sz="4" w:space="0" w:color="auto"/>
            </w:tcBorders>
            <w:shd w:val="clear" w:color="auto" w:fill="auto"/>
          </w:tcPr>
          <w:p w14:paraId="056E4E76" w14:textId="164F7EC0" w:rsidR="00C269C0" w:rsidRDefault="00C269C0" w:rsidP="00C269C0">
            <w:pPr>
              <w:pStyle w:val="ITSTableText"/>
            </w:pPr>
            <w:r>
              <w:t>It is not sensible to deliver an app that replicates the current portal. Doing so will provide a poor user experience and does not recognise the limitations and purpose of mobile devices</w:t>
            </w:r>
          </w:p>
        </w:tc>
        <w:tc>
          <w:tcPr>
            <w:tcW w:w="2552" w:type="dxa"/>
            <w:tcBorders>
              <w:top w:val="single" w:sz="4" w:space="0" w:color="000000"/>
              <w:left w:val="single" w:sz="4" w:space="0" w:color="auto"/>
              <w:bottom w:val="single" w:sz="4" w:space="0" w:color="000000"/>
              <w:right w:val="single" w:sz="4" w:space="0" w:color="000000"/>
            </w:tcBorders>
            <w:shd w:val="clear" w:color="auto" w:fill="auto"/>
          </w:tcPr>
          <w:p w14:paraId="73C4B2A5" w14:textId="77777777" w:rsidR="00C269C0" w:rsidRDefault="00C269C0" w:rsidP="003A0E1B">
            <w:pPr>
              <w:pStyle w:val="ITSTableText"/>
              <w:snapToGrid w:val="0"/>
            </w:pPr>
          </w:p>
        </w:tc>
      </w:tr>
      <w:tr w:rsidR="00C269C0" w14:paraId="1D34B4E8" w14:textId="77777777" w:rsidTr="003A0E1B">
        <w:trPr>
          <w:cantSplit/>
          <w:trHeight w:val="205"/>
        </w:trPr>
        <w:tc>
          <w:tcPr>
            <w:tcW w:w="950" w:type="dxa"/>
            <w:tcBorders>
              <w:top w:val="single" w:sz="4" w:space="0" w:color="000000"/>
              <w:left w:val="single" w:sz="4" w:space="0" w:color="000000"/>
              <w:bottom w:val="single" w:sz="4" w:space="0" w:color="000000"/>
              <w:right w:val="single" w:sz="4" w:space="0" w:color="auto"/>
            </w:tcBorders>
            <w:shd w:val="clear" w:color="auto" w:fill="auto"/>
          </w:tcPr>
          <w:p w14:paraId="322DACF9" w14:textId="77777777" w:rsidR="00C269C0" w:rsidRDefault="007A7117" w:rsidP="003A0E1B">
            <w:pPr>
              <w:pStyle w:val="ITSTableText"/>
              <w:snapToGrid w:val="0"/>
            </w:pPr>
            <w:r>
              <w:t>ASP-3</w:t>
            </w:r>
          </w:p>
          <w:p w14:paraId="1D519FA1" w14:textId="77777777" w:rsidR="007A7117" w:rsidRDefault="007A7117" w:rsidP="003A0E1B">
            <w:pPr>
              <w:pStyle w:val="ITSTableText"/>
              <w:snapToGrid w:val="0"/>
            </w:pPr>
          </w:p>
          <w:p w14:paraId="5F65AECA" w14:textId="77777777" w:rsidR="007A7117" w:rsidRDefault="007A7117" w:rsidP="003A0E1B">
            <w:pPr>
              <w:pStyle w:val="ITSTableText"/>
              <w:snapToGrid w:val="0"/>
            </w:pPr>
          </w:p>
          <w:p w14:paraId="5AEF6A46" w14:textId="77777777" w:rsidR="007A7117" w:rsidRDefault="007A7117" w:rsidP="003A0E1B">
            <w:pPr>
              <w:pStyle w:val="ITSTableText"/>
              <w:snapToGrid w:val="0"/>
            </w:pPr>
          </w:p>
          <w:p w14:paraId="050AAEBB" w14:textId="39BCA640" w:rsidR="007A7117" w:rsidRDefault="007A7117" w:rsidP="003A0E1B">
            <w:pPr>
              <w:pStyle w:val="ITSTableText"/>
              <w:snapToGrid w:val="0"/>
            </w:pPr>
          </w:p>
        </w:tc>
        <w:tc>
          <w:tcPr>
            <w:tcW w:w="2008" w:type="dxa"/>
            <w:tcBorders>
              <w:top w:val="single" w:sz="4" w:space="0" w:color="auto"/>
              <w:left w:val="single" w:sz="4" w:space="0" w:color="auto"/>
              <w:bottom w:val="single" w:sz="4" w:space="0" w:color="auto"/>
              <w:right w:val="single" w:sz="4" w:space="0" w:color="auto"/>
            </w:tcBorders>
            <w:shd w:val="clear" w:color="auto" w:fill="auto"/>
          </w:tcPr>
          <w:p w14:paraId="05DDE96B" w14:textId="2DCCF90A" w:rsidR="00C269C0" w:rsidRDefault="00C269C0" w:rsidP="007A7117">
            <w:pPr>
              <w:pStyle w:val="ITSTableText"/>
            </w:pPr>
            <w:r>
              <w:t>Suitable maps, student timetable and other data will be available for integration</w:t>
            </w:r>
          </w:p>
        </w:tc>
        <w:tc>
          <w:tcPr>
            <w:tcW w:w="1985" w:type="dxa"/>
            <w:tcBorders>
              <w:top w:val="single" w:sz="4" w:space="0" w:color="auto"/>
              <w:left w:val="single" w:sz="4" w:space="0" w:color="auto"/>
              <w:bottom w:val="single" w:sz="4" w:space="0" w:color="auto"/>
              <w:right w:val="single" w:sz="4" w:space="0" w:color="auto"/>
            </w:tcBorders>
            <w:shd w:val="clear" w:color="auto" w:fill="auto"/>
          </w:tcPr>
          <w:p w14:paraId="2D506B2A" w14:textId="77777777" w:rsidR="00C269C0" w:rsidRPr="00E81F45" w:rsidRDefault="00C269C0" w:rsidP="003A0E1B">
            <w:pPr>
              <w:pStyle w:val="ITSTableText"/>
              <w:ind w:left="115"/>
            </w:pPr>
          </w:p>
        </w:tc>
        <w:tc>
          <w:tcPr>
            <w:tcW w:w="1984" w:type="dxa"/>
            <w:tcBorders>
              <w:top w:val="single" w:sz="4" w:space="0" w:color="auto"/>
              <w:left w:val="single" w:sz="4" w:space="0" w:color="auto"/>
              <w:bottom w:val="single" w:sz="4" w:space="0" w:color="auto"/>
              <w:right w:val="single" w:sz="4" w:space="0" w:color="auto"/>
            </w:tcBorders>
            <w:shd w:val="clear" w:color="auto" w:fill="auto"/>
          </w:tcPr>
          <w:p w14:paraId="012BF411" w14:textId="36E4685E" w:rsidR="00C269C0" w:rsidRDefault="00C269C0" w:rsidP="00C269C0">
            <w:pPr>
              <w:pStyle w:val="ITSTableText"/>
            </w:pPr>
            <w:r>
              <w:t xml:space="preserve">We can’t link to data that </w:t>
            </w:r>
            <w:r w:rsidRPr="00790128">
              <w:t xml:space="preserve">doesn’t exist </w:t>
            </w:r>
            <w:r w:rsidRPr="007A7117">
              <w:t>(this is also a constraint)</w:t>
            </w:r>
          </w:p>
        </w:tc>
        <w:tc>
          <w:tcPr>
            <w:tcW w:w="2552" w:type="dxa"/>
            <w:tcBorders>
              <w:top w:val="single" w:sz="4" w:space="0" w:color="000000"/>
              <w:left w:val="single" w:sz="4" w:space="0" w:color="auto"/>
              <w:bottom w:val="single" w:sz="4" w:space="0" w:color="000000"/>
              <w:right w:val="single" w:sz="4" w:space="0" w:color="000000"/>
            </w:tcBorders>
            <w:shd w:val="clear" w:color="auto" w:fill="auto"/>
          </w:tcPr>
          <w:p w14:paraId="0E3EE06F" w14:textId="77777777" w:rsidR="00C269C0" w:rsidRDefault="00C269C0" w:rsidP="003A0E1B">
            <w:pPr>
              <w:pStyle w:val="ITSTableText"/>
              <w:snapToGrid w:val="0"/>
            </w:pPr>
          </w:p>
        </w:tc>
      </w:tr>
      <w:tr w:rsidR="00C269C0" w14:paraId="0E1623A9" w14:textId="77777777" w:rsidTr="003A0E1B">
        <w:trPr>
          <w:cantSplit/>
          <w:trHeight w:val="205"/>
        </w:trPr>
        <w:tc>
          <w:tcPr>
            <w:tcW w:w="950" w:type="dxa"/>
            <w:tcBorders>
              <w:top w:val="single" w:sz="4" w:space="0" w:color="000000"/>
              <w:left w:val="single" w:sz="4" w:space="0" w:color="000000"/>
              <w:bottom w:val="single" w:sz="4" w:space="0" w:color="000000"/>
              <w:right w:val="single" w:sz="4" w:space="0" w:color="auto"/>
            </w:tcBorders>
            <w:shd w:val="clear" w:color="auto" w:fill="auto"/>
          </w:tcPr>
          <w:p w14:paraId="6036A6A7" w14:textId="4ED73C35" w:rsidR="00C269C0" w:rsidRDefault="007A7117" w:rsidP="003A0E1B">
            <w:pPr>
              <w:pStyle w:val="ITSTableText"/>
              <w:snapToGrid w:val="0"/>
            </w:pPr>
            <w:r>
              <w:lastRenderedPageBreak/>
              <w:t>ASP-4</w:t>
            </w:r>
          </w:p>
        </w:tc>
        <w:tc>
          <w:tcPr>
            <w:tcW w:w="2008" w:type="dxa"/>
            <w:tcBorders>
              <w:top w:val="single" w:sz="4" w:space="0" w:color="auto"/>
              <w:left w:val="single" w:sz="4" w:space="0" w:color="auto"/>
              <w:bottom w:val="single" w:sz="4" w:space="0" w:color="auto"/>
              <w:right w:val="single" w:sz="4" w:space="0" w:color="auto"/>
            </w:tcBorders>
            <w:shd w:val="clear" w:color="auto" w:fill="auto"/>
          </w:tcPr>
          <w:p w14:paraId="2BA43A0C" w14:textId="61A7B3A9" w:rsidR="00C269C0" w:rsidRDefault="00C269C0" w:rsidP="00C269C0">
            <w:pPr>
              <w:pStyle w:val="ITSTableText"/>
            </w:pPr>
            <w:r>
              <w:t>Where possible the student portal mobile app will link to existing mobile app or mobile optimised functions rather than replicate them</w:t>
            </w:r>
          </w:p>
        </w:tc>
        <w:tc>
          <w:tcPr>
            <w:tcW w:w="1985" w:type="dxa"/>
            <w:tcBorders>
              <w:top w:val="single" w:sz="4" w:space="0" w:color="auto"/>
              <w:left w:val="single" w:sz="4" w:space="0" w:color="auto"/>
              <w:bottom w:val="single" w:sz="4" w:space="0" w:color="auto"/>
              <w:right w:val="single" w:sz="4" w:space="0" w:color="auto"/>
            </w:tcBorders>
            <w:shd w:val="clear" w:color="auto" w:fill="auto"/>
          </w:tcPr>
          <w:p w14:paraId="5653AEFB" w14:textId="77777777" w:rsidR="00C269C0" w:rsidRPr="00E81F45" w:rsidRDefault="00C269C0" w:rsidP="003A0E1B">
            <w:pPr>
              <w:pStyle w:val="ITSTableText"/>
              <w:ind w:left="115"/>
            </w:pPr>
          </w:p>
        </w:tc>
        <w:tc>
          <w:tcPr>
            <w:tcW w:w="1984" w:type="dxa"/>
            <w:tcBorders>
              <w:top w:val="single" w:sz="4" w:space="0" w:color="auto"/>
              <w:left w:val="single" w:sz="4" w:space="0" w:color="auto"/>
              <w:bottom w:val="single" w:sz="4" w:space="0" w:color="auto"/>
              <w:right w:val="single" w:sz="4" w:space="0" w:color="auto"/>
            </w:tcBorders>
            <w:shd w:val="clear" w:color="auto" w:fill="auto"/>
          </w:tcPr>
          <w:p w14:paraId="636CBE1B" w14:textId="79A44B9C" w:rsidR="00C269C0" w:rsidRDefault="00C269C0" w:rsidP="003A0E1B">
            <w:pPr>
              <w:pStyle w:val="ITSTableText"/>
            </w:pPr>
            <w:r>
              <w:t>It is not sensible to re-invent the wheel</w:t>
            </w:r>
          </w:p>
        </w:tc>
        <w:tc>
          <w:tcPr>
            <w:tcW w:w="2552" w:type="dxa"/>
            <w:tcBorders>
              <w:top w:val="single" w:sz="4" w:space="0" w:color="000000"/>
              <w:left w:val="single" w:sz="4" w:space="0" w:color="auto"/>
              <w:bottom w:val="single" w:sz="4" w:space="0" w:color="000000"/>
              <w:right w:val="single" w:sz="4" w:space="0" w:color="000000"/>
            </w:tcBorders>
            <w:shd w:val="clear" w:color="auto" w:fill="auto"/>
          </w:tcPr>
          <w:p w14:paraId="5DC5F35D" w14:textId="688FFEB3" w:rsidR="009638CE" w:rsidRDefault="009638CE" w:rsidP="003A0E1B">
            <w:pPr>
              <w:pStyle w:val="ITSTableText"/>
              <w:snapToGrid w:val="0"/>
            </w:pPr>
            <w:r>
              <w:t>This may require some design modification to existing applications to ensure a consistent user experience.</w:t>
            </w:r>
          </w:p>
        </w:tc>
      </w:tr>
    </w:tbl>
    <w:p w14:paraId="5EBAC519" w14:textId="5FBA7140" w:rsidR="003A0E1B" w:rsidRDefault="003A0E1B" w:rsidP="00FE6CF6">
      <w:pPr>
        <w:pStyle w:val="ITSOutlineNumberedHeading2"/>
      </w:pPr>
      <w:bookmarkStart w:id="27" w:name="_Toc316650953"/>
      <w:bookmarkStart w:id="28" w:name="_Toc367891325"/>
      <w:r>
        <w:t>Constraints</w:t>
      </w:r>
      <w:bookmarkEnd w:id="22"/>
      <w:bookmarkEnd w:id="27"/>
      <w:bookmarkEnd w:id="28"/>
    </w:p>
    <w:tbl>
      <w:tblPr>
        <w:tblW w:w="9479" w:type="dxa"/>
        <w:tblInd w:w="-15" w:type="dxa"/>
        <w:tblLayout w:type="fixed"/>
        <w:tblLook w:val="0000" w:firstRow="0" w:lastRow="0" w:firstColumn="0" w:lastColumn="0" w:noHBand="0" w:noVBand="0"/>
      </w:tblPr>
      <w:tblGrid>
        <w:gridCol w:w="915"/>
        <w:gridCol w:w="2043"/>
        <w:gridCol w:w="6521"/>
      </w:tblGrid>
      <w:tr w:rsidR="003A0E1B" w:rsidRPr="00CF2299" w14:paraId="42AB88C0" w14:textId="77777777" w:rsidTr="003A0E1B">
        <w:trPr>
          <w:trHeight w:val="205"/>
        </w:trPr>
        <w:tc>
          <w:tcPr>
            <w:tcW w:w="915" w:type="dxa"/>
            <w:tcBorders>
              <w:top w:val="single" w:sz="4" w:space="0" w:color="000000"/>
              <w:left w:val="single" w:sz="4" w:space="0" w:color="000000"/>
              <w:bottom w:val="single" w:sz="4" w:space="0" w:color="000000"/>
              <w:right w:val="single" w:sz="4" w:space="0" w:color="000000"/>
            </w:tcBorders>
            <w:shd w:val="clear" w:color="auto" w:fill="000000"/>
          </w:tcPr>
          <w:p w14:paraId="3E282846" w14:textId="77777777" w:rsidR="003A0E1B" w:rsidRPr="009F5238" w:rsidRDefault="00AD5DEF" w:rsidP="003A0E1B">
            <w:pPr>
              <w:pStyle w:val="ITSTableText"/>
              <w:snapToGrid w:val="0"/>
              <w:rPr>
                <w:b/>
                <w:color w:val="FFFFFF"/>
                <w:szCs w:val="18"/>
              </w:rPr>
            </w:pPr>
            <w:r>
              <w:rPr>
                <w:b/>
                <w:color w:val="FFFFFF"/>
                <w:szCs w:val="18"/>
              </w:rPr>
              <w:t>Ref</w:t>
            </w:r>
          </w:p>
        </w:tc>
        <w:tc>
          <w:tcPr>
            <w:tcW w:w="2043" w:type="dxa"/>
            <w:tcBorders>
              <w:top w:val="single" w:sz="4" w:space="0" w:color="000000"/>
              <w:left w:val="single" w:sz="4" w:space="0" w:color="000000"/>
              <w:bottom w:val="single" w:sz="4" w:space="0" w:color="000000"/>
              <w:right w:val="single" w:sz="4" w:space="0" w:color="000000"/>
            </w:tcBorders>
            <w:shd w:val="clear" w:color="auto" w:fill="000000"/>
          </w:tcPr>
          <w:p w14:paraId="259DD741" w14:textId="77777777" w:rsidR="003A0E1B" w:rsidRPr="009F5238" w:rsidRDefault="003A0E1B" w:rsidP="003A0E1B">
            <w:pPr>
              <w:pStyle w:val="ITSTableColumnHeadingwhiteongrey"/>
              <w:snapToGrid w:val="0"/>
              <w:rPr>
                <w:szCs w:val="18"/>
              </w:rPr>
            </w:pPr>
            <w:r w:rsidRPr="009F5238">
              <w:rPr>
                <w:szCs w:val="18"/>
              </w:rPr>
              <w:t>Constraint</w:t>
            </w:r>
          </w:p>
        </w:tc>
        <w:tc>
          <w:tcPr>
            <w:tcW w:w="6521" w:type="dxa"/>
            <w:tcBorders>
              <w:top w:val="single" w:sz="4" w:space="0" w:color="000000"/>
              <w:left w:val="single" w:sz="4" w:space="0" w:color="000000"/>
              <w:bottom w:val="single" w:sz="4" w:space="0" w:color="000000"/>
              <w:right w:val="single" w:sz="4" w:space="0" w:color="000000"/>
            </w:tcBorders>
            <w:shd w:val="clear" w:color="auto" w:fill="000000"/>
          </w:tcPr>
          <w:p w14:paraId="33579994" w14:textId="77777777" w:rsidR="003A0E1B" w:rsidRPr="009F5238" w:rsidRDefault="003A0E1B" w:rsidP="003A0E1B">
            <w:pPr>
              <w:pStyle w:val="ITSTableColumnHeadingwhiteongrey"/>
              <w:snapToGrid w:val="0"/>
              <w:rPr>
                <w:szCs w:val="18"/>
              </w:rPr>
            </w:pPr>
            <w:r w:rsidRPr="009F5238">
              <w:rPr>
                <w:szCs w:val="18"/>
              </w:rPr>
              <w:t>Comment</w:t>
            </w:r>
          </w:p>
        </w:tc>
      </w:tr>
      <w:tr w:rsidR="003A0E1B" w14:paraId="26D29575" w14:textId="77777777" w:rsidTr="003A0E1B">
        <w:trPr>
          <w:cantSplit/>
          <w:trHeight w:val="205"/>
        </w:trPr>
        <w:tc>
          <w:tcPr>
            <w:tcW w:w="915" w:type="dxa"/>
            <w:tcBorders>
              <w:top w:val="single" w:sz="4" w:space="0" w:color="000000"/>
              <w:left w:val="single" w:sz="4" w:space="0" w:color="000000"/>
              <w:bottom w:val="single" w:sz="4" w:space="0" w:color="000000"/>
              <w:right w:val="single" w:sz="4" w:space="0" w:color="000000"/>
            </w:tcBorders>
            <w:shd w:val="clear" w:color="auto" w:fill="auto"/>
          </w:tcPr>
          <w:p w14:paraId="49A9FA40" w14:textId="77777777" w:rsidR="003A0E1B" w:rsidRPr="009F5238" w:rsidRDefault="0001523F" w:rsidP="003A0E1B">
            <w:pPr>
              <w:pStyle w:val="ITSTableText"/>
              <w:snapToGrid w:val="0"/>
              <w:rPr>
                <w:szCs w:val="18"/>
              </w:rPr>
            </w:pPr>
            <w:r>
              <w:rPr>
                <w:szCs w:val="18"/>
              </w:rPr>
              <w:t>CON-1</w:t>
            </w:r>
          </w:p>
        </w:tc>
        <w:tc>
          <w:tcPr>
            <w:tcW w:w="2043" w:type="dxa"/>
            <w:tcBorders>
              <w:top w:val="single" w:sz="4" w:space="0" w:color="000000"/>
              <w:left w:val="single" w:sz="4" w:space="0" w:color="000000"/>
              <w:bottom w:val="single" w:sz="4" w:space="0" w:color="000000"/>
              <w:right w:val="single" w:sz="4" w:space="0" w:color="000000"/>
            </w:tcBorders>
            <w:shd w:val="clear" w:color="auto" w:fill="auto"/>
          </w:tcPr>
          <w:p w14:paraId="18F2548D" w14:textId="32D089EB" w:rsidR="003A0E1B" w:rsidRPr="009F5238" w:rsidRDefault="003739C6" w:rsidP="003A0E1B">
            <w:pPr>
              <w:pStyle w:val="ITSTableText"/>
              <w:snapToGrid w:val="0"/>
              <w:rPr>
                <w:szCs w:val="18"/>
              </w:rPr>
            </w:pPr>
            <w:r>
              <w:rPr>
                <w:szCs w:val="18"/>
              </w:rPr>
              <w:t>Availability of information</w:t>
            </w:r>
          </w:p>
        </w:tc>
        <w:tc>
          <w:tcPr>
            <w:tcW w:w="6521" w:type="dxa"/>
            <w:tcBorders>
              <w:top w:val="single" w:sz="4" w:space="0" w:color="000000"/>
              <w:left w:val="single" w:sz="4" w:space="0" w:color="000000"/>
              <w:bottom w:val="single" w:sz="4" w:space="0" w:color="000000"/>
              <w:right w:val="single" w:sz="4" w:space="0" w:color="000000"/>
            </w:tcBorders>
            <w:shd w:val="clear" w:color="auto" w:fill="auto"/>
          </w:tcPr>
          <w:p w14:paraId="23A25CE5" w14:textId="02D64025" w:rsidR="003A0E1B" w:rsidRPr="009F5238" w:rsidRDefault="003739C6" w:rsidP="003739C6">
            <w:pPr>
              <w:pStyle w:val="ITSTableText"/>
              <w:snapToGrid w:val="0"/>
              <w:rPr>
                <w:szCs w:val="18"/>
              </w:rPr>
            </w:pPr>
            <w:r>
              <w:rPr>
                <w:szCs w:val="18"/>
              </w:rPr>
              <w:t xml:space="preserve">The solution will only be able to integrate with/deliver information that is available for consumption at the time of development </w:t>
            </w:r>
          </w:p>
        </w:tc>
      </w:tr>
      <w:tr w:rsidR="0001523F" w14:paraId="34482A60" w14:textId="77777777" w:rsidTr="003A0E1B">
        <w:trPr>
          <w:cantSplit/>
          <w:trHeight w:val="205"/>
        </w:trPr>
        <w:tc>
          <w:tcPr>
            <w:tcW w:w="915" w:type="dxa"/>
            <w:tcBorders>
              <w:top w:val="single" w:sz="4" w:space="0" w:color="000000"/>
              <w:left w:val="single" w:sz="4" w:space="0" w:color="000000"/>
              <w:bottom w:val="single" w:sz="4" w:space="0" w:color="000000"/>
              <w:right w:val="single" w:sz="4" w:space="0" w:color="000000"/>
            </w:tcBorders>
            <w:shd w:val="clear" w:color="auto" w:fill="auto"/>
          </w:tcPr>
          <w:p w14:paraId="77BC824A" w14:textId="77777777" w:rsidR="0001523F" w:rsidRDefault="0001523F" w:rsidP="0046561E">
            <w:pPr>
              <w:pStyle w:val="ITSTableText"/>
              <w:snapToGrid w:val="0"/>
              <w:rPr>
                <w:szCs w:val="18"/>
              </w:rPr>
            </w:pPr>
            <w:r>
              <w:rPr>
                <w:szCs w:val="18"/>
              </w:rPr>
              <w:t>CON-2</w:t>
            </w:r>
          </w:p>
        </w:tc>
        <w:tc>
          <w:tcPr>
            <w:tcW w:w="2043" w:type="dxa"/>
            <w:tcBorders>
              <w:top w:val="single" w:sz="4" w:space="0" w:color="000000"/>
              <w:left w:val="single" w:sz="4" w:space="0" w:color="000000"/>
              <w:bottom w:val="single" w:sz="4" w:space="0" w:color="000000"/>
              <w:right w:val="single" w:sz="4" w:space="0" w:color="000000"/>
            </w:tcBorders>
            <w:shd w:val="clear" w:color="auto" w:fill="auto"/>
          </w:tcPr>
          <w:p w14:paraId="15DF5A74" w14:textId="77777777" w:rsidR="0001523F" w:rsidRPr="00B71F06" w:rsidRDefault="0001523F" w:rsidP="0046561E">
            <w:pPr>
              <w:pStyle w:val="ITSTableText"/>
              <w:snapToGrid w:val="0"/>
              <w:rPr>
                <w:szCs w:val="18"/>
              </w:rPr>
            </w:pPr>
            <w:r>
              <w:rPr>
                <w:szCs w:val="18"/>
              </w:rPr>
              <w:t>Privacy</w:t>
            </w:r>
          </w:p>
        </w:tc>
        <w:tc>
          <w:tcPr>
            <w:tcW w:w="6521" w:type="dxa"/>
            <w:tcBorders>
              <w:top w:val="single" w:sz="4" w:space="0" w:color="000000"/>
              <w:left w:val="single" w:sz="4" w:space="0" w:color="000000"/>
              <w:bottom w:val="single" w:sz="4" w:space="0" w:color="000000"/>
              <w:right w:val="single" w:sz="4" w:space="0" w:color="000000"/>
            </w:tcBorders>
            <w:shd w:val="clear" w:color="auto" w:fill="auto"/>
          </w:tcPr>
          <w:p w14:paraId="349DDA80" w14:textId="77777777" w:rsidR="0001523F" w:rsidRPr="006E65DB" w:rsidRDefault="0001523F" w:rsidP="005532E2">
            <w:pPr>
              <w:pStyle w:val="ITSTableText"/>
              <w:numPr>
                <w:ilvl w:val="0"/>
                <w:numId w:val="21"/>
              </w:numPr>
              <w:tabs>
                <w:tab w:val="clear" w:pos="0"/>
                <w:tab w:val="num" w:pos="318"/>
              </w:tabs>
              <w:suppressAutoHyphens/>
              <w:ind w:left="318" w:hanging="284"/>
            </w:pPr>
            <w:r w:rsidRPr="006E65DB">
              <w:t>Access to data will need to be addressed</w:t>
            </w:r>
          </w:p>
          <w:p w14:paraId="26D4297B" w14:textId="77777777" w:rsidR="0001523F" w:rsidRPr="00464A8A" w:rsidRDefault="0001523F" w:rsidP="005532E2">
            <w:pPr>
              <w:pStyle w:val="ITSTableText"/>
              <w:numPr>
                <w:ilvl w:val="0"/>
                <w:numId w:val="21"/>
              </w:numPr>
              <w:tabs>
                <w:tab w:val="clear" w:pos="0"/>
                <w:tab w:val="num" w:pos="318"/>
              </w:tabs>
              <w:suppressAutoHyphens/>
              <w:ind w:left="318" w:hanging="284"/>
              <w:rPr>
                <w:szCs w:val="18"/>
              </w:rPr>
            </w:pPr>
            <w:r w:rsidRPr="006E65DB">
              <w:t>Any</w:t>
            </w:r>
            <w:r>
              <w:rPr>
                <w:szCs w:val="18"/>
              </w:rPr>
              <w:t xml:space="preserve"> solution implemented must adhere to university privacy policies as well as professional confidentiality requirements</w:t>
            </w:r>
          </w:p>
        </w:tc>
      </w:tr>
      <w:tr w:rsidR="0001523F" w14:paraId="46EF0D99" w14:textId="77777777" w:rsidTr="003A0E1B">
        <w:trPr>
          <w:cantSplit/>
          <w:trHeight w:val="205"/>
        </w:trPr>
        <w:tc>
          <w:tcPr>
            <w:tcW w:w="915" w:type="dxa"/>
            <w:tcBorders>
              <w:top w:val="single" w:sz="4" w:space="0" w:color="000000"/>
              <w:left w:val="single" w:sz="4" w:space="0" w:color="000000"/>
              <w:bottom w:val="single" w:sz="4" w:space="0" w:color="000000"/>
              <w:right w:val="single" w:sz="4" w:space="0" w:color="000000"/>
            </w:tcBorders>
            <w:shd w:val="clear" w:color="auto" w:fill="auto"/>
          </w:tcPr>
          <w:p w14:paraId="4F8E84C8" w14:textId="77777777" w:rsidR="0001523F" w:rsidRDefault="0001523F" w:rsidP="0046561E">
            <w:pPr>
              <w:pStyle w:val="ITSTableText"/>
              <w:snapToGrid w:val="0"/>
              <w:rPr>
                <w:szCs w:val="18"/>
              </w:rPr>
            </w:pPr>
            <w:r>
              <w:rPr>
                <w:szCs w:val="18"/>
              </w:rPr>
              <w:t>CON-3</w:t>
            </w:r>
          </w:p>
        </w:tc>
        <w:tc>
          <w:tcPr>
            <w:tcW w:w="2043" w:type="dxa"/>
            <w:tcBorders>
              <w:top w:val="single" w:sz="4" w:space="0" w:color="000000"/>
              <w:left w:val="single" w:sz="4" w:space="0" w:color="000000"/>
              <w:bottom w:val="single" w:sz="4" w:space="0" w:color="000000"/>
              <w:right w:val="single" w:sz="4" w:space="0" w:color="000000"/>
            </w:tcBorders>
            <w:shd w:val="clear" w:color="auto" w:fill="auto"/>
          </w:tcPr>
          <w:p w14:paraId="2988D9AE" w14:textId="77777777" w:rsidR="0001523F" w:rsidRPr="00B71F06" w:rsidRDefault="0001523F" w:rsidP="0046561E">
            <w:pPr>
              <w:pStyle w:val="ITSTableText"/>
              <w:snapToGrid w:val="0"/>
              <w:rPr>
                <w:szCs w:val="18"/>
              </w:rPr>
            </w:pPr>
            <w:r>
              <w:rPr>
                <w:szCs w:val="18"/>
              </w:rPr>
              <w:t>Security</w:t>
            </w:r>
          </w:p>
        </w:tc>
        <w:tc>
          <w:tcPr>
            <w:tcW w:w="6521" w:type="dxa"/>
            <w:tcBorders>
              <w:top w:val="single" w:sz="4" w:space="0" w:color="000000"/>
              <w:left w:val="single" w:sz="4" w:space="0" w:color="000000"/>
              <w:bottom w:val="single" w:sz="4" w:space="0" w:color="000000"/>
              <w:right w:val="single" w:sz="4" w:space="0" w:color="000000"/>
            </w:tcBorders>
            <w:shd w:val="clear" w:color="auto" w:fill="auto"/>
          </w:tcPr>
          <w:p w14:paraId="0213A6B5" w14:textId="77777777" w:rsidR="0001523F" w:rsidRPr="00464A8A" w:rsidRDefault="0001523F" w:rsidP="0046561E">
            <w:pPr>
              <w:pStyle w:val="ITSTableText"/>
              <w:snapToGrid w:val="0"/>
              <w:rPr>
                <w:szCs w:val="18"/>
              </w:rPr>
            </w:pPr>
            <w:r>
              <w:rPr>
                <w:szCs w:val="18"/>
              </w:rPr>
              <w:t>Any solution implemented must adhere to university data security policies</w:t>
            </w:r>
          </w:p>
        </w:tc>
      </w:tr>
      <w:tr w:rsidR="0001523F" w14:paraId="02A1BEA0" w14:textId="77777777" w:rsidTr="003A0E1B">
        <w:trPr>
          <w:cantSplit/>
          <w:trHeight w:val="205"/>
        </w:trPr>
        <w:tc>
          <w:tcPr>
            <w:tcW w:w="915" w:type="dxa"/>
            <w:tcBorders>
              <w:top w:val="single" w:sz="4" w:space="0" w:color="000000"/>
              <w:left w:val="single" w:sz="4" w:space="0" w:color="000000"/>
              <w:bottom w:val="single" w:sz="4" w:space="0" w:color="000000"/>
              <w:right w:val="single" w:sz="4" w:space="0" w:color="000000"/>
            </w:tcBorders>
            <w:shd w:val="clear" w:color="auto" w:fill="auto"/>
          </w:tcPr>
          <w:p w14:paraId="5BE987FD" w14:textId="77777777" w:rsidR="0001523F" w:rsidRDefault="0001523F" w:rsidP="0046561E">
            <w:pPr>
              <w:pStyle w:val="ITSTableText"/>
              <w:snapToGrid w:val="0"/>
              <w:rPr>
                <w:szCs w:val="18"/>
              </w:rPr>
            </w:pPr>
            <w:r>
              <w:rPr>
                <w:szCs w:val="18"/>
              </w:rPr>
              <w:t>CON-4</w:t>
            </w:r>
          </w:p>
        </w:tc>
        <w:tc>
          <w:tcPr>
            <w:tcW w:w="2043" w:type="dxa"/>
            <w:tcBorders>
              <w:top w:val="single" w:sz="4" w:space="0" w:color="000000"/>
              <w:left w:val="single" w:sz="4" w:space="0" w:color="000000"/>
              <w:bottom w:val="single" w:sz="4" w:space="0" w:color="000000"/>
              <w:right w:val="single" w:sz="4" w:space="0" w:color="000000"/>
            </w:tcBorders>
            <w:shd w:val="clear" w:color="auto" w:fill="auto"/>
          </w:tcPr>
          <w:p w14:paraId="2912EAD9" w14:textId="77777777" w:rsidR="0001523F" w:rsidRPr="00B71F06" w:rsidRDefault="0001523F" w:rsidP="0046561E">
            <w:pPr>
              <w:pStyle w:val="ITSTableText"/>
              <w:snapToGrid w:val="0"/>
              <w:rPr>
                <w:szCs w:val="18"/>
              </w:rPr>
            </w:pPr>
            <w:r>
              <w:rPr>
                <w:szCs w:val="18"/>
              </w:rPr>
              <w:t>Interface</w:t>
            </w:r>
          </w:p>
        </w:tc>
        <w:tc>
          <w:tcPr>
            <w:tcW w:w="6521" w:type="dxa"/>
            <w:tcBorders>
              <w:top w:val="single" w:sz="4" w:space="0" w:color="000000"/>
              <w:left w:val="single" w:sz="4" w:space="0" w:color="000000"/>
              <w:bottom w:val="single" w:sz="4" w:space="0" w:color="000000"/>
              <w:right w:val="single" w:sz="4" w:space="0" w:color="000000"/>
            </w:tcBorders>
            <w:shd w:val="clear" w:color="auto" w:fill="auto"/>
          </w:tcPr>
          <w:p w14:paraId="55C85CEC" w14:textId="77777777" w:rsidR="0001523F" w:rsidRPr="00464A8A" w:rsidRDefault="0001523F" w:rsidP="0046561E">
            <w:pPr>
              <w:pStyle w:val="ITSTableText"/>
              <w:snapToGrid w:val="0"/>
              <w:rPr>
                <w:szCs w:val="18"/>
              </w:rPr>
            </w:pPr>
            <w:r>
              <w:rPr>
                <w:szCs w:val="18"/>
              </w:rPr>
              <w:t>Any solution implemented must be able to interface with nominated systems</w:t>
            </w:r>
          </w:p>
        </w:tc>
      </w:tr>
      <w:tr w:rsidR="0001523F" w14:paraId="58AFADC1" w14:textId="77777777" w:rsidTr="003A0E1B">
        <w:trPr>
          <w:cantSplit/>
          <w:trHeight w:val="205"/>
        </w:trPr>
        <w:tc>
          <w:tcPr>
            <w:tcW w:w="915" w:type="dxa"/>
            <w:tcBorders>
              <w:top w:val="single" w:sz="4" w:space="0" w:color="000000"/>
              <w:left w:val="single" w:sz="4" w:space="0" w:color="000000"/>
              <w:bottom w:val="single" w:sz="4" w:space="0" w:color="000000"/>
              <w:right w:val="single" w:sz="4" w:space="0" w:color="000000"/>
            </w:tcBorders>
            <w:shd w:val="clear" w:color="auto" w:fill="auto"/>
          </w:tcPr>
          <w:p w14:paraId="2B7AC6E8" w14:textId="77777777" w:rsidR="0001523F" w:rsidRDefault="0001523F" w:rsidP="0046561E">
            <w:pPr>
              <w:pStyle w:val="ITSTableText"/>
              <w:snapToGrid w:val="0"/>
              <w:rPr>
                <w:szCs w:val="18"/>
              </w:rPr>
            </w:pPr>
            <w:r>
              <w:rPr>
                <w:szCs w:val="18"/>
              </w:rPr>
              <w:t>CON-5</w:t>
            </w:r>
          </w:p>
          <w:p w14:paraId="202D76B1" w14:textId="77777777" w:rsidR="007A7117" w:rsidRDefault="007A7117" w:rsidP="0046561E">
            <w:pPr>
              <w:pStyle w:val="ITSTableText"/>
              <w:snapToGrid w:val="0"/>
              <w:rPr>
                <w:szCs w:val="18"/>
              </w:rPr>
            </w:pPr>
          </w:p>
          <w:p w14:paraId="121AC164" w14:textId="77777777" w:rsidR="007A7117" w:rsidRPr="009F5238" w:rsidRDefault="007A7117" w:rsidP="0046561E">
            <w:pPr>
              <w:pStyle w:val="ITSTableText"/>
              <w:snapToGrid w:val="0"/>
              <w:rPr>
                <w:szCs w:val="18"/>
              </w:rPr>
            </w:pPr>
          </w:p>
        </w:tc>
        <w:tc>
          <w:tcPr>
            <w:tcW w:w="2043" w:type="dxa"/>
            <w:tcBorders>
              <w:top w:val="single" w:sz="4" w:space="0" w:color="000000"/>
              <w:left w:val="single" w:sz="4" w:space="0" w:color="000000"/>
              <w:bottom w:val="single" w:sz="4" w:space="0" w:color="000000"/>
              <w:right w:val="single" w:sz="4" w:space="0" w:color="000000"/>
            </w:tcBorders>
            <w:shd w:val="clear" w:color="auto" w:fill="auto"/>
          </w:tcPr>
          <w:p w14:paraId="2779D4D3" w14:textId="77777777" w:rsidR="0001523F" w:rsidRPr="009F5238" w:rsidRDefault="0001523F" w:rsidP="0046561E">
            <w:pPr>
              <w:pStyle w:val="ITSTableText"/>
              <w:snapToGrid w:val="0"/>
              <w:rPr>
                <w:szCs w:val="18"/>
              </w:rPr>
            </w:pPr>
            <w:r w:rsidRPr="00B71F06">
              <w:rPr>
                <w:szCs w:val="18"/>
              </w:rPr>
              <w:t>Timeframe</w:t>
            </w:r>
          </w:p>
        </w:tc>
        <w:tc>
          <w:tcPr>
            <w:tcW w:w="6521" w:type="dxa"/>
            <w:tcBorders>
              <w:top w:val="single" w:sz="4" w:space="0" w:color="000000"/>
              <w:left w:val="single" w:sz="4" w:space="0" w:color="000000"/>
              <w:bottom w:val="single" w:sz="4" w:space="0" w:color="000000"/>
              <w:right w:val="single" w:sz="4" w:space="0" w:color="000000"/>
            </w:tcBorders>
            <w:shd w:val="clear" w:color="auto" w:fill="auto"/>
          </w:tcPr>
          <w:p w14:paraId="07E675AD" w14:textId="77777777" w:rsidR="0001523F" w:rsidRPr="006E65DB" w:rsidRDefault="0001523F" w:rsidP="005532E2">
            <w:pPr>
              <w:pStyle w:val="ITSTableText"/>
              <w:numPr>
                <w:ilvl w:val="0"/>
                <w:numId w:val="21"/>
              </w:numPr>
              <w:tabs>
                <w:tab w:val="clear" w:pos="0"/>
                <w:tab w:val="num" w:pos="318"/>
              </w:tabs>
              <w:suppressAutoHyphens/>
              <w:ind w:left="318" w:hanging="284"/>
            </w:pPr>
            <w:r w:rsidRPr="006E65DB">
              <w:t>Timefra</w:t>
            </w:r>
            <w:r>
              <w:t xml:space="preserve">me for implementation </w:t>
            </w:r>
            <w:r w:rsidRPr="00790128">
              <w:t xml:space="preserve">is </w:t>
            </w:r>
            <w:r w:rsidRPr="007A7117">
              <w:t>March 2014</w:t>
            </w:r>
            <w:r w:rsidRPr="00790128">
              <w:t>.</w:t>
            </w:r>
            <w:r w:rsidRPr="006E65DB">
              <w:t xml:space="preserve"> This may constrain the scope of work and the quality of work produced.</w:t>
            </w:r>
          </w:p>
          <w:p w14:paraId="2F3D2B37" w14:textId="77777777" w:rsidR="0001523F" w:rsidRPr="009F5238" w:rsidRDefault="0001523F" w:rsidP="005532E2">
            <w:pPr>
              <w:pStyle w:val="ITSTableText"/>
              <w:numPr>
                <w:ilvl w:val="0"/>
                <w:numId w:val="21"/>
              </w:numPr>
              <w:tabs>
                <w:tab w:val="clear" w:pos="0"/>
                <w:tab w:val="num" w:pos="318"/>
              </w:tabs>
              <w:suppressAutoHyphens/>
              <w:ind w:left="318" w:hanging="284"/>
              <w:rPr>
                <w:szCs w:val="18"/>
              </w:rPr>
            </w:pPr>
            <w:r w:rsidRPr="006E65DB">
              <w:t>Release</w:t>
            </w:r>
            <w:r w:rsidRPr="001374B4">
              <w:rPr>
                <w:szCs w:val="18"/>
              </w:rPr>
              <w:t xml:space="preserve"> of the solution </w:t>
            </w:r>
            <w:r>
              <w:rPr>
                <w:szCs w:val="18"/>
              </w:rPr>
              <w:t>must be scheduled</w:t>
            </w:r>
            <w:r w:rsidRPr="001374B4">
              <w:rPr>
                <w:szCs w:val="18"/>
              </w:rPr>
              <w:t xml:space="preserve"> around key university date</w:t>
            </w:r>
            <w:r>
              <w:rPr>
                <w:szCs w:val="18"/>
              </w:rPr>
              <w:t>s</w:t>
            </w:r>
            <w:r w:rsidRPr="001374B4">
              <w:rPr>
                <w:szCs w:val="18"/>
              </w:rPr>
              <w:t xml:space="preserve"> </w:t>
            </w:r>
          </w:p>
        </w:tc>
      </w:tr>
      <w:tr w:rsidR="0001523F" w14:paraId="5EB0CDBD" w14:textId="77777777" w:rsidTr="003A0E1B">
        <w:trPr>
          <w:cantSplit/>
          <w:trHeight w:val="205"/>
        </w:trPr>
        <w:tc>
          <w:tcPr>
            <w:tcW w:w="915" w:type="dxa"/>
            <w:tcBorders>
              <w:top w:val="single" w:sz="4" w:space="0" w:color="000000"/>
              <w:left w:val="single" w:sz="4" w:space="0" w:color="000000"/>
              <w:bottom w:val="single" w:sz="4" w:space="0" w:color="000000"/>
              <w:right w:val="single" w:sz="4" w:space="0" w:color="000000"/>
            </w:tcBorders>
            <w:shd w:val="clear" w:color="auto" w:fill="auto"/>
          </w:tcPr>
          <w:p w14:paraId="66A9979B" w14:textId="77777777" w:rsidR="0001523F" w:rsidRDefault="0001523F" w:rsidP="0046561E">
            <w:pPr>
              <w:pStyle w:val="ITSTableText"/>
              <w:snapToGrid w:val="0"/>
              <w:rPr>
                <w:szCs w:val="18"/>
              </w:rPr>
            </w:pPr>
            <w:r>
              <w:rPr>
                <w:szCs w:val="18"/>
              </w:rPr>
              <w:t>CON-6</w:t>
            </w:r>
          </w:p>
        </w:tc>
        <w:tc>
          <w:tcPr>
            <w:tcW w:w="2043" w:type="dxa"/>
            <w:tcBorders>
              <w:top w:val="single" w:sz="4" w:space="0" w:color="000000"/>
              <w:left w:val="single" w:sz="4" w:space="0" w:color="000000"/>
              <w:bottom w:val="single" w:sz="4" w:space="0" w:color="000000"/>
              <w:right w:val="single" w:sz="4" w:space="0" w:color="000000"/>
            </w:tcBorders>
            <w:shd w:val="clear" w:color="auto" w:fill="auto"/>
          </w:tcPr>
          <w:p w14:paraId="132A14FD" w14:textId="77777777" w:rsidR="0001523F" w:rsidRPr="00B71F06" w:rsidRDefault="0001523F" w:rsidP="0046561E">
            <w:pPr>
              <w:pStyle w:val="ITSTableText"/>
              <w:snapToGrid w:val="0"/>
              <w:rPr>
                <w:szCs w:val="18"/>
              </w:rPr>
            </w:pPr>
            <w:r>
              <w:rPr>
                <w:szCs w:val="18"/>
              </w:rPr>
              <w:t>Resources</w:t>
            </w:r>
          </w:p>
        </w:tc>
        <w:tc>
          <w:tcPr>
            <w:tcW w:w="6521" w:type="dxa"/>
            <w:tcBorders>
              <w:top w:val="single" w:sz="4" w:space="0" w:color="000000"/>
              <w:left w:val="single" w:sz="4" w:space="0" w:color="000000"/>
              <w:bottom w:val="single" w:sz="4" w:space="0" w:color="000000"/>
              <w:right w:val="single" w:sz="4" w:space="0" w:color="000000"/>
            </w:tcBorders>
            <w:shd w:val="clear" w:color="auto" w:fill="auto"/>
          </w:tcPr>
          <w:p w14:paraId="5073F52B" w14:textId="77777777" w:rsidR="0001523F" w:rsidRPr="006E65DB" w:rsidRDefault="0001523F" w:rsidP="005532E2">
            <w:pPr>
              <w:pStyle w:val="ITSTableText"/>
              <w:numPr>
                <w:ilvl w:val="0"/>
                <w:numId w:val="21"/>
              </w:numPr>
              <w:tabs>
                <w:tab w:val="clear" w:pos="0"/>
                <w:tab w:val="num" w:pos="318"/>
              </w:tabs>
              <w:suppressAutoHyphens/>
              <w:ind w:left="318" w:hanging="284"/>
            </w:pPr>
            <w:r w:rsidRPr="006E65DB">
              <w:t>Availability of resources (project, operational, business) according to project schedule</w:t>
            </w:r>
          </w:p>
          <w:p w14:paraId="0B914280" w14:textId="77777777" w:rsidR="0001523F" w:rsidRPr="00991501" w:rsidRDefault="0001523F" w:rsidP="005532E2">
            <w:pPr>
              <w:pStyle w:val="ITSTableText"/>
              <w:numPr>
                <w:ilvl w:val="0"/>
                <w:numId w:val="21"/>
              </w:numPr>
              <w:tabs>
                <w:tab w:val="clear" w:pos="0"/>
                <w:tab w:val="num" w:pos="318"/>
              </w:tabs>
              <w:suppressAutoHyphens/>
              <w:ind w:left="318" w:hanging="284"/>
              <w:rPr>
                <w:szCs w:val="18"/>
              </w:rPr>
            </w:pPr>
            <w:r w:rsidRPr="006E65DB">
              <w:t>If resources</w:t>
            </w:r>
            <w:r>
              <w:rPr>
                <w:szCs w:val="18"/>
              </w:rPr>
              <w:t xml:space="preserve"> are not available, scope of work and timeframe to deliver will be impacted</w:t>
            </w:r>
          </w:p>
        </w:tc>
      </w:tr>
    </w:tbl>
    <w:p w14:paraId="3FD1B010" w14:textId="77777777" w:rsidR="003A0E1B" w:rsidRDefault="003A0E1B" w:rsidP="00FE6CF6">
      <w:pPr>
        <w:pStyle w:val="ITSOutlineNumberedHeading2"/>
      </w:pPr>
      <w:bookmarkStart w:id="29" w:name="__RefHeading__15_1629490630"/>
      <w:bookmarkStart w:id="30" w:name="_Toc316572160"/>
      <w:bookmarkStart w:id="31" w:name="_Toc316650954"/>
      <w:bookmarkStart w:id="32" w:name="_Toc367891326"/>
      <w:bookmarkEnd w:id="29"/>
      <w:r>
        <w:t>Dependencies</w:t>
      </w:r>
      <w:bookmarkEnd w:id="30"/>
      <w:bookmarkEnd w:id="31"/>
      <w:bookmarkEnd w:id="32"/>
    </w:p>
    <w:tbl>
      <w:tblPr>
        <w:tblW w:w="9479" w:type="dxa"/>
        <w:tblInd w:w="-15" w:type="dxa"/>
        <w:tblLayout w:type="fixed"/>
        <w:tblLook w:val="0000" w:firstRow="0" w:lastRow="0" w:firstColumn="0" w:lastColumn="0" w:noHBand="0" w:noVBand="0"/>
      </w:tblPr>
      <w:tblGrid>
        <w:gridCol w:w="915"/>
        <w:gridCol w:w="2043"/>
        <w:gridCol w:w="6521"/>
      </w:tblGrid>
      <w:tr w:rsidR="003A0E1B" w14:paraId="2AA98B4E" w14:textId="77777777" w:rsidTr="003A0E1B">
        <w:trPr>
          <w:trHeight w:val="205"/>
          <w:tblHeader/>
        </w:trPr>
        <w:tc>
          <w:tcPr>
            <w:tcW w:w="915" w:type="dxa"/>
            <w:tcBorders>
              <w:top w:val="single" w:sz="4" w:space="0" w:color="000000"/>
              <w:left w:val="single" w:sz="4" w:space="0" w:color="000000"/>
              <w:bottom w:val="single" w:sz="4" w:space="0" w:color="000000"/>
              <w:right w:val="single" w:sz="4" w:space="0" w:color="000000"/>
            </w:tcBorders>
            <w:shd w:val="clear" w:color="auto" w:fill="000000"/>
          </w:tcPr>
          <w:p w14:paraId="6A5C3EEF" w14:textId="77777777" w:rsidR="003A0E1B" w:rsidRPr="009F5238" w:rsidRDefault="00AD5DEF" w:rsidP="003A0E1B">
            <w:pPr>
              <w:pStyle w:val="ITSTableText"/>
              <w:snapToGrid w:val="0"/>
              <w:rPr>
                <w:b/>
                <w:color w:val="FFFFFF"/>
                <w:szCs w:val="18"/>
              </w:rPr>
            </w:pPr>
            <w:r>
              <w:rPr>
                <w:b/>
                <w:color w:val="FFFFFF"/>
                <w:szCs w:val="18"/>
              </w:rPr>
              <w:t>Ref</w:t>
            </w:r>
          </w:p>
        </w:tc>
        <w:tc>
          <w:tcPr>
            <w:tcW w:w="2043" w:type="dxa"/>
            <w:tcBorders>
              <w:top w:val="single" w:sz="4" w:space="0" w:color="000000"/>
              <w:left w:val="single" w:sz="4" w:space="0" w:color="000000"/>
              <w:bottom w:val="single" w:sz="4" w:space="0" w:color="000000"/>
              <w:right w:val="single" w:sz="4" w:space="0" w:color="000000"/>
            </w:tcBorders>
            <w:shd w:val="clear" w:color="auto" w:fill="000000"/>
          </w:tcPr>
          <w:p w14:paraId="6FE750F4" w14:textId="77777777" w:rsidR="003A0E1B" w:rsidRPr="009F5238" w:rsidRDefault="003A0E1B" w:rsidP="003A0E1B">
            <w:pPr>
              <w:pStyle w:val="ITSTableColumnHeadingwhiteongrey"/>
              <w:snapToGrid w:val="0"/>
              <w:rPr>
                <w:szCs w:val="18"/>
              </w:rPr>
            </w:pPr>
            <w:r w:rsidRPr="009F5238">
              <w:rPr>
                <w:szCs w:val="18"/>
              </w:rPr>
              <w:t>Project</w:t>
            </w:r>
            <w:r w:rsidR="009F6D59">
              <w:rPr>
                <w:szCs w:val="18"/>
              </w:rPr>
              <w:t xml:space="preserve"> </w:t>
            </w:r>
            <w:r w:rsidRPr="009F5238">
              <w:rPr>
                <w:szCs w:val="18"/>
              </w:rPr>
              <w:t>/</w:t>
            </w:r>
            <w:r w:rsidR="009F6D59">
              <w:rPr>
                <w:szCs w:val="18"/>
              </w:rPr>
              <w:t xml:space="preserve"> </w:t>
            </w:r>
            <w:r w:rsidRPr="009F5238">
              <w:rPr>
                <w:szCs w:val="18"/>
              </w:rPr>
              <w:t>Service</w:t>
            </w:r>
            <w:r w:rsidR="009F6D59">
              <w:rPr>
                <w:szCs w:val="18"/>
              </w:rPr>
              <w:t xml:space="preserve"> </w:t>
            </w:r>
            <w:r w:rsidRPr="009F5238">
              <w:rPr>
                <w:szCs w:val="18"/>
              </w:rPr>
              <w:t>/</w:t>
            </w:r>
            <w:r w:rsidR="009F6D59">
              <w:rPr>
                <w:szCs w:val="18"/>
              </w:rPr>
              <w:t xml:space="preserve"> </w:t>
            </w:r>
            <w:r w:rsidRPr="009F5238">
              <w:rPr>
                <w:szCs w:val="18"/>
              </w:rPr>
              <w:t>System</w:t>
            </w:r>
          </w:p>
        </w:tc>
        <w:tc>
          <w:tcPr>
            <w:tcW w:w="6521" w:type="dxa"/>
            <w:tcBorders>
              <w:top w:val="single" w:sz="4" w:space="0" w:color="000000"/>
              <w:left w:val="single" w:sz="4" w:space="0" w:color="000000"/>
              <w:bottom w:val="single" w:sz="4" w:space="0" w:color="000000"/>
              <w:right w:val="single" w:sz="4" w:space="0" w:color="000000"/>
            </w:tcBorders>
            <w:shd w:val="clear" w:color="auto" w:fill="000000"/>
          </w:tcPr>
          <w:p w14:paraId="1819A3B1" w14:textId="77777777" w:rsidR="003A0E1B" w:rsidRPr="009F5238" w:rsidRDefault="003A0E1B" w:rsidP="003A0E1B">
            <w:pPr>
              <w:pStyle w:val="ITSTableColumnHeadingwhiteongrey"/>
              <w:snapToGrid w:val="0"/>
              <w:rPr>
                <w:szCs w:val="18"/>
              </w:rPr>
            </w:pPr>
            <w:r w:rsidRPr="009F5238">
              <w:rPr>
                <w:szCs w:val="18"/>
              </w:rPr>
              <w:t>Relationship Dependency</w:t>
            </w:r>
          </w:p>
        </w:tc>
      </w:tr>
      <w:tr w:rsidR="003A0E1B" w14:paraId="16BBC5DC" w14:textId="77777777" w:rsidTr="003A0E1B">
        <w:trPr>
          <w:cantSplit/>
          <w:trHeight w:val="205"/>
        </w:trPr>
        <w:tc>
          <w:tcPr>
            <w:tcW w:w="915" w:type="dxa"/>
            <w:tcBorders>
              <w:top w:val="single" w:sz="4" w:space="0" w:color="000000"/>
              <w:left w:val="single" w:sz="4" w:space="0" w:color="000000"/>
              <w:bottom w:val="single" w:sz="4" w:space="0" w:color="000000"/>
              <w:right w:val="single" w:sz="4" w:space="0" w:color="000000"/>
            </w:tcBorders>
            <w:shd w:val="clear" w:color="auto" w:fill="auto"/>
          </w:tcPr>
          <w:p w14:paraId="4551E62F" w14:textId="36E70CF1" w:rsidR="007A7117" w:rsidRPr="009F5238" w:rsidRDefault="001D1B9B" w:rsidP="003A0E1B">
            <w:pPr>
              <w:pStyle w:val="ITSTableText"/>
              <w:snapToGrid w:val="0"/>
              <w:rPr>
                <w:szCs w:val="18"/>
              </w:rPr>
            </w:pPr>
            <w:r>
              <w:rPr>
                <w:szCs w:val="18"/>
              </w:rPr>
              <w:t>DEP-1</w:t>
            </w:r>
          </w:p>
        </w:tc>
        <w:tc>
          <w:tcPr>
            <w:tcW w:w="2043" w:type="dxa"/>
            <w:tcBorders>
              <w:top w:val="single" w:sz="4" w:space="0" w:color="000000"/>
              <w:left w:val="single" w:sz="4" w:space="0" w:color="000000"/>
              <w:bottom w:val="single" w:sz="4" w:space="0" w:color="000000"/>
              <w:right w:val="single" w:sz="4" w:space="0" w:color="000000"/>
            </w:tcBorders>
            <w:shd w:val="clear" w:color="auto" w:fill="auto"/>
          </w:tcPr>
          <w:p w14:paraId="71F87169" w14:textId="77777777" w:rsidR="003A0E1B" w:rsidRPr="009F5238" w:rsidRDefault="001D1B9B" w:rsidP="003A0E1B">
            <w:pPr>
              <w:pStyle w:val="ITSTableText"/>
              <w:snapToGrid w:val="0"/>
              <w:rPr>
                <w:szCs w:val="18"/>
              </w:rPr>
            </w:pPr>
            <w:r>
              <w:rPr>
                <w:szCs w:val="18"/>
              </w:rPr>
              <w:t>Identity Management  Project (IDM2)</w:t>
            </w:r>
          </w:p>
        </w:tc>
        <w:tc>
          <w:tcPr>
            <w:tcW w:w="6521" w:type="dxa"/>
            <w:tcBorders>
              <w:top w:val="single" w:sz="4" w:space="0" w:color="000000"/>
              <w:left w:val="single" w:sz="4" w:space="0" w:color="000000"/>
              <w:bottom w:val="single" w:sz="4" w:space="0" w:color="000000"/>
              <w:right w:val="single" w:sz="4" w:space="0" w:color="000000"/>
            </w:tcBorders>
            <w:shd w:val="clear" w:color="auto" w:fill="auto"/>
          </w:tcPr>
          <w:p w14:paraId="6FD342EF" w14:textId="5B5DC0CB" w:rsidR="003A0E1B" w:rsidRPr="009F5238" w:rsidRDefault="001D1B9B" w:rsidP="007A7117">
            <w:pPr>
              <w:pStyle w:val="ITSTableText"/>
              <w:snapToGrid w:val="0"/>
              <w:rPr>
                <w:szCs w:val="18"/>
              </w:rPr>
            </w:pPr>
            <w:r w:rsidRPr="007A7117">
              <w:rPr>
                <w:szCs w:val="18"/>
              </w:rPr>
              <w:t xml:space="preserve">Availability of SSO is critical to the implementation of a number of the features. It will allow </w:t>
            </w:r>
            <w:r w:rsidR="00790128" w:rsidRPr="007A7117">
              <w:rPr>
                <w:szCs w:val="18"/>
              </w:rPr>
              <w:t xml:space="preserve">users to login once and be able to </w:t>
            </w:r>
            <w:r w:rsidR="005A7902" w:rsidRPr="007A7117">
              <w:rPr>
                <w:szCs w:val="18"/>
              </w:rPr>
              <w:t>view personalised information such as their personal timetable or library borrowings.</w:t>
            </w:r>
            <w:r w:rsidR="00EC7F5F" w:rsidRPr="007A7117">
              <w:rPr>
                <w:szCs w:val="18"/>
              </w:rPr>
              <w:t xml:space="preserve"> Without some form of authentication, personalised information could not be provided.</w:t>
            </w:r>
          </w:p>
        </w:tc>
      </w:tr>
      <w:tr w:rsidR="003A0E1B" w14:paraId="07F3745C" w14:textId="77777777" w:rsidTr="003A0E1B">
        <w:trPr>
          <w:cantSplit/>
          <w:trHeight w:val="205"/>
        </w:trPr>
        <w:tc>
          <w:tcPr>
            <w:tcW w:w="915" w:type="dxa"/>
            <w:tcBorders>
              <w:top w:val="single" w:sz="4" w:space="0" w:color="000000"/>
              <w:left w:val="single" w:sz="4" w:space="0" w:color="000000"/>
              <w:bottom w:val="single" w:sz="4" w:space="0" w:color="000000"/>
              <w:right w:val="single" w:sz="4" w:space="0" w:color="000000"/>
            </w:tcBorders>
            <w:shd w:val="clear" w:color="auto" w:fill="auto"/>
          </w:tcPr>
          <w:p w14:paraId="3CA2464A" w14:textId="77777777" w:rsidR="003A0E1B" w:rsidRPr="009F5238" w:rsidRDefault="001D1B9B" w:rsidP="003A0E1B">
            <w:pPr>
              <w:pStyle w:val="ITSTableText"/>
              <w:snapToGrid w:val="0"/>
              <w:rPr>
                <w:szCs w:val="18"/>
              </w:rPr>
            </w:pPr>
            <w:r>
              <w:rPr>
                <w:szCs w:val="18"/>
              </w:rPr>
              <w:t>DEP-2</w:t>
            </w:r>
          </w:p>
        </w:tc>
        <w:tc>
          <w:tcPr>
            <w:tcW w:w="2043" w:type="dxa"/>
            <w:tcBorders>
              <w:top w:val="single" w:sz="4" w:space="0" w:color="000000"/>
              <w:left w:val="single" w:sz="4" w:space="0" w:color="000000"/>
              <w:bottom w:val="single" w:sz="4" w:space="0" w:color="000000"/>
              <w:right w:val="single" w:sz="4" w:space="0" w:color="000000"/>
            </w:tcBorders>
            <w:shd w:val="clear" w:color="auto" w:fill="auto"/>
          </w:tcPr>
          <w:p w14:paraId="386F55A8" w14:textId="77777777" w:rsidR="003A0E1B" w:rsidRPr="009F5238" w:rsidRDefault="001D1B9B" w:rsidP="003A0E1B">
            <w:pPr>
              <w:pStyle w:val="ITSTableText"/>
              <w:snapToGrid w:val="0"/>
              <w:rPr>
                <w:szCs w:val="18"/>
              </w:rPr>
            </w:pPr>
            <w:r>
              <w:rPr>
                <w:szCs w:val="18"/>
              </w:rPr>
              <w:t>Themis Enabling Excellence (TEE) Program</w:t>
            </w:r>
          </w:p>
        </w:tc>
        <w:tc>
          <w:tcPr>
            <w:tcW w:w="6521" w:type="dxa"/>
            <w:tcBorders>
              <w:top w:val="single" w:sz="4" w:space="0" w:color="000000"/>
              <w:left w:val="single" w:sz="4" w:space="0" w:color="000000"/>
              <w:bottom w:val="single" w:sz="4" w:space="0" w:color="000000"/>
              <w:right w:val="single" w:sz="4" w:space="0" w:color="000000"/>
            </w:tcBorders>
            <w:shd w:val="clear" w:color="auto" w:fill="auto"/>
          </w:tcPr>
          <w:p w14:paraId="2235E088" w14:textId="56A74B21" w:rsidR="003A0E1B" w:rsidRPr="009F5238" w:rsidRDefault="001D1B9B" w:rsidP="009638CE">
            <w:pPr>
              <w:pStyle w:val="ITSTableText"/>
              <w:snapToGrid w:val="0"/>
              <w:rPr>
                <w:szCs w:val="18"/>
              </w:rPr>
            </w:pPr>
            <w:r>
              <w:rPr>
                <w:szCs w:val="18"/>
              </w:rPr>
              <w:t xml:space="preserve">Resources only – </w:t>
            </w:r>
            <w:r w:rsidR="009638CE">
              <w:rPr>
                <w:szCs w:val="18"/>
              </w:rPr>
              <w:t>There are a number of projects competing for the same internal resources.</w:t>
            </w:r>
            <w:r w:rsidR="009768AA">
              <w:rPr>
                <w:szCs w:val="18"/>
              </w:rPr>
              <w:t xml:space="preserve"> Some of these projects (such as the TEE project) may be of a higher priority.</w:t>
            </w:r>
            <w:r>
              <w:rPr>
                <w:szCs w:val="18"/>
              </w:rPr>
              <w:t xml:space="preserve"> </w:t>
            </w:r>
          </w:p>
        </w:tc>
      </w:tr>
      <w:tr w:rsidR="001D1B9B" w:rsidDel="007D2665" w14:paraId="20F7C5B3" w14:textId="5DA62308" w:rsidTr="003A0E1B">
        <w:trPr>
          <w:cantSplit/>
          <w:trHeight w:val="205"/>
          <w:del w:id="33" w:author="Paul Beaumont" w:date="2013-10-15T14:59:00Z"/>
        </w:trPr>
        <w:tc>
          <w:tcPr>
            <w:tcW w:w="915" w:type="dxa"/>
            <w:tcBorders>
              <w:top w:val="single" w:sz="4" w:space="0" w:color="000000"/>
              <w:left w:val="single" w:sz="4" w:space="0" w:color="000000"/>
              <w:bottom w:val="single" w:sz="4" w:space="0" w:color="000000"/>
              <w:right w:val="single" w:sz="4" w:space="0" w:color="000000"/>
            </w:tcBorders>
            <w:shd w:val="clear" w:color="auto" w:fill="auto"/>
          </w:tcPr>
          <w:p w14:paraId="21C3B4AE" w14:textId="015443A6" w:rsidR="001D1B9B" w:rsidDel="007D2665" w:rsidRDefault="001D1B9B" w:rsidP="003A0E1B">
            <w:pPr>
              <w:pStyle w:val="ITSTableText"/>
              <w:snapToGrid w:val="0"/>
              <w:rPr>
                <w:del w:id="34" w:author="Paul Beaumont" w:date="2013-10-15T14:59:00Z"/>
                <w:szCs w:val="18"/>
              </w:rPr>
            </w:pPr>
            <w:del w:id="35" w:author="Paul Beaumont" w:date="2013-10-15T14:59:00Z">
              <w:r w:rsidDel="007D2665">
                <w:rPr>
                  <w:szCs w:val="18"/>
                </w:rPr>
                <w:delText>DEP -3</w:delText>
              </w:r>
            </w:del>
          </w:p>
        </w:tc>
        <w:tc>
          <w:tcPr>
            <w:tcW w:w="2043" w:type="dxa"/>
            <w:tcBorders>
              <w:top w:val="single" w:sz="4" w:space="0" w:color="000000"/>
              <w:left w:val="single" w:sz="4" w:space="0" w:color="000000"/>
              <w:bottom w:val="single" w:sz="4" w:space="0" w:color="000000"/>
              <w:right w:val="single" w:sz="4" w:space="0" w:color="000000"/>
            </w:tcBorders>
            <w:shd w:val="clear" w:color="auto" w:fill="auto"/>
          </w:tcPr>
          <w:p w14:paraId="6BF74715" w14:textId="18B3EDC8" w:rsidR="001D1B9B" w:rsidDel="007D2665" w:rsidRDefault="001D1B9B" w:rsidP="003A0E1B">
            <w:pPr>
              <w:pStyle w:val="ITSTableText"/>
              <w:snapToGrid w:val="0"/>
              <w:rPr>
                <w:del w:id="36" w:author="Paul Beaumont" w:date="2013-10-15T14:59:00Z"/>
                <w:szCs w:val="18"/>
              </w:rPr>
            </w:pPr>
            <w:del w:id="37" w:author="Paul Beaumont" w:date="2013-10-15T14:59:00Z">
              <w:r w:rsidDel="007D2665">
                <w:rPr>
                  <w:szCs w:val="18"/>
                </w:rPr>
                <w:delText>Archibus Upgrade</w:delText>
              </w:r>
            </w:del>
          </w:p>
        </w:tc>
        <w:tc>
          <w:tcPr>
            <w:tcW w:w="6521" w:type="dxa"/>
            <w:tcBorders>
              <w:top w:val="single" w:sz="4" w:space="0" w:color="000000"/>
              <w:left w:val="single" w:sz="4" w:space="0" w:color="000000"/>
              <w:bottom w:val="single" w:sz="4" w:space="0" w:color="000000"/>
              <w:right w:val="single" w:sz="4" w:space="0" w:color="000000"/>
            </w:tcBorders>
            <w:shd w:val="clear" w:color="auto" w:fill="auto"/>
          </w:tcPr>
          <w:p w14:paraId="086EE299" w14:textId="49B5C728" w:rsidR="001D1B9B" w:rsidDel="007D2665" w:rsidRDefault="001D1B9B" w:rsidP="001D1B9B">
            <w:pPr>
              <w:pStyle w:val="ITSTableText"/>
              <w:snapToGrid w:val="0"/>
              <w:rPr>
                <w:del w:id="38" w:author="Paul Beaumont" w:date="2013-10-15T14:59:00Z"/>
                <w:szCs w:val="18"/>
              </w:rPr>
            </w:pPr>
            <w:del w:id="39" w:author="Paul Beaumont" w:date="2013-10-15T14:59:00Z">
              <w:r w:rsidDel="007D2665">
                <w:rPr>
                  <w:szCs w:val="18"/>
                </w:rPr>
                <w:delText xml:space="preserve">Graeme Dunlop to confirm the </w:delText>
              </w:r>
              <w:commentRangeStart w:id="40"/>
              <w:r w:rsidDel="007D2665">
                <w:rPr>
                  <w:szCs w:val="18"/>
                </w:rPr>
                <w:delText>dependencies</w:delText>
              </w:r>
              <w:commentRangeEnd w:id="40"/>
              <w:r w:rsidR="009768AA" w:rsidDel="007D2665">
                <w:rPr>
                  <w:rStyle w:val="CommentReference"/>
                  <w:lang w:val="x-none" w:eastAsia="x-none"/>
                </w:rPr>
                <w:commentReference w:id="40"/>
              </w:r>
              <w:r w:rsidDel="007D2665">
                <w:rPr>
                  <w:szCs w:val="18"/>
                </w:rPr>
                <w:delText>.</w:delText>
              </w:r>
            </w:del>
          </w:p>
        </w:tc>
      </w:tr>
      <w:tr w:rsidR="00E26B5E" w14:paraId="356E8558" w14:textId="77777777" w:rsidTr="003A0E1B">
        <w:trPr>
          <w:cantSplit/>
          <w:trHeight w:val="205"/>
        </w:trPr>
        <w:tc>
          <w:tcPr>
            <w:tcW w:w="915" w:type="dxa"/>
            <w:tcBorders>
              <w:top w:val="single" w:sz="4" w:space="0" w:color="000000"/>
              <w:left w:val="single" w:sz="4" w:space="0" w:color="000000"/>
              <w:bottom w:val="single" w:sz="4" w:space="0" w:color="000000"/>
              <w:right w:val="single" w:sz="4" w:space="0" w:color="000000"/>
            </w:tcBorders>
            <w:shd w:val="clear" w:color="auto" w:fill="auto"/>
          </w:tcPr>
          <w:p w14:paraId="5C682DC1" w14:textId="77777777" w:rsidR="00E26B5E" w:rsidRDefault="00E26B5E" w:rsidP="003A0E1B">
            <w:pPr>
              <w:pStyle w:val="ITSTableText"/>
              <w:snapToGrid w:val="0"/>
              <w:rPr>
                <w:szCs w:val="18"/>
              </w:rPr>
            </w:pPr>
            <w:r>
              <w:rPr>
                <w:szCs w:val="18"/>
              </w:rPr>
              <w:t>DEP-4</w:t>
            </w:r>
          </w:p>
        </w:tc>
        <w:tc>
          <w:tcPr>
            <w:tcW w:w="2043" w:type="dxa"/>
            <w:tcBorders>
              <w:top w:val="single" w:sz="4" w:space="0" w:color="000000"/>
              <w:left w:val="single" w:sz="4" w:space="0" w:color="000000"/>
              <w:bottom w:val="single" w:sz="4" w:space="0" w:color="000000"/>
              <w:right w:val="single" w:sz="4" w:space="0" w:color="000000"/>
            </w:tcBorders>
            <w:shd w:val="clear" w:color="auto" w:fill="auto"/>
          </w:tcPr>
          <w:p w14:paraId="23B03B21" w14:textId="77777777" w:rsidR="00E26B5E" w:rsidRDefault="00E26B5E" w:rsidP="003A0E1B">
            <w:pPr>
              <w:pStyle w:val="ITSTableText"/>
              <w:snapToGrid w:val="0"/>
              <w:rPr>
                <w:szCs w:val="18"/>
              </w:rPr>
            </w:pPr>
            <w:r>
              <w:rPr>
                <w:szCs w:val="18"/>
              </w:rPr>
              <w:t>Smart Forms</w:t>
            </w:r>
          </w:p>
        </w:tc>
        <w:tc>
          <w:tcPr>
            <w:tcW w:w="6521" w:type="dxa"/>
            <w:tcBorders>
              <w:top w:val="single" w:sz="4" w:space="0" w:color="000000"/>
              <w:left w:val="single" w:sz="4" w:space="0" w:color="000000"/>
              <w:bottom w:val="single" w:sz="4" w:space="0" w:color="000000"/>
              <w:right w:val="single" w:sz="4" w:space="0" w:color="000000"/>
            </w:tcBorders>
            <w:shd w:val="clear" w:color="auto" w:fill="auto"/>
          </w:tcPr>
          <w:p w14:paraId="3AD917B0" w14:textId="66B55CDA" w:rsidR="00E26B5E" w:rsidRDefault="009A27BE" w:rsidP="001D1B9B">
            <w:pPr>
              <w:pStyle w:val="ITSTableText"/>
              <w:snapToGrid w:val="0"/>
              <w:rPr>
                <w:szCs w:val="18"/>
              </w:rPr>
            </w:pPr>
            <w:r>
              <w:rPr>
                <w:szCs w:val="18"/>
              </w:rPr>
              <w:t>Integration with Smart Forms depends upon the availability of mobile-friendly versions of each Smart Form</w:t>
            </w:r>
          </w:p>
        </w:tc>
      </w:tr>
      <w:tr w:rsidR="0001523F" w14:paraId="0C6D6806" w14:textId="77777777" w:rsidTr="003A0E1B">
        <w:trPr>
          <w:cantSplit/>
          <w:trHeight w:val="205"/>
        </w:trPr>
        <w:tc>
          <w:tcPr>
            <w:tcW w:w="915" w:type="dxa"/>
            <w:tcBorders>
              <w:top w:val="single" w:sz="4" w:space="0" w:color="000000"/>
              <w:left w:val="single" w:sz="4" w:space="0" w:color="000000"/>
              <w:bottom w:val="single" w:sz="4" w:space="0" w:color="000000"/>
              <w:right w:val="single" w:sz="4" w:space="0" w:color="000000"/>
            </w:tcBorders>
            <w:shd w:val="clear" w:color="auto" w:fill="auto"/>
          </w:tcPr>
          <w:p w14:paraId="6BFE429B" w14:textId="735EE87D" w:rsidR="0001523F" w:rsidRDefault="0001523F" w:rsidP="009A27BE">
            <w:pPr>
              <w:pStyle w:val="ITSTableText"/>
              <w:snapToGrid w:val="0"/>
              <w:rPr>
                <w:szCs w:val="18"/>
              </w:rPr>
            </w:pPr>
            <w:r>
              <w:rPr>
                <w:szCs w:val="18"/>
              </w:rPr>
              <w:t>D</w:t>
            </w:r>
            <w:r w:rsidR="009A27BE">
              <w:rPr>
                <w:szCs w:val="18"/>
              </w:rPr>
              <w:t>EP</w:t>
            </w:r>
            <w:r>
              <w:rPr>
                <w:szCs w:val="18"/>
              </w:rPr>
              <w:t>-5</w:t>
            </w:r>
          </w:p>
        </w:tc>
        <w:tc>
          <w:tcPr>
            <w:tcW w:w="2043" w:type="dxa"/>
            <w:tcBorders>
              <w:top w:val="single" w:sz="4" w:space="0" w:color="000000"/>
              <w:left w:val="single" w:sz="4" w:space="0" w:color="000000"/>
              <w:bottom w:val="single" w:sz="4" w:space="0" w:color="000000"/>
              <w:right w:val="single" w:sz="4" w:space="0" w:color="000000"/>
            </w:tcBorders>
            <w:shd w:val="clear" w:color="auto" w:fill="auto"/>
          </w:tcPr>
          <w:p w14:paraId="144E12A5" w14:textId="77777777" w:rsidR="0001523F" w:rsidRDefault="0001523F" w:rsidP="003A0E1B">
            <w:pPr>
              <w:pStyle w:val="ITSTableText"/>
              <w:snapToGrid w:val="0"/>
              <w:rPr>
                <w:szCs w:val="18"/>
              </w:rPr>
            </w:pPr>
            <w:r>
              <w:rPr>
                <w:szCs w:val="18"/>
              </w:rPr>
              <w:t xml:space="preserve"> ISIS</w:t>
            </w:r>
          </w:p>
        </w:tc>
        <w:tc>
          <w:tcPr>
            <w:tcW w:w="6521" w:type="dxa"/>
            <w:tcBorders>
              <w:top w:val="single" w:sz="4" w:space="0" w:color="000000"/>
              <w:left w:val="single" w:sz="4" w:space="0" w:color="000000"/>
              <w:bottom w:val="single" w:sz="4" w:space="0" w:color="000000"/>
              <w:right w:val="single" w:sz="4" w:space="0" w:color="000000"/>
            </w:tcBorders>
            <w:shd w:val="clear" w:color="auto" w:fill="auto"/>
          </w:tcPr>
          <w:p w14:paraId="122E11CC" w14:textId="27E6FD12" w:rsidR="0001523F" w:rsidRDefault="009A27BE" w:rsidP="009A27BE">
            <w:pPr>
              <w:pStyle w:val="ITSTableText"/>
              <w:snapToGrid w:val="0"/>
              <w:rPr>
                <w:szCs w:val="18"/>
              </w:rPr>
            </w:pPr>
            <w:r>
              <w:rPr>
                <w:szCs w:val="18"/>
              </w:rPr>
              <w:t>Integration with student timetable data depends upon the timely availability of accurate data within ISIS in a format that can be consumed by the app</w:t>
            </w:r>
          </w:p>
        </w:tc>
      </w:tr>
    </w:tbl>
    <w:p w14:paraId="56765810" w14:textId="77777777" w:rsidR="003A0E1B" w:rsidRDefault="003A0E1B" w:rsidP="00FE6CF6">
      <w:pPr>
        <w:pStyle w:val="ITSOutlineNumberedHeading2"/>
      </w:pPr>
      <w:bookmarkStart w:id="41" w:name="__RefHeading__17_1629490630"/>
      <w:bookmarkStart w:id="42" w:name="_Toc316572161"/>
      <w:bookmarkStart w:id="43" w:name="_Toc316650955"/>
      <w:bookmarkStart w:id="44" w:name="_Toc367891327"/>
      <w:bookmarkEnd w:id="41"/>
      <w:commentRangeStart w:id="45"/>
      <w:commentRangeStart w:id="46"/>
      <w:commentRangeStart w:id="47"/>
      <w:r>
        <w:t>Key risks</w:t>
      </w:r>
      <w:bookmarkEnd w:id="42"/>
      <w:bookmarkEnd w:id="43"/>
      <w:bookmarkEnd w:id="44"/>
      <w:commentRangeEnd w:id="45"/>
      <w:r w:rsidR="00561DC5">
        <w:rPr>
          <w:rStyle w:val="CommentReference"/>
          <w:rFonts w:cs="Times New Roman"/>
          <w:b w:val="0"/>
          <w:bCs w:val="0"/>
          <w:iCs w:val="0"/>
          <w:lang w:val="x-none" w:eastAsia="x-none"/>
        </w:rPr>
        <w:commentReference w:id="45"/>
      </w:r>
      <w:commentRangeEnd w:id="46"/>
      <w:commentRangeEnd w:id="47"/>
      <w:r w:rsidR="00E9213E">
        <w:rPr>
          <w:rStyle w:val="CommentReference"/>
          <w:rFonts w:cs="Times New Roman"/>
          <w:b w:val="0"/>
          <w:bCs w:val="0"/>
          <w:iCs w:val="0"/>
          <w:lang w:val="x-none" w:eastAsia="x-none"/>
        </w:rPr>
        <w:commentReference w:id="46"/>
      </w:r>
      <w:r w:rsidR="009015DF">
        <w:rPr>
          <w:rStyle w:val="CommentReference"/>
          <w:rFonts w:cs="Times New Roman"/>
          <w:b w:val="0"/>
          <w:bCs w:val="0"/>
          <w:iCs w:val="0"/>
          <w:lang w:val="x-none" w:eastAsia="x-none"/>
        </w:rPr>
        <w:commentReference w:id="47"/>
      </w:r>
    </w:p>
    <w:tbl>
      <w:tblPr>
        <w:tblW w:w="0" w:type="auto"/>
        <w:tblInd w:w="-15" w:type="dxa"/>
        <w:tblLayout w:type="fixed"/>
        <w:tblLook w:val="0000" w:firstRow="0" w:lastRow="0" w:firstColumn="0" w:lastColumn="0" w:noHBand="0" w:noVBand="0"/>
      </w:tblPr>
      <w:tblGrid>
        <w:gridCol w:w="832"/>
        <w:gridCol w:w="1276"/>
        <w:gridCol w:w="2058"/>
        <w:gridCol w:w="1059"/>
        <w:gridCol w:w="1135"/>
        <w:gridCol w:w="3283"/>
      </w:tblGrid>
      <w:tr w:rsidR="003A0E1B" w14:paraId="060EFF31" w14:textId="77777777" w:rsidTr="007A7117">
        <w:trPr>
          <w:trHeight w:val="205"/>
          <w:tblHeader/>
        </w:trPr>
        <w:tc>
          <w:tcPr>
            <w:tcW w:w="832" w:type="dxa"/>
            <w:tcBorders>
              <w:top w:val="single" w:sz="4" w:space="0" w:color="000000"/>
              <w:left w:val="single" w:sz="4" w:space="0" w:color="000000"/>
              <w:bottom w:val="single" w:sz="4" w:space="0" w:color="000000"/>
              <w:right w:val="single" w:sz="4" w:space="0" w:color="000000"/>
            </w:tcBorders>
            <w:shd w:val="clear" w:color="auto" w:fill="000000"/>
          </w:tcPr>
          <w:p w14:paraId="151D431E" w14:textId="77777777" w:rsidR="003A0E1B" w:rsidRPr="009F5238" w:rsidRDefault="003A0E1B" w:rsidP="003A0E1B">
            <w:pPr>
              <w:pStyle w:val="ITSTableColumnHeadingwhiteongrey"/>
              <w:snapToGrid w:val="0"/>
              <w:rPr>
                <w:szCs w:val="18"/>
              </w:rPr>
            </w:pPr>
            <w:r w:rsidRPr="009F5238">
              <w:rPr>
                <w:szCs w:val="18"/>
              </w:rPr>
              <w:t>Ref</w:t>
            </w:r>
          </w:p>
        </w:tc>
        <w:tc>
          <w:tcPr>
            <w:tcW w:w="1276" w:type="dxa"/>
            <w:tcBorders>
              <w:top w:val="single" w:sz="4" w:space="0" w:color="000000"/>
              <w:left w:val="single" w:sz="4" w:space="0" w:color="000000"/>
              <w:bottom w:val="single" w:sz="4" w:space="0" w:color="auto"/>
              <w:right w:val="single" w:sz="4" w:space="0" w:color="000000"/>
            </w:tcBorders>
            <w:shd w:val="clear" w:color="auto" w:fill="000000"/>
          </w:tcPr>
          <w:p w14:paraId="1EA49F8E" w14:textId="77777777" w:rsidR="003A0E1B" w:rsidRPr="009F5238" w:rsidRDefault="003A0E1B" w:rsidP="003A0E1B">
            <w:pPr>
              <w:pStyle w:val="ITSTableColumnHeadingwhiteongrey"/>
              <w:snapToGrid w:val="0"/>
              <w:rPr>
                <w:szCs w:val="18"/>
              </w:rPr>
            </w:pPr>
            <w:r w:rsidRPr="009F5238">
              <w:rPr>
                <w:szCs w:val="18"/>
              </w:rPr>
              <w:t>Category</w:t>
            </w:r>
          </w:p>
        </w:tc>
        <w:tc>
          <w:tcPr>
            <w:tcW w:w="2058" w:type="dxa"/>
            <w:tcBorders>
              <w:top w:val="single" w:sz="4" w:space="0" w:color="000000"/>
              <w:left w:val="single" w:sz="4" w:space="0" w:color="000000"/>
              <w:bottom w:val="single" w:sz="4" w:space="0" w:color="auto"/>
              <w:right w:val="single" w:sz="4" w:space="0" w:color="000000"/>
            </w:tcBorders>
            <w:shd w:val="clear" w:color="auto" w:fill="000000"/>
          </w:tcPr>
          <w:p w14:paraId="2C89D345" w14:textId="77777777" w:rsidR="003A0E1B" w:rsidRPr="009F5238" w:rsidRDefault="003A0E1B" w:rsidP="003A0E1B">
            <w:pPr>
              <w:pStyle w:val="ITSTableColumnHeadingwhiteongrey"/>
              <w:snapToGrid w:val="0"/>
              <w:rPr>
                <w:szCs w:val="18"/>
              </w:rPr>
            </w:pPr>
            <w:r w:rsidRPr="009F5238">
              <w:rPr>
                <w:szCs w:val="18"/>
              </w:rPr>
              <w:t>Description</w:t>
            </w:r>
          </w:p>
        </w:tc>
        <w:tc>
          <w:tcPr>
            <w:tcW w:w="1059" w:type="dxa"/>
            <w:tcBorders>
              <w:top w:val="single" w:sz="4" w:space="0" w:color="000000"/>
              <w:left w:val="single" w:sz="4" w:space="0" w:color="000000"/>
              <w:bottom w:val="single" w:sz="4" w:space="0" w:color="auto"/>
              <w:right w:val="single" w:sz="4" w:space="0" w:color="000000"/>
            </w:tcBorders>
            <w:shd w:val="clear" w:color="auto" w:fill="000000"/>
          </w:tcPr>
          <w:p w14:paraId="3E7AB8E3" w14:textId="77777777" w:rsidR="003A0E1B" w:rsidRPr="009F5238" w:rsidRDefault="003A0E1B" w:rsidP="003A0E1B">
            <w:pPr>
              <w:pStyle w:val="ITSTableColumnHeadingwhiteongrey"/>
              <w:snapToGrid w:val="0"/>
              <w:rPr>
                <w:szCs w:val="18"/>
              </w:rPr>
            </w:pPr>
            <w:r w:rsidRPr="009F5238">
              <w:rPr>
                <w:szCs w:val="18"/>
              </w:rPr>
              <w:t>Impact Severity</w:t>
            </w:r>
          </w:p>
        </w:tc>
        <w:tc>
          <w:tcPr>
            <w:tcW w:w="1135" w:type="dxa"/>
            <w:tcBorders>
              <w:top w:val="single" w:sz="4" w:space="0" w:color="000000"/>
              <w:left w:val="single" w:sz="4" w:space="0" w:color="000000"/>
              <w:bottom w:val="single" w:sz="4" w:space="0" w:color="auto"/>
              <w:right w:val="single" w:sz="4" w:space="0" w:color="000000"/>
            </w:tcBorders>
            <w:shd w:val="clear" w:color="auto" w:fill="000000"/>
          </w:tcPr>
          <w:p w14:paraId="0513A67F" w14:textId="77777777" w:rsidR="003A0E1B" w:rsidRPr="009F5238" w:rsidRDefault="003A0E1B" w:rsidP="003A0E1B">
            <w:pPr>
              <w:pStyle w:val="ITSTableColumnHeadingwhiteongrey"/>
              <w:snapToGrid w:val="0"/>
              <w:ind w:left="-108" w:right="-108"/>
              <w:rPr>
                <w:szCs w:val="18"/>
              </w:rPr>
            </w:pPr>
            <w:r w:rsidRPr="009F5238">
              <w:rPr>
                <w:szCs w:val="18"/>
              </w:rPr>
              <w:t>Probability</w:t>
            </w:r>
          </w:p>
        </w:tc>
        <w:tc>
          <w:tcPr>
            <w:tcW w:w="3283" w:type="dxa"/>
            <w:tcBorders>
              <w:top w:val="single" w:sz="4" w:space="0" w:color="000000"/>
              <w:left w:val="single" w:sz="4" w:space="0" w:color="000000"/>
              <w:bottom w:val="single" w:sz="4" w:space="0" w:color="000000"/>
              <w:right w:val="single" w:sz="4" w:space="0" w:color="000000"/>
            </w:tcBorders>
            <w:shd w:val="clear" w:color="auto" w:fill="000000"/>
          </w:tcPr>
          <w:p w14:paraId="5DE71B4B" w14:textId="77777777" w:rsidR="003A0E1B" w:rsidRPr="009F5238" w:rsidRDefault="003A0E1B" w:rsidP="003A0E1B">
            <w:pPr>
              <w:pStyle w:val="ITSTableColumnHeadingwhiteongrey"/>
              <w:snapToGrid w:val="0"/>
              <w:rPr>
                <w:szCs w:val="18"/>
              </w:rPr>
            </w:pPr>
            <w:r w:rsidRPr="009F5238">
              <w:rPr>
                <w:szCs w:val="18"/>
              </w:rPr>
              <w:t xml:space="preserve">Action to Manage </w:t>
            </w:r>
            <w:r w:rsidRPr="009F5238">
              <w:rPr>
                <w:szCs w:val="18"/>
              </w:rPr>
              <w:br/>
              <w:t>(Mitigation/Contingency)</w:t>
            </w:r>
          </w:p>
        </w:tc>
      </w:tr>
      <w:tr w:rsidR="003A0E1B" w14:paraId="3FF970A7" w14:textId="77777777" w:rsidTr="007A7117">
        <w:trPr>
          <w:cantSplit/>
          <w:trHeight w:val="205"/>
        </w:trPr>
        <w:tc>
          <w:tcPr>
            <w:tcW w:w="832" w:type="dxa"/>
            <w:tcBorders>
              <w:top w:val="single" w:sz="4" w:space="0" w:color="000000"/>
              <w:left w:val="single" w:sz="4" w:space="0" w:color="000000"/>
              <w:bottom w:val="single" w:sz="4" w:space="0" w:color="000000"/>
              <w:right w:val="single" w:sz="4" w:space="0" w:color="auto"/>
            </w:tcBorders>
            <w:shd w:val="clear" w:color="auto" w:fill="auto"/>
          </w:tcPr>
          <w:p w14:paraId="0860A058" w14:textId="77777777" w:rsidR="003A0E1B" w:rsidRPr="009F5238" w:rsidRDefault="0001523F" w:rsidP="003A0E1B">
            <w:pPr>
              <w:pStyle w:val="ITSTableText"/>
              <w:snapToGrid w:val="0"/>
              <w:rPr>
                <w:rFonts w:cs="Arial"/>
                <w:szCs w:val="18"/>
              </w:rPr>
            </w:pPr>
            <w:r>
              <w:rPr>
                <w:rFonts w:cs="Arial"/>
                <w:szCs w:val="18"/>
              </w:rPr>
              <w:t>RSK-1</w:t>
            </w:r>
          </w:p>
        </w:tc>
        <w:tc>
          <w:tcPr>
            <w:tcW w:w="1276" w:type="dxa"/>
            <w:tcBorders>
              <w:top w:val="single" w:sz="4" w:space="0" w:color="auto"/>
              <w:left w:val="single" w:sz="4" w:space="0" w:color="auto"/>
              <w:bottom w:val="single" w:sz="4" w:space="0" w:color="auto"/>
              <w:right w:val="single" w:sz="4" w:space="0" w:color="auto"/>
            </w:tcBorders>
            <w:shd w:val="clear" w:color="auto" w:fill="auto"/>
          </w:tcPr>
          <w:p w14:paraId="7DF40384" w14:textId="77777777" w:rsidR="003A0E1B" w:rsidRPr="00AE227E" w:rsidRDefault="00AE227E" w:rsidP="003A0E1B">
            <w:pPr>
              <w:pStyle w:val="ITSTableText"/>
              <w:snapToGrid w:val="0"/>
              <w:rPr>
                <w:rFonts w:cs="Arial"/>
                <w:szCs w:val="18"/>
              </w:rPr>
            </w:pPr>
            <w:proofErr w:type="spellStart"/>
            <w:r w:rsidRPr="00AE227E">
              <w:rPr>
                <w:rFonts w:cs="Arial"/>
                <w:szCs w:val="18"/>
              </w:rPr>
              <w:t>Mgmt</w:t>
            </w:r>
            <w:proofErr w:type="spellEnd"/>
          </w:p>
        </w:tc>
        <w:tc>
          <w:tcPr>
            <w:tcW w:w="2058" w:type="dxa"/>
            <w:tcBorders>
              <w:top w:val="single" w:sz="4" w:space="0" w:color="auto"/>
              <w:left w:val="single" w:sz="4" w:space="0" w:color="auto"/>
              <w:bottom w:val="single" w:sz="4" w:space="0" w:color="auto"/>
              <w:right w:val="single" w:sz="4" w:space="0" w:color="auto"/>
            </w:tcBorders>
            <w:shd w:val="clear" w:color="auto" w:fill="auto"/>
          </w:tcPr>
          <w:p w14:paraId="1537DDF6" w14:textId="77777777" w:rsidR="003A0E1B" w:rsidRPr="006E1BA0" w:rsidRDefault="0046561E" w:rsidP="003A0E1B">
            <w:pPr>
              <w:pStyle w:val="ITSTableText"/>
              <w:snapToGrid w:val="0"/>
              <w:rPr>
                <w:rFonts w:cs="Arial"/>
                <w:szCs w:val="18"/>
              </w:rPr>
            </w:pPr>
            <w:r>
              <w:rPr>
                <w:rFonts w:cs="Arial"/>
                <w:szCs w:val="18"/>
              </w:rPr>
              <w:t>Required Resources unavailable may result in project not meeting defined Quality, cost, or time parameters.</w:t>
            </w:r>
          </w:p>
        </w:tc>
        <w:tc>
          <w:tcPr>
            <w:tcW w:w="1059" w:type="dxa"/>
            <w:tcBorders>
              <w:top w:val="single" w:sz="4" w:space="0" w:color="auto"/>
              <w:left w:val="single" w:sz="4" w:space="0" w:color="auto"/>
              <w:bottom w:val="single" w:sz="4" w:space="0" w:color="auto"/>
              <w:right w:val="single" w:sz="4" w:space="0" w:color="auto"/>
            </w:tcBorders>
            <w:shd w:val="clear" w:color="auto" w:fill="auto"/>
          </w:tcPr>
          <w:p w14:paraId="1B4AD55A" w14:textId="77777777" w:rsidR="003A0E1B" w:rsidRPr="006E1BA0" w:rsidRDefault="00EA3B70" w:rsidP="003A0E1B">
            <w:pPr>
              <w:pStyle w:val="ITSTableText"/>
              <w:snapToGrid w:val="0"/>
              <w:rPr>
                <w:rFonts w:cs="Arial"/>
                <w:szCs w:val="18"/>
              </w:rPr>
            </w:pPr>
            <w:r>
              <w:rPr>
                <w:rFonts w:cs="Arial"/>
                <w:szCs w:val="18"/>
              </w:rPr>
              <w:t>Moderate</w:t>
            </w:r>
          </w:p>
        </w:tc>
        <w:tc>
          <w:tcPr>
            <w:tcW w:w="1135" w:type="dxa"/>
            <w:tcBorders>
              <w:top w:val="single" w:sz="4" w:space="0" w:color="auto"/>
              <w:left w:val="single" w:sz="4" w:space="0" w:color="auto"/>
              <w:bottom w:val="single" w:sz="4" w:space="0" w:color="auto"/>
              <w:right w:val="single" w:sz="4" w:space="0" w:color="auto"/>
            </w:tcBorders>
            <w:shd w:val="clear" w:color="auto" w:fill="auto"/>
          </w:tcPr>
          <w:p w14:paraId="20E78CE7" w14:textId="77777777" w:rsidR="003A0E1B" w:rsidRPr="006E1BA0" w:rsidRDefault="0046561E" w:rsidP="003A0E1B">
            <w:pPr>
              <w:pStyle w:val="ITSTableText"/>
              <w:snapToGrid w:val="0"/>
              <w:rPr>
                <w:rFonts w:cs="Arial"/>
                <w:szCs w:val="18"/>
              </w:rPr>
            </w:pPr>
            <w:r>
              <w:rPr>
                <w:rFonts w:cs="Arial"/>
                <w:szCs w:val="18"/>
              </w:rPr>
              <w:t>Possible</w:t>
            </w:r>
          </w:p>
        </w:tc>
        <w:tc>
          <w:tcPr>
            <w:tcW w:w="3283" w:type="dxa"/>
            <w:tcBorders>
              <w:top w:val="single" w:sz="4" w:space="0" w:color="000000"/>
              <w:left w:val="single" w:sz="4" w:space="0" w:color="auto"/>
              <w:bottom w:val="single" w:sz="4" w:space="0" w:color="000000"/>
              <w:right w:val="single" w:sz="4" w:space="0" w:color="000000"/>
            </w:tcBorders>
            <w:shd w:val="clear" w:color="auto" w:fill="auto"/>
          </w:tcPr>
          <w:p w14:paraId="6E153E06" w14:textId="77777777" w:rsidR="003A0E1B" w:rsidRPr="006E1BA0" w:rsidRDefault="0046561E" w:rsidP="003A0E1B">
            <w:pPr>
              <w:pStyle w:val="ITSTableText"/>
              <w:snapToGrid w:val="0"/>
              <w:ind w:left="107"/>
              <w:rPr>
                <w:rFonts w:cs="Arial"/>
                <w:szCs w:val="18"/>
              </w:rPr>
            </w:pPr>
            <w:r w:rsidRPr="0046561E">
              <w:rPr>
                <w:rFonts w:cs="Arial"/>
                <w:szCs w:val="18"/>
              </w:rPr>
              <w:t>Gain agreement from responsible managers and vendors</w:t>
            </w:r>
            <w:r>
              <w:rPr>
                <w:rFonts w:cs="Arial"/>
                <w:szCs w:val="18"/>
              </w:rPr>
              <w:t xml:space="preserve"> early on,</w:t>
            </w:r>
            <w:r w:rsidRPr="0046561E">
              <w:rPr>
                <w:rFonts w:cs="Arial"/>
                <w:szCs w:val="18"/>
              </w:rPr>
              <w:t xml:space="preserve"> to ensure resources are available as required.</w:t>
            </w:r>
          </w:p>
        </w:tc>
      </w:tr>
      <w:tr w:rsidR="00E26B5E" w14:paraId="2B55D037" w14:textId="77777777" w:rsidTr="007A7117">
        <w:trPr>
          <w:cantSplit/>
          <w:trHeight w:val="205"/>
        </w:trPr>
        <w:tc>
          <w:tcPr>
            <w:tcW w:w="832" w:type="dxa"/>
            <w:tcBorders>
              <w:top w:val="single" w:sz="4" w:space="0" w:color="000000"/>
              <w:left w:val="single" w:sz="4" w:space="0" w:color="000000"/>
              <w:bottom w:val="single" w:sz="4" w:space="0" w:color="000000"/>
              <w:right w:val="single" w:sz="4" w:space="0" w:color="auto"/>
            </w:tcBorders>
            <w:shd w:val="clear" w:color="auto" w:fill="auto"/>
          </w:tcPr>
          <w:p w14:paraId="5F6395E6" w14:textId="77777777" w:rsidR="00E26B5E" w:rsidRPr="009F5238" w:rsidRDefault="0046561E" w:rsidP="003A0E1B">
            <w:pPr>
              <w:pStyle w:val="ITSTableText"/>
              <w:snapToGrid w:val="0"/>
              <w:rPr>
                <w:rFonts w:cs="Arial"/>
                <w:szCs w:val="18"/>
              </w:rPr>
            </w:pPr>
            <w:r>
              <w:rPr>
                <w:rFonts w:cs="Arial"/>
                <w:szCs w:val="18"/>
              </w:rPr>
              <w:lastRenderedPageBreak/>
              <w:t>RSK-2</w:t>
            </w:r>
          </w:p>
        </w:tc>
        <w:tc>
          <w:tcPr>
            <w:tcW w:w="1276" w:type="dxa"/>
            <w:tcBorders>
              <w:top w:val="single" w:sz="4" w:space="0" w:color="auto"/>
              <w:left w:val="single" w:sz="4" w:space="0" w:color="auto"/>
              <w:bottom w:val="single" w:sz="4" w:space="0" w:color="auto"/>
              <w:right w:val="single" w:sz="4" w:space="0" w:color="auto"/>
            </w:tcBorders>
            <w:shd w:val="clear" w:color="auto" w:fill="auto"/>
          </w:tcPr>
          <w:p w14:paraId="0A7A9397" w14:textId="587ADA0B" w:rsidR="00E26B5E" w:rsidRPr="00AE227E" w:rsidRDefault="007A7117" w:rsidP="003A0E1B">
            <w:pPr>
              <w:pStyle w:val="ITSTableText"/>
              <w:snapToGrid w:val="0"/>
              <w:rPr>
                <w:rFonts w:cs="Arial"/>
                <w:szCs w:val="18"/>
              </w:rPr>
            </w:pPr>
            <w:r>
              <w:rPr>
                <w:rFonts w:cs="Arial"/>
                <w:szCs w:val="18"/>
              </w:rPr>
              <w:t>T</w:t>
            </w:r>
            <w:r w:rsidR="00AE227E" w:rsidRPr="00AE227E">
              <w:rPr>
                <w:rFonts w:cs="Arial"/>
                <w:szCs w:val="18"/>
              </w:rPr>
              <w:t>echnology</w:t>
            </w:r>
          </w:p>
        </w:tc>
        <w:tc>
          <w:tcPr>
            <w:tcW w:w="2058" w:type="dxa"/>
            <w:tcBorders>
              <w:top w:val="single" w:sz="4" w:space="0" w:color="auto"/>
              <w:left w:val="single" w:sz="4" w:space="0" w:color="auto"/>
              <w:bottom w:val="single" w:sz="4" w:space="0" w:color="auto"/>
              <w:right w:val="single" w:sz="4" w:space="0" w:color="auto"/>
            </w:tcBorders>
            <w:shd w:val="clear" w:color="auto" w:fill="auto"/>
          </w:tcPr>
          <w:p w14:paraId="1B7CC513" w14:textId="77777777" w:rsidR="00E26B5E" w:rsidRPr="006E1BA0" w:rsidRDefault="0046561E" w:rsidP="003A0E1B">
            <w:pPr>
              <w:pStyle w:val="ITSTableText"/>
              <w:snapToGrid w:val="0"/>
              <w:rPr>
                <w:rFonts w:cs="Arial"/>
                <w:szCs w:val="18"/>
              </w:rPr>
            </w:pPr>
            <w:r w:rsidRPr="0046561E">
              <w:rPr>
                <w:rFonts w:cs="Arial"/>
                <w:szCs w:val="18"/>
              </w:rPr>
              <w:t>The Identity Management Project (IDM2) – may not be able to deliver SSO for all features</w:t>
            </w:r>
            <w:r>
              <w:rPr>
                <w:rFonts w:cs="Arial"/>
                <w:szCs w:val="18"/>
              </w:rPr>
              <w:t xml:space="preserve"> as specified.</w:t>
            </w:r>
          </w:p>
        </w:tc>
        <w:tc>
          <w:tcPr>
            <w:tcW w:w="1059" w:type="dxa"/>
            <w:tcBorders>
              <w:top w:val="single" w:sz="4" w:space="0" w:color="auto"/>
              <w:left w:val="single" w:sz="4" w:space="0" w:color="auto"/>
              <w:bottom w:val="single" w:sz="4" w:space="0" w:color="auto"/>
              <w:right w:val="single" w:sz="4" w:space="0" w:color="auto"/>
            </w:tcBorders>
            <w:shd w:val="clear" w:color="auto" w:fill="auto"/>
          </w:tcPr>
          <w:p w14:paraId="1CA12CBE" w14:textId="77777777" w:rsidR="00E26B5E" w:rsidRDefault="00EA3B70" w:rsidP="003A0E1B">
            <w:pPr>
              <w:pStyle w:val="ITSTableText"/>
              <w:snapToGrid w:val="0"/>
              <w:rPr>
                <w:rFonts w:cs="Arial"/>
                <w:szCs w:val="18"/>
              </w:rPr>
            </w:pPr>
            <w:r>
              <w:rPr>
                <w:rFonts w:cs="Arial"/>
                <w:szCs w:val="18"/>
              </w:rPr>
              <w:t>Major</w:t>
            </w:r>
          </w:p>
        </w:tc>
        <w:tc>
          <w:tcPr>
            <w:tcW w:w="1135" w:type="dxa"/>
            <w:tcBorders>
              <w:top w:val="single" w:sz="4" w:space="0" w:color="auto"/>
              <w:left w:val="single" w:sz="4" w:space="0" w:color="auto"/>
              <w:bottom w:val="single" w:sz="4" w:space="0" w:color="auto"/>
              <w:right w:val="single" w:sz="4" w:space="0" w:color="auto"/>
            </w:tcBorders>
            <w:shd w:val="clear" w:color="auto" w:fill="auto"/>
          </w:tcPr>
          <w:p w14:paraId="6E3E2965" w14:textId="77777777" w:rsidR="00E26B5E" w:rsidRPr="006E1BA0" w:rsidRDefault="0046561E" w:rsidP="003A0E1B">
            <w:pPr>
              <w:pStyle w:val="ITSTableText"/>
              <w:snapToGrid w:val="0"/>
              <w:rPr>
                <w:rFonts w:cs="Arial"/>
                <w:szCs w:val="18"/>
              </w:rPr>
            </w:pPr>
            <w:r>
              <w:rPr>
                <w:rFonts w:cs="Arial"/>
                <w:szCs w:val="18"/>
              </w:rPr>
              <w:t>Possible</w:t>
            </w:r>
          </w:p>
        </w:tc>
        <w:tc>
          <w:tcPr>
            <w:tcW w:w="3283" w:type="dxa"/>
            <w:tcBorders>
              <w:top w:val="single" w:sz="4" w:space="0" w:color="000000"/>
              <w:left w:val="single" w:sz="4" w:space="0" w:color="auto"/>
              <w:bottom w:val="single" w:sz="4" w:space="0" w:color="000000"/>
              <w:right w:val="single" w:sz="4" w:space="0" w:color="000000"/>
            </w:tcBorders>
            <w:shd w:val="clear" w:color="auto" w:fill="auto"/>
          </w:tcPr>
          <w:p w14:paraId="61C7069E" w14:textId="77777777" w:rsidR="00E26B5E" w:rsidRPr="006E1BA0" w:rsidRDefault="0046561E" w:rsidP="003A0E1B">
            <w:pPr>
              <w:pStyle w:val="ITSTableText"/>
              <w:snapToGrid w:val="0"/>
              <w:ind w:left="107"/>
              <w:rPr>
                <w:rFonts w:cs="Arial"/>
                <w:szCs w:val="18"/>
              </w:rPr>
            </w:pPr>
            <w:r w:rsidRPr="0046561E">
              <w:rPr>
                <w:rFonts w:cs="Arial"/>
                <w:szCs w:val="18"/>
              </w:rPr>
              <w:t>Engage IDM2 Project at the commencement of this project to ensure dependencies are clear and milestone dates can be met.</w:t>
            </w:r>
          </w:p>
        </w:tc>
      </w:tr>
      <w:tr w:rsidR="00E26B5E" w14:paraId="4C710ABA" w14:textId="77777777" w:rsidTr="007A7117">
        <w:trPr>
          <w:cantSplit/>
          <w:trHeight w:val="205"/>
        </w:trPr>
        <w:tc>
          <w:tcPr>
            <w:tcW w:w="832" w:type="dxa"/>
            <w:tcBorders>
              <w:top w:val="single" w:sz="4" w:space="0" w:color="000000"/>
              <w:left w:val="single" w:sz="4" w:space="0" w:color="000000"/>
              <w:bottom w:val="single" w:sz="4" w:space="0" w:color="000000"/>
              <w:right w:val="single" w:sz="4" w:space="0" w:color="auto"/>
            </w:tcBorders>
            <w:shd w:val="clear" w:color="auto" w:fill="auto"/>
          </w:tcPr>
          <w:p w14:paraId="16218847" w14:textId="77777777" w:rsidR="00E26B5E" w:rsidRPr="009F5238" w:rsidRDefault="0046561E" w:rsidP="003A0E1B">
            <w:pPr>
              <w:pStyle w:val="ITSTableText"/>
              <w:snapToGrid w:val="0"/>
              <w:rPr>
                <w:rFonts w:cs="Arial"/>
                <w:szCs w:val="18"/>
              </w:rPr>
            </w:pPr>
            <w:r>
              <w:rPr>
                <w:rFonts w:cs="Arial"/>
                <w:szCs w:val="18"/>
              </w:rPr>
              <w:t>RSK-3</w:t>
            </w:r>
          </w:p>
        </w:tc>
        <w:tc>
          <w:tcPr>
            <w:tcW w:w="1276" w:type="dxa"/>
            <w:tcBorders>
              <w:top w:val="single" w:sz="4" w:space="0" w:color="auto"/>
              <w:left w:val="single" w:sz="4" w:space="0" w:color="auto"/>
              <w:bottom w:val="single" w:sz="4" w:space="0" w:color="auto"/>
              <w:right w:val="single" w:sz="4" w:space="0" w:color="auto"/>
            </w:tcBorders>
            <w:shd w:val="clear" w:color="auto" w:fill="auto"/>
          </w:tcPr>
          <w:p w14:paraId="1F75CB69" w14:textId="6A868FD2" w:rsidR="00E26B5E" w:rsidRPr="00AE227E" w:rsidRDefault="007A7117" w:rsidP="007A7117">
            <w:pPr>
              <w:pStyle w:val="ITSTableText"/>
              <w:snapToGrid w:val="0"/>
              <w:ind w:left="3" w:hanging="3"/>
              <w:rPr>
                <w:rFonts w:cs="Arial"/>
                <w:szCs w:val="18"/>
              </w:rPr>
            </w:pPr>
            <w:r>
              <w:rPr>
                <w:rFonts w:cs="Arial"/>
                <w:szCs w:val="18"/>
              </w:rPr>
              <w:t>T</w:t>
            </w:r>
            <w:r w:rsidR="00EA3B70">
              <w:rPr>
                <w:rFonts w:cs="Arial"/>
                <w:szCs w:val="18"/>
              </w:rPr>
              <w:t>echnology</w:t>
            </w:r>
          </w:p>
        </w:tc>
        <w:tc>
          <w:tcPr>
            <w:tcW w:w="2058" w:type="dxa"/>
            <w:tcBorders>
              <w:top w:val="single" w:sz="4" w:space="0" w:color="auto"/>
              <w:left w:val="single" w:sz="4" w:space="0" w:color="auto"/>
              <w:bottom w:val="single" w:sz="4" w:space="0" w:color="auto"/>
              <w:right w:val="single" w:sz="4" w:space="0" w:color="auto"/>
            </w:tcBorders>
            <w:shd w:val="clear" w:color="auto" w:fill="auto"/>
          </w:tcPr>
          <w:p w14:paraId="050936CB" w14:textId="77777777" w:rsidR="00E26B5E" w:rsidRPr="006E1BA0" w:rsidRDefault="0046561E" w:rsidP="003A0E1B">
            <w:pPr>
              <w:pStyle w:val="ITSTableText"/>
              <w:snapToGrid w:val="0"/>
              <w:rPr>
                <w:rFonts w:cs="Arial"/>
                <w:szCs w:val="18"/>
              </w:rPr>
            </w:pPr>
            <w:r>
              <w:rPr>
                <w:rFonts w:cs="Arial"/>
                <w:szCs w:val="18"/>
              </w:rPr>
              <w:t>Unattractive design leads to poor take up.</w:t>
            </w:r>
          </w:p>
        </w:tc>
        <w:tc>
          <w:tcPr>
            <w:tcW w:w="1059" w:type="dxa"/>
            <w:tcBorders>
              <w:top w:val="single" w:sz="4" w:space="0" w:color="auto"/>
              <w:left w:val="single" w:sz="4" w:space="0" w:color="auto"/>
              <w:bottom w:val="single" w:sz="4" w:space="0" w:color="auto"/>
              <w:right w:val="single" w:sz="4" w:space="0" w:color="auto"/>
            </w:tcBorders>
            <w:shd w:val="clear" w:color="auto" w:fill="auto"/>
          </w:tcPr>
          <w:p w14:paraId="4D87AD56" w14:textId="77777777" w:rsidR="00E26B5E" w:rsidRDefault="00EA3B70" w:rsidP="003A0E1B">
            <w:pPr>
              <w:pStyle w:val="ITSTableText"/>
              <w:snapToGrid w:val="0"/>
              <w:rPr>
                <w:rFonts w:cs="Arial"/>
                <w:szCs w:val="18"/>
              </w:rPr>
            </w:pPr>
            <w:r>
              <w:rPr>
                <w:rFonts w:cs="Arial"/>
                <w:szCs w:val="18"/>
              </w:rPr>
              <w:t>Major</w:t>
            </w:r>
          </w:p>
        </w:tc>
        <w:tc>
          <w:tcPr>
            <w:tcW w:w="1135" w:type="dxa"/>
            <w:tcBorders>
              <w:top w:val="single" w:sz="4" w:space="0" w:color="auto"/>
              <w:left w:val="single" w:sz="4" w:space="0" w:color="auto"/>
              <w:bottom w:val="single" w:sz="4" w:space="0" w:color="auto"/>
              <w:right w:val="single" w:sz="4" w:space="0" w:color="auto"/>
            </w:tcBorders>
            <w:shd w:val="clear" w:color="auto" w:fill="auto"/>
          </w:tcPr>
          <w:p w14:paraId="6911A0CB" w14:textId="77777777" w:rsidR="00E26B5E" w:rsidRPr="006E1BA0" w:rsidRDefault="0046561E" w:rsidP="003A0E1B">
            <w:pPr>
              <w:pStyle w:val="ITSTableText"/>
              <w:snapToGrid w:val="0"/>
              <w:rPr>
                <w:rFonts w:cs="Arial"/>
                <w:szCs w:val="18"/>
              </w:rPr>
            </w:pPr>
            <w:r>
              <w:rPr>
                <w:rFonts w:cs="Arial"/>
                <w:szCs w:val="18"/>
              </w:rPr>
              <w:t>Unlikely</w:t>
            </w:r>
          </w:p>
        </w:tc>
        <w:tc>
          <w:tcPr>
            <w:tcW w:w="3283" w:type="dxa"/>
            <w:tcBorders>
              <w:top w:val="single" w:sz="4" w:space="0" w:color="000000"/>
              <w:left w:val="single" w:sz="4" w:space="0" w:color="auto"/>
              <w:bottom w:val="single" w:sz="4" w:space="0" w:color="000000"/>
              <w:right w:val="single" w:sz="4" w:space="0" w:color="000000"/>
            </w:tcBorders>
            <w:shd w:val="clear" w:color="auto" w:fill="auto"/>
          </w:tcPr>
          <w:p w14:paraId="645282CE" w14:textId="77777777" w:rsidR="00E26B5E" w:rsidRPr="006E1BA0" w:rsidRDefault="0046561E" w:rsidP="003A0E1B">
            <w:pPr>
              <w:pStyle w:val="ITSTableText"/>
              <w:snapToGrid w:val="0"/>
              <w:ind w:left="107"/>
              <w:rPr>
                <w:rFonts w:cs="Arial"/>
                <w:szCs w:val="18"/>
              </w:rPr>
            </w:pPr>
            <w:r>
              <w:rPr>
                <w:rFonts w:cs="Arial"/>
                <w:szCs w:val="18"/>
              </w:rPr>
              <w:t>Usability resource to be engaged and involved throughout the design process to ensure design meets user needs.</w:t>
            </w:r>
          </w:p>
        </w:tc>
      </w:tr>
      <w:tr w:rsidR="00EA3B70" w14:paraId="278B9D1E" w14:textId="77777777" w:rsidTr="007A7117">
        <w:trPr>
          <w:cantSplit/>
          <w:trHeight w:val="205"/>
        </w:trPr>
        <w:tc>
          <w:tcPr>
            <w:tcW w:w="832" w:type="dxa"/>
            <w:tcBorders>
              <w:top w:val="single" w:sz="4" w:space="0" w:color="000000"/>
              <w:left w:val="single" w:sz="4" w:space="0" w:color="000000"/>
              <w:bottom w:val="single" w:sz="4" w:space="0" w:color="000000"/>
              <w:right w:val="single" w:sz="4" w:space="0" w:color="auto"/>
            </w:tcBorders>
            <w:shd w:val="clear" w:color="auto" w:fill="auto"/>
          </w:tcPr>
          <w:p w14:paraId="27B55F02" w14:textId="77777777" w:rsidR="00EA3B70" w:rsidRDefault="00EA3B70" w:rsidP="003A0E1B">
            <w:pPr>
              <w:pStyle w:val="ITSTableText"/>
              <w:snapToGrid w:val="0"/>
              <w:rPr>
                <w:rFonts w:cs="Arial"/>
                <w:szCs w:val="18"/>
              </w:rPr>
            </w:pPr>
            <w:r>
              <w:rPr>
                <w:rFonts w:cs="Arial"/>
                <w:szCs w:val="18"/>
              </w:rPr>
              <w:t>RSK-4</w:t>
            </w:r>
          </w:p>
        </w:tc>
        <w:tc>
          <w:tcPr>
            <w:tcW w:w="1276" w:type="dxa"/>
            <w:tcBorders>
              <w:top w:val="single" w:sz="4" w:space="0" w:color="auto"/>
              <w:left w:val="single" w:sz="4" w:space="0" w:color="auto"/>
              <w:bottom w:val="single" w:sz="4" w:space="0" w:color="auto"/>
              <w:right w:val="single" w:sz="4" w:space="0" w:color="auto"/>
            </w:tcBorders>
            <w:shd w:val="clear" w:color="auto" w:fill="auto"/>
          </w:tcPr>
          <w:p w14:paraId="740A969B" w14:textId="3FDD979E" w:rsidR="00EA3B70" w:rsidRDefault="007A7117" w:rsidP="003A0E1B">
            <w:pPr>
              <w:pStyle w:val="ITSTableText"/>
              <w:snapToGrid w:val="0"/>
              <w:rPr>
                <w:rFonts w:cs="Arial"/>
                <w:szCs w:val="18"/>
              </w:rPr>
            </w:pPr>
            <w:r>
              <w:rPr>
                <w:rFonts w:cs="Arial"/>
                <w:szCs w:val="18"/>
              </w:rPr>
              <w:t>T</w:t>
            </w:r>
            <w:r w:rsidR="00EA3B70">
              <w:rPr>
                <w:rFonts w:cs="Arial"/>
                <w:szCs w:val="18"/>
              </w:rPr>
              <w:t>echnology</w:t>
            </w:r>
          </w:p>
        </w:tc>
        <w:tc>
          <w:tcPr>
            <w:tcW w:w="2058" w:type="dxa"/>
            <w:tcBorders>
              <w:top w:val="single" w:sz="4" w:space="0" w:color="auto"/>
              <w:left w:val="single" w:sz="4" w:space="0" w:color="auto"/>
              <w:bottom w:val="single" w:sz="4" w:space="0" w:color="auto"/>
              <w:right w:val="single" w:sz="4" w:space="0" w:color="auto"/>
            </w:tcBorders>
            <w:shd w:val="clear" w:color="auto" w:fill="auto"/>
          </w:tcPr>
          <w:p w14:paraId="5540B211" w14:textId="77777777" w:rsidR="00EA3B70" w:rsidRDefault="00EA3B70" w:rsidP="003A0E1B">
            <w:pPr>
              <w:pStyle w:val="ITSTableText"/>
              <w:snapToGrid w:val="0"/>
              <w:rPr>
                <w:rFonts w:cs="Arial"/>
                <w:szCs w:val="18"/>
              </w:rPr>
            </w:pPr>
            <w:r>
              <w:rPr>
                <w:rFonts w:cs="Arial"/>
                <w:szCs w:val="18"/>
              </w:rPr>
              <w:t>Required functionality may not be technically possible without operational impact</w:t>
            </w:r>
          </w:p>
        </w:tc>
        <w:tc>
          <w:tcPr>
            <w:tcW w:w="1059" w:type="dxa"/>
            <w:tcBorders>
              <w:top w:val="single" w:sz="4" w:space="0" w:color="auto"/>
              <w:left w:val="single" w:sz="4" w:space="0" w:color="auto"/>
              <w:bottom w:val="single" w:sz="4" w:space="0" w:color="auto"/>
              <w:right w:val="single" w:sz="4" w:space="0" w:color="auto"/>
            </w:tcBorders>
            <w:shd w:val="clear" w:color="auto" w:fill="auto"/>
          </w:tcPr>
          <w:p w14:paraId="2DFC1676" w14:textId="77777777" w:rsidR="00EA3B70" w:rsidRDefault="00EA3B70" w:rsidP="003A0E1B">
            <w:pPr>
              <w:pStyle w:val="ITSTableText"/>
              <w:snapToGrid w:val="0"/>
              <w:rPr>
                <w:rFonts w:cs="Arial"/>
                <w:szCs w:val="18"/>
              </w:rPr>
            </w:pPr>
            <w:r>
              <w:rPr>
                <w:rFonts w:cs="Arial"/>
                <w:szCs w:val="18"/>
              </w:rPr>
              <w:t>Moderate</w:t>
            </w:r>
          </w:p>
        </w:tc>
        <w:tc>
          <w:tcPr>
            <w:tcW w:w="1135" w:type="dxa"/>
            <w:tcBorders>
              <w:top w:val="single" w:sz="4" w:space="0" w:color="auto"/>
              <w:left w:val="single" w:sz="4" w:space="0" w:color="auto"/>
              <w:bottom w:val="single" w:sz="4" w:space="0" w:color="auto"/>
              <w:right w:val="single" w:sz="4" w:space="0" w:color="auto"/>
            </w:tcBorders>
            <w:shd w:val="clear" w:color="auto" w:fill="auto"/>
          </w:tcPr>
          <w:p w14:paraId="3AF67001" w14:textId="77777777" w:rsidR="00EA3B70" w:rsidRDefault="00EA3B70" w:rsidP="003A0E1B">
            <w:pPr>
              <w:pStyle w:val="ITSTableText"/>
              <w:snapToGrid w:val="0"/>
              <w:rPr>
                <w:rFonts w:cs="Arial"/>
                <w:szCs w:val="18"/>
              </w:rPr>
            </w:pPr>
            <w:r>
              <w:rPr>
                <w:rFonts w:cs="Arial"/>
                <w:szCs w:val="18"/>
              </w:rPr>
              <w:t>Possible</w:t>
            </w:r>
          </w:p>
        </w:tc>
        <w:tc>
          <w:tcPr>
            <w:tcW w:w="3283" w:type="dxa"/>
            <w:tcBorders>
              <w:top w:val="single" w:sz="4" w:space="0" w:color="000000"/>
              <w:left w:val="single" w:sz="4" w:space="0" w:color="auto"/>
              <w:bottom w:val="single" w:sz="4" w:space="0" w:color="000000"/>
              <w:right w:val="single" w:sz="4" w:space="0" w:color="000000"/>
            </w:tcBorders>
            <w:shd w:val="clear" w:color="auto" w:fill="auto"/>
          </w:tcPr>
          <w:p w14:paraId="1B33A69D" w14:textId="77777777" w:rsidR="00EA3B70" w:rsidRDefault="00EA3B70" w:rsidP="003A0E1B">
            <w:pPr>
              <w:pStyle w:val="ITSTableText"/>
              <w:snapToGrid w:val="0"/>
              <w:ind w:left="107"/>
              <w:rPr>
                <w:rFonts w:cs="Arial"/>
                <w:szCs w:val="18"/>
              </w:rPr>
            </w:pPr>
            <w:r>
              <w:rPr>
                <w:rFonts w:cs="Arial"/>
                <w:szCs w:val="18"/>
              </w:rPr>
              <w:t>Ensure all designs clearly document custom coding and the operational team supporting the feature accept the risk.</w:t>
            </w:r>
          </w:p>
        </w:tc>
      </w:tr>
      <w:tr w:rsidR="001D6392" w14:paraId="4997ADA0" w14:textId="77777777" w:rsidTr="007A7117">
        <w:trPr>
          <w:cantSplit/>
          <w:trHeight w:val="205"/>
        </w:trPr>
        <w:tc>
          <w:tcPr>
            <w:tcW w:w="832" w:type="dxa"/>
            <w:tcBorders>
              <w:top w:val="single" w:sz="4" w:space="0" w:color="000000"/>
              <w:left w:val="single" w:sz="4" w:space="0" w:color="000000"/>
              <w:bottom w:val="single" w:sz="4" w:space="0" w:color="000000"/>
              <w:right w:val="single" w:sz="4" w:space="0" w:color="auto"/>
            </w:tcBorders>
            <w:shd w:val="clear" w:color="auto" w:fill="auto"/>
          </w:tcPr>
          <w:p w14:paraId="0FC70586" w14:textId="5AECBA86" w:rsidR="001D6392" w:rsidRDefault="001D6392" w:rsidP="003A0E1B">
            <w:pPr>
              <w:pStyle w:val="ITSTableText"/>
              <w:snapToGrid w:val="0"/>
              <w:rPr>
                <w:rFonts w:cs="Arial"/>
                <w:szCs w:val="18"/>
              </w:rPr>
            </w:pPr>
            <w:r>
              <w:rPr>
                <w:rFonts w:cs="Arial"/>
                <w:szCs w:val="18"/>
              </w:rPr>
              <w:t>RSK-5</w:t>
            </w:r>
          </w:p>
        </w:tc>
        <w:tc>
          <w:tcPr>
            <w:tcW w:w="1276" w:type="dxa"/>
            <w:tcBorders>
              <w:top w:val="single" w:sz="4" w:space="0" w:color="auto"/>
              <w:left w:val="single" w:sz="4" w:space="0" w:color="auto"/>
              <w:bottom w:val="single" w:sz="4" w:space="0" w:color="auto"/>
              <w:right w:val="single" w:sz="4" w:space="0" w:color="auto"/>
            </w:tcBorders>
            <w:shd w:val="clear" w:color="auto" w:fill="auto"/>
          </w:tcPr>
          <w:p w14:paraId="612B97E1" w14:textId="11A01C20" w:rsidR="001D6392" w:rsidRDefault="003E40BA" w:rsidP="003A0E1B">
            <w:pPr>
              <w:pStyle w:val="ITSTableText"/>
              <w:snapToGrid w:val="0"/>
              <w:rPr>
                <w:rFonts w:cs="Arial"/>
                <w:szCs w:val="18"/>
              </w:rPr>
            </w:pPr>
            <w:ins w:id="48" w:author="Paul Beaumont" w:date="2013-09-30T11:10:00Z">
              <w:r>
                <w:rPr>
                  <w:rFonts w:cs="Arial"/>
                  <w:szCs w:val="18"/>
                </w:rPr>
                <w:t>Business / Project</w:t>
              </w:r>
            </w:ins>
          </w:p>
        </w:tc>
        <w:tc>
          <w:tcPr>
            <w:tcW w:w="2058" w:type="dxa"/>
            <w:tcBorders>
              <w:top w:val="single" w:sz="4" w:space="0" w:color="auto"/>
              <w:left w:val="single" w:sz="4" w:space="0" w:color="auto"/>
              <w:bottom w:val="single" w:sz="4" w:space="0" w:color="auto"/>
              <w:right w:val="single" w:sz="4" w:space="0" w:color="auto"/>
            </w:tcBorders>
            <w:shd w:val="clear" w:color="auto" w:fill="auto"/>
          </w:tcPr>
          <w:p w14:paraId="606E8766" w14:textId="0F777854" w:rsidR="001D6392" w:rsidRDefault="001D6392" w:rsidP="003A0E1B">
            <w:pPr>
              <w:pStyle w:val="ITSTableText"/>
              <w:snapToGrid w:val="0"/>
              <w:rPr>
                <w:rFonts w:cs="Arial"/>
                <w:szCs w:val="18"/>
              </w:rPr>
            </w:pPr>
            <w:r>
              <w:rPr>
                <w:rFonts w:cs="Arial"/>
                <w:szCs w:val="18"/>
              </w:rPr>
              <w:t>Poor vendor engagement may cause delays and compromise functionality</w:t>
            </w:r>
          </w:p>
        </w:tc>
        <w:tc>
          <w:tcPr>
            <w:tcW w:w="1059" w:type="dxa"/>
            <w:tcBorders>
              <w:top w:val="single" w:sz="4" w:space="0" w:color="auto"/>
              <w:left w:val="single" w:sz="4" w:space="0" w:color="auto"/>
              <w:bottom w:val="single" w:sz="4" w:space="0" w:color="auto"/>
              <w:right w:val="single" w:sz="4" w:space="0" w:color="auto"/>
            </w:tcBorders>
            <w:shd w:val="clear" w:color="auto" w:fill="auto"/>
          </w:tcPr>
          <w:p w14:paraId="0B4D4D24" w14:textId="754FD9BF" w:rsidR="001D6392" w:rsidRDefault="001D6392" w:rsidP="003A0E1B">
            <w:pPr>
              <w:pStyle w:val="ITSTableText"/>
              <w:snapToGrid w:val="0"/>
              <w:rPr>
                <w:rFonts w:cs="Arial"/>
                <w:szCs w:val="18"/>
              </w:rPr>
            </w:pPr>
            <w:r>
              <w:rPr>
                <w:rFonts w:cs="Arial"/>
                <w:szCs w:val="18"/>
              </w:rPr>
              <w:t>Major</w:t>
            </w:r>
          </w:p>
        </w:tc>
        <w:tc>
          <w:tcPr>
            <w:tcW w:w="1135" w:type="dxa"/>
            <w:tcBorders>
              <w:top w:val="single" w:sz="4" w:space="0" w:color="auto"/>
              <w:left w:val="single" w:sz="4" w:space="0" w:color="auto"/>
              <w:bottom w:val="single" w:sz="4" w:space="0" w:color="auto"/>
              <w:right w:val="single" w:sz="4" w:space="0" w:color="auto"/>
            </w:tcBorders>
            <w:shd w:val="clear" w:color="auto" w:fill="auto"/>
          </w:tcPr>
          <w:p w14:paraId="2F9525F0" w14:textId="3DF7CC1F" w:rsidR="001D6392" w:rsidRDefault="003E40BA" w:rsidP="003A0E1B">
            <w:pPr>
              <w:pStyle w:val="ITSTableText"/>
              <w:snapToGrid w:val="0"/>
              <w:rPr>
                <w:rFonts w:cs="Arial"/>
                <w:szCs w:val="18"/>
              </w:rPr>
            </w:pPr>
            <w:ins w:id="49" w:author="Paul Beaumont" w:date="2013-09-30T11:11:00Z">
              <w:r>
                <w:rPr>
                  <w:rFonts w:cs="Arial"/>
                  <w:szCs w:val="18"/>
                </w:rPr>
                <w:t>Possible</w:t>
              </w:r>
            </w:ins>
          </w:p>
        </w:tc>
        <w:tc>
          <w:tcPr>
            <w:tcW w:w="3283" w:type="dxa"/>
            <w:tcBorders>
              <w:top w:val="single" w:sz="4" w:space="0" w:color="000000"/>
              <w:left w:val="single" w:sz="4" w:space="0" w:color="auto"/>
              <w:bottom w:val="single" w:sz="4" w:space="0" w:color="000000"/>
              <w:right w:val="single" w:sz="4" w:space="0" w:color="000000"/>
            </w:tcBorders>
            <w:shd w:val="clear" w:color="auto" w:fill="auto"/>
          </w:tcPr>
          <w:p w14:paraId="07DD2316" w14:textId="54F59730" w:rsidR="001D6392" w:rsidRDefault="003E40BA" w:rsidP="003A0E1B">
            <w:pPr>
              <w:pStyle w:val="ITSTableText"/>
              <w:snapToGrid w:val="0"/>
              <w:ind w:left="107"/>
              <w:rPr>
                <w:rFonts w:cs="Arial"/>
                <w:szCs w:val="18"/>
              </w:rPr>
            </w:pPr>
            <w:ins w:id="50" w:author="Paul Beaumont" w:date="2013-09-30T11:11:00Z">
              <w:r>
                <w:rPr>
                  <w:rFonts w:cs="Arial"/>
                  <w:szCs w:val="18"/>
                </w:rPr>
                <w:t xml:space="preserve">Ensure we actively engage with the chosen vendor.  </w:t>
              </w:r>
              <w:proofErr w:type="spellStart"/>
              <w:r>
                <w:rPr>
                  <w:rFonts w:cs="Arial"/>
                  <w:szCs w:val="18"/>
                </w:rPr>
                <w:t>Chosing</w:t>
              </w:r>
              <w:proofErr w:type="spellEnd"/>
              <w:r>
                <w:rPr>
                  <w:rFonts w:cs="Arial"/>
                  <w:szCs w:val="18"/>
                </w:rPr>
                <w:t xml:space="preserve"> a vendor with an Australian presence is of high importance</w:t>
              </w:r>
            </w:ins>
          </w:p>
        </w:tc>
      </w:tr>
      <w:tr w:rsidR="00E9213E" w14:paraId="19D3F26B" w14:textId="77777777" w:rsidTr="007A7117">
        <w:trPr>
          <w:cantSplit/>
          <w:trHeight w:val="205"/>
        </w:trPr>
        <w:tc>
          <w:tcPr>
            <w:tcW w:w="832" w:type="dxa"/>
            <w:tcBorders>
              <w:top w:val="single" w:sz="4" w:space="0" w:color="000000"/>
              <w:left w:val="single" w:sz="4" w:space="0" w:color="000000"/>
              <w:bottom w:val="single" w:sz="4" w:space="0" w:color="000000"/>
              <w:right w:val="single" w:sz="4" w:space="0" w:color="auto"/>
            </w:tcBorders>
            <w:shd w:val="clear" w:color="auto" w:fill="auto"/>
          </w:tcPr>
          <w:p w14:paraId="12F2A267" w14:textId="7307BBC6" w:rsidR="00E9213E" w:rsidRDefault="00E9213E" w:rsidP="003A0E1B">
            <w:pPr>
              <w:pStyle w:val="ITSTableText"/>
              <w:snapToGrid w:val="0"/>
              <w:rPr>
                <w:rFonts w:cs="Arial"/>
                <w:szCs w:val="18"/>
              </w:rPr>
            </w:pPr>
            <w:r>
              <w:rPr>
                <w:rFonts w:cs="Arial"/>
                <w:szCs w:val="18"/>
              </w:rPr>
              <w:t>RSK-6</w:t>
            </w:r>
          </w:p>
        </w:tc>
        <w:tc>
          <w:tcPr>
            <w:tcW w:w="1276" w:type="dxa"/>
            <w:tcBorders>
              <w:top w:val="single" w:sz="4" w:space="0" w:color="auto"/>
              <w:left w:val="single" w:sz="4" w:space="0" w:color="auto"/>
              <w:bottom w:val="single" w:sz="4" w:space="0" w:color="auto"/>
              <w:right w:val="single" w:sz="4" w:space="0" w:color="auto"/>
            </w:tcBorders>
            <w:shd w:val="clear" w:color="auto" w:fill="auto"/>
          </w:tcPr>
          <w:p w14:paraId="014D0B6F" w14:textId="1A0D64C1" w:rsidR="00E9213E" w:rsidRDefault="003E40BA" w:rsidP="003A0E1B">
            <w:pPr>
              <w:pStyle w:val="ITSTableText"/>
              <w:snapToGrid w:val="0"/>
              <w:rPr>
                <w:rFonts w:cs="Arial"/>
                <w:szCs w:val="18"/>
              </w:rPr>
            </w:pPr>
            <w:ins w:id="51" w:author="Paul Beaumont" w:date="2013-09-30T11:10:00Z">
              <w:r>
                <w:rPr>
                  <w:rFonts w:cs="Arial"/>
                  <w:szCs w:val="18"/>
                </w:rPr>
                <w:t>Technology</w:t>
              </w:r>
            </w:ins>
          </w:p>
        </w:tc>
        <w:tc>
          <w:tcPr>
            <w:tcW w:w="2058" w:type="dxa"/>
            <w:tcBorders>
              <w:top w:val="single" w:sz="4" w:space="0" w:color="auto"/>
              <w:left w:val="single" w:sz="4" w:space="0" w:color="auto"/>
              <w:bottom w:val="single" w:sz="4" w:space="0" w:color="auto"/>
              <w:right w:val="single" w:sz="4" w:space="0" w:color="auto"/>
            </w:tcBorders>
            <w:shd w:val="clear" w:color="auto" w:fill="auto"/>
          </w:tcPr>
          <w:p w14:paraId="03BC55C7" w14:textId="0AD24C41" w:rsidR="00E9213E" w:rsidRDefault="00E9213E" w:rsidP="003A0E1B">
            <w:pPr>
              <w:pStyle w:val="ITSTableText"/>
              <w:snapToGrid w:val="0"/>
              <w:rPr>
                <w:rFonts w:cs="Arial"/>
                <w:szCs w:val="18"/>
              </w:rPr>
            </w:pPr>
            <w:r>
              <w:rPr>
                <w:rFonts w:cs="Arial"/>
                <w:szCs w:val="18"/>
              </w:rPr>
              <w:t>Product selection without input from the business may compromise the suitability of the solution to meet business needs</w:t>
            </w:r>
          </w:p>
        </w:tc>
        <w:tc>
          <w:tcPr>
            <w:tcW w:w="1059" w:type="dxa"/>
            <w:tcBorders>
              <w:top w:val="single" w:sz="4" w:space="0" w:color="auto"/>
              <w:left w:val="single" w:sz="4" w:space="0" w:color="auto"/>
              <w:bottom w:val="single" w:sz="4" w:space="0" w:color="auto"/>
              <w:right w:val="single" w:sz="4" w:space="0" w:color="auto"/>
            </w:tcBorders>
            <w:shd w:val="clear" w:color="auto" w:fill="auto"/>
          </w:tcPr>
          <w:p w14:paraId="6B336C76" w14:textId="40C40260" w:rsidR="00E9213E" w:rsidRDefault="00E9213E" w:rsidP="003A0E1B">
            <w:pPr>
              <w:pStyle w:val="ITSTableText"/>
              <w:snapToGrid w:val="0"/>
              <w:rPr>
                <w:rFonts w:cs="Arial"/>
                <w:szCs w:val="18"/>
              </w:rPr>
            </w:pPr>
            <w:r>
              <w:rPr>
                <w:rFonts w:cs="Arial"/>
                <w:szCs w:val="18"/>
              </w:rPr>
              <w:t>Major</w:t>
            </w:r>
          </w:p>
        </w:tc>
        <w:tc>
          <w:tcPr>
            <w:tcW w:w="1135" w:type="dxa"/>
            <w:tcBorders>
              <w:top w:val="single" w:sz="4" w:space="0" w:color="auto"/>
              <w:left w:val="single" w:sz="4" w:space="0" w:color="auto"/>
              <w:bottom w:val="single" w:sz="4" w:space="0" w:color="auto"/>
              <w:right w:val="single" w:sz="4" w:space="0" w:color="auto"/>
            </w:tcBorders>
            <w:shd w:val="clear" w:color="auto" w:fill="auto"/>
          </w:tcPr>
          <w:p w14:paraId="2ED4E6E8" w14:textId="665E9135" w:rsidR="00E9213E" w:rsidRDefault="003E40BA" w:rsidP="003A0E1B">
            <w:pPr>
              <w:pStyle w:val="ITSTableText"/>
              <w:snapToGrid w:val="0"/>
              <w:rPr>
                <w:rFonts w:cs="Arial"/>
                <w:szCs w:val="18"/>
              </w:rPr>
            </w:pPr>
            <w:ins w:id="52" w:author="Paul Beaumont" w:date="2013-09-30T11:11:00Z">
              <w:r>
                <w:rPr>
                  <w:rFonts w:cs="Arial"/>
                  <w:szCs w:val="18"/>
                </w:rPr>
                <w:t>Possible</w:t>
              </w:r>
            </w:ins>
          </w:p>
        </w:tc>
        <w:tc>
          <w:tcPr>
            <w:tcW w:w="3283" w:type="dxa"/>
            <w:tcBorders>
              <w:top w:val="single" w:sz="4" w:space="0" w:color="000000"/>
              <w:left w:val="single" w:sz="4" w:space="0" w:color="auto"/>
              <w:bottom w:val="single" w:sz="4" w:space="0" w:color="000000"/>
              <w:right w:val="single" w:sz="4" w:space="0" w:color="000000"/>
            </w:tcBorders>
            <w:shd w:val="clear" w:color="auto" w:fill="auto"/>
          </w:tcPr>
          <w:p w14:paraId="38AB2C6C" w14:textId="6CB5ECB8" w:rsidR="00E9213E" w:rsidRDefault="003E40BA" w:rsidP="003A0E1B">
            <w:pPr>
              <w:pStyle w:val="ITSTableText"/>
              <w:snapToGrid w:val="0"/>
              <w:ind w:left="107"/>
              <w:rPr>
                <w:rFonts w:cs="Arial"/>
                <w:szCs w:val="18"/>
              </w:rPr>
            </w:pPr>
            <w:ins w:id="53" w:author="Paul Beaumont" w:date="2013-09-30T11:13:00Z">
              <w:r>
                <w:rPr>
                  <w:rFonts w:cs="Arial"/>
                  <w:szCs w:val="18"/>
                </w:rPr>
                <w:t xml:space="preserve">Ensure business is involved in the evaluation and selection process.  </w:t>
              </w:r>
            </w:ins>
          </w:p>
        </w:tc>
      </w:tr>
    </w:tbl>
    <w:p w14:paraId="321757B3" w14:textId="77777777" w:rsidR="003A0E1B" w:rsidRDefault="003A0E1B" w:rsidP="00FE6CF6">
      <w:pPr>
        <w:pStyle w:val="ITSOutlineNumberedHeading2"/>
      </w:pPr>
      <w:bookmarkStart w:id="54" w:name="_Toc316572162"/>
      <w:bookmarkStart w:id="55" w:name="_Toc316650956"/>
      <w:bookmarkStart w:id="56" w:name="_Toc367891328"/>
      <w:r>
        <w:t>Key issues</w:t>
      </w:r>
      <w:bookmarkEnd w:id="54"/>
      <w:bookmarkEnd w:id="55"/>
      <w:bookmarkEnd w:id="56"/>
    </w:p>
    <w:tbl>
      <w:tblPr>
        <w:tblW w:w="9479" w:type="dxa"/>
        <w:tblInd w:w="-15" w:type="dxa"/>
        <w:tblLayout w:type="fixed"/>
        <w:tblLook w:val="0000" w:firstRow="0" w:lastRow="0" w:firstColumn="0" w:lastColumn="0" w:noHBand="0" w:noVBand="0"/>
      </w:tblPr>
      <w:tblGrid>
        <w:gridCol w:w="974"/>
        <w:gridCol w:w="1134"/>
        <w:gridCol w:w="3402"/>
        <w:gridCol w:w="992"/>
        <w:gridCol w:w="2977"/>
      </w:tblGrid>
      <w:tr w:rsidR="003A0E1B" w14:paraId="05D98F02" w14:textId="77777777" w:rsidTr="003A0E1B">
        <w:trPr>
          <w:trHeight w:val="205"/>
          <w:tblHeader/>
        </w:trPr>
        <w:tc>
          <w:tcPr>
            <w:tcW w:w="974" w:type="dxa"/>
            <w:tcBorders>
              <w:top w:val="single" w:sz="4" w:space="0" w:color="000000"/>
              <w:left w:val="single" w:sz="4" w:space="0" w:color="000000"/>
              <w:bottom w:val="single" w:sz="4" w:space="0" w:color="000000"/>
              <w:right w:val="single" w:sz="4" w:space="0" w:color="000000"/>
            </w:tcBorders>
            <w:shd w:val="clear" w:color="auto" w:fill="000000"/>
          </w:tcPr>
          <w:p w14:paraId="448C32A9" w14:textId="77777777" w:rsidR="003A0E1B" w:rsidRDefault="003A0E1B" w:rsidP="003A0E1B">
            <w:pPr>
              <w:pStyle w:val="ITSTableColumnHeadingwhiteongrey"/>
              <w:snapToGrid w:val="0"/>
            </w:pPr>
            <w:r>
              <w:t>Ref</w:t>
            </w:r>
          </w:p>
        </w:tc>
        <w:tc>
          <w:tcPr>
            <w:tcW w:w="1134" w:type="dxa"/>
            <w:tcBorders>
              <w:top w:val="single" w:sz="4" w:space="0" w:color="000000"/>
              <w:left w:val="single" w:sz="4" w:space="0" w:color="000000"/>
              <w:bottom w:val="single" w:sz="4" w:space="0" w:color="auto"/>
              <w:right w:val="single" w:sz="4" w:space="0" w:color="000000"/>
            </w:tcBorders>
            <w:shd w:val="clear" w:color="auto" w:fill="000000"/>
          </w:tcPr>
          <w:p w14:paraId="518065EB" w14:textId="77777777" w:rsidR="003A0E1B" w:rsidRDefault="003A0E1B" w:rsidP="003A0E1B">
            <w:pPr>
              <w:pStyle w:val="ITSTableColumnHeadingwhiteongrey"/>
              <w:snapToGrid w:val="0"/>
            </w:pPr>
            <w:r>
              <w:t>Category</w:t>
            </w:r>
          </w:p>
        </w:tc>
        <w:tc>
          <w:tcPr>
            <w:tcW w:w="3402" w:type="dxa"/>
            <w:tcBorders>
              <w:top w:val="single" w:sz="4" w:space="0" w:color="000000"/>
              <w:left w:val="single" w:sz="4" w:space="0" w:color="000000"/>
              <w:bottom w:val="single" w:sz="4" w:space="0" w:color="auto"/>
              <w:right w:val="single" w:sz="4" w:space="0" w:color="000000"/>
            </w:tcBorders>
            <w:shd w:val="clear" w:color="auto" w:fill="000000"/>
          </w:tcPr>
          <w:p w14:paraId="45D2D11F" w14:textId="77777777" w:rsidR="003A0E1B" w:rsidRDefault="003A0E1B" w:rsidP="003A0E1B">
            <w:pPr>
              <w:pStyle w:val="ITSTableColumnHeadingwhiteongrey"/>
              <w:snapToGrid w:val="0"/>
            </w:pPr>
            <w:r>
              <w:t>Description</w:t>
            </w:r>
          </w:p>
        </w:tc>
        <w:tc>
          <w:tcPr>
            <w:tcW w:w="992" w:type="dxa"/>
            <w:tcBorders>
              <w:top w:val="single" w:sz="4" w:space="0" w:color="000000"/>
              <w:left w:val="single" w:sz="4" w:space="0" w:color="000000"/>
              <w:bottom w:val="single" w:sz="4" w:space="0" w:color="auto"/>
              <w:right w:val="single" w:sz="4" w:space="0" w:color="000000"/>
            </w:tcBorders>
            <w:shd w:val="clear" w:color="auto" w:fill="000000"/>
          </w:tcPr>
          <w:p w14:paraId="43AD698E" w14:textId="77777777" w:rsidR="003A0E1B" w:rsidRDefault="003A0E1B" w:rsidP="003A0E1B">
            <w:pPr>
              <w:pStyle w:val="ITSTableColumnHeadingwhiteongrey"/>
              <w:snapToGrid w:val="0"/>
            </w:pPr>
            <w:r>
              <w:t>Impact Severity</w:t>
            </w:r>
          </w:p>
        </w:tc>
        <w:tc>
          <w:tcPr>
            <w:tcW w:w="2977" w:type="dxa"/>
            <w:tcBorders>
              <w:top w:val="single" w:sz="4" w:space="0" w:color="000000"/>
              <w:left w:val="single" w:sz="4" w:space="0" w:color="000000"/>
              <w:bottom w:val="single" w:sz="4" w:space="0" w:color="auto"/>
              <w:right w:val="single" w:sz="4" w:space="0" w:color="000000"/>
            </w:tcBorders>
            <w:shd w:val="clear" w:color="auto" w:fill="000000"/>
          </w:tcPr>
          <w:p w14:paraId="6EB73783" w14:textId="77777777" w:rsidR="003A0E1B" w:rsidRDefault="003A0E1B" w:rsidP="003A0E1B">
            <w:pPr>
              <w:pStyle w:val="ITSTableColumnHeadingwhiteongrey"/>
              <w:snapToGrid w:val="0"/>
            </w:pPr>
            <w:r>
              <w:t xml:space="preserve">Action to Manage </w:t>
            </w:r>
            <w:r>
              <w:br/>
              <w:t>(Mitigation/Contingency)</w:t>
            </w:r>
          </w:p>
        </w:tc>
      </w:tr>
      <w:tr w:rsidR="003A0E1B" w14:paraId="186B6E8F" w14:textId="77777777" w:rsidTr="003A0E1B">
        <w:trPr>
          <w:cantSplit/>
          <w:trHeight w:val="205"/>
        </w:trPr>
        <w:tc>
          <w:tcPr>
            <w:tcW w:w="974" w:type="dxa"/>
            <w:tcBorders>
              <w:top w:val="single" w:sz="4" w:space="0" w:color="000000"/>
              <w:left w:val="single" w:sz="4" w:space="0" w:color="000000"/>
              <w:bottom w:val="single" w:sz="4" w:space="0" w:color="000000"/>
              <w:right w:val="single" w:sz="4" w:space="0" w:color="auto"/>
            </w:tcBorders>
            <w:shd w:val="clear" w:color="auto" w:fill="auto"/>
          </w:tcPr>
          <w:p w14:paraId="0650014B" w14:textId="77777777" w:rsidR="003A0E1B" w:rsidRDefault="0001523F" w:rsidP="003A0E1B">
            <w:pPr>
              <w:snapToGrid w:val="0"/>
              <w:spacing w:before="60" w:after="60"/>
              <w:rPr>
                <w:sz w:val="18"/>
              </w:rPr>
            </w:pPr>
            <w:r>
              <w:rPr>
                <w:sz w:val="18"/>
              </w:rPr>
              <w:t>ISS-1</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464E4B40" w14:textId="77777777" w:rsidR="003A0E1B" w:rsidRDefault="0001523F" w:rsidP="003A0E1B">
            <w:pPr>
              <w:snapToGrid w:val="0"/>
              <w:spacing w:before="60" w:after="60"/>
              <w:rPr>
                <w:sz w:val="18"/>
              </w:rPr>
            </w:pPr>
            <w:proofErr w:type="spellStart"/>
            <w:r>
              <w:rPr>
                <w:sz w:val="18"/>
              </w:rPr>
              <w:t>Mgmt</w:t>
            </w:r>
            <w:proofErr w:type="spellEnd"/>
          </w:p>
        </w:tc>
        <w:tc>
          <w:tcPr>
            <w:tcW w:w="3402" w:type="dxa"/>
            <w:tcBorders>
              <w:top w:val="single" w:sz="4" w:space="0" w:color="auto"/>
              <w:left w:val="single" w:sz="4" w:space="0" w:color="auto"/>
              <w:bottom w:val="single" w:sz="4" w:space="0" w:color="auto"/>
              <w:right w:val="single" w:sz="4" w:space="0" w:color="auto"/>
            </w:tcBorders>
            <w:shd w:val="clear" w:color="auto" w:fill="auto"/>
          </w:tcPr>
          <w:p w14:paraId="44A9A826" w14:textId="72053430" w:rsidR="003A0E1B" w:rsidRDefault="0001523F" w:rsidP="007D2665">
            <w:pPr>
              <w:snapToGrid w:val="0"/>
              <w:spacing w:before="60" w:after="60"/>
              <w:rPr>
                <w:sz w:val="18"/>
              </w:rPr>
            </w:pPr>
            <w:r>
              <w:rPr>
                <w:sz w:val="18"/>
              </w:rPr>
              <w:t>$</w:t>
            </w:r>
            <w:del w:id="57" w:author="Paul Beaumont" w:date="2013-10-15T15:00:00Z">
              <w:r w:rsidDel="007D2665">
                <w:rPr>
                  <w:sz w:val="18"/>
                </w:rPr>
                <w:delText>337</w:delText>
              </w:r>
            </w:del>
            <w:ins w:id="58" w:author="Paul Beaumont" w:date="2013-10-15T15:00:00Z">
              <w:r w:rsidR="007D2665">
                <w:rPr>
                  <w:sz w:val="18"/>
                </w:rPr>
                <w:t>290</w:t>
              </w:r>
            </w:ins>
            <w:r>
              <w:rPr>
                <w:sz w:val="18"/>
              </w:rPr>
              <w:t xml:space="preserve">,000 funding remains for Mobile App project. Additional funding </w:t>
            </w:r>
            <w:r w:rsidR="00EC7F5F">
              <w:rPr>
                <w:sz w:val="18"/>
              </w:rPr>
              <w:t xml:space="preserve">may </w:t>
            </w:r>
            <w:r>
              <w:rPr>
                <w:sz w:val="18"/>
              </w:rPr>
              <w:t xml:space="preserve">be required to complete the project. </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3BA481BD" w14:textId="77777777" w:rsidR="003A0E1B" w:rsidRDefault="0001523F" w:rsidP="003A0E1B">
            <w:pPr>
              <w:snapToGrid w:val="0"/>
              <w:spacing w:before="60" w:after="60"/>
              <w:rPr>
                <w:sz w:val="18"/>
              </w:rPr>
            </w:pPr>
            <w:r>
              <w:rPr>
                <w:sz w:val="18"/>
              </w:rPr>
              <w:t>Moderate</w:t>
            </w:r>
          </w:p>
        </w:tc>
        <w:tc>
          <w:tcPr>
            <w:tcW w:w="2977" w:type="dxa"/>
            <w:tcBorders>
              <w:top w:val="single" w:sz="4" w:space="0" w:color="auto"/>
              <w:left w:val="single" w:sz="4" w:space="0" w:color="auto"/>
              <w:bottom w:val="single" w:sz="4" w:space="0" w:color="auto"/>
              <w:right w:val="single" w:sz="4" w:space="0" w:color="000000"/>
            </w:tcBorders>
            <w:shd w:val="clear" w:color="auto" w:fill="auto"/>
          </w:tcPr>
          <w:p w14:paraId="3111F186" w14:textId="77777777" w:rsidR="003A0E1B" w:rsidRDefault="00E71439" w:rsidP="003A0E1B">
            <w:pPr>
              <w:spacing w:before="60" w:after="60"/>
              <w:rPr>
                <w:sz w:val="18"/>
              </w:rPr>
            </w:pPr>
            <w:r>
              <w:rPr>
                <w:rFonts w:cs="Arial"/>
              </w:rPr>
              <w:t>Seek approval from the Infrastructure and Planning Group (IPG) to re-allocate an additional funding to the Student Portal Mobile</w:t>
            </w:r>
          </w:p>
        </w:tc>
      </w:tr>
    </w:tbl>
    <w:p w14:paraId="6C7D255C" w14:textId="77777777" w:rsidR="009E358A" w:rsidRDefault="009E358A" w:rsidP="009E358A">
      <w:pPr>
        <w:pStyle w:val="ITSBodyText"/>
      </w:pPr>
      <w:bookmarkStart w:id="59" w:name="_Toc318464220"/>
    </w:p>
    <w:p w14:paraId="180F2A38" w14:textId="77777777" w:rsidR="009E358A" w:rsidRPr="009E358A" w:rsidRDefault="009E358A" w:rsidP="009E358A">
      <w:pPr>
        <w:pStyle w:val="ITSBodyText"/>
      </w:pPr>
    </w:p>
    <w:p w14:paraId="18D35A1F" w14:textId="77777777" w:rsidR="009E358A" w:rsidRDefault="009E358A" w:rsidP="00FE6CF6">
      <w:pPr>
        <w:pStyle w:val="ITSOutlineNumberedHeading1"/>
      </w:pPr>
      <w:bookmarkStart w:id="60" w:name="_Toc367891329"/>
      <w:r>
        <w:lastRenderedPageBreak/>
        <w:t>Service provision options considered</w:t>
      </w:r>
      <w:bookmarkEnd w:id="59"/>
      <w:bookmarkEnd w:id="60"/>
    </w:p>
    <w:p w14:paraId="33DDC452" w14:textId="77777777" w:rsidR="00574744" w:rsidRDefault="00574744" w:rsidP="00574744">
      <w:pPr>
        <w:pStyle w:val="ITSBodyText"/>
      </w:pPr>
      <w:r>
        <w:t>There are a number of service provisions the university can consider for Student Portal Phase 2.</w:t>
      </w:r>
    </w:p>
    <w:p w14:paraId="5DC14D96" w14:textId="44087F8C" w:rsidR="00574744" w:rsidRDefault="00574744" w:rsidP="00574744">
      <w:pPr>
        <w:pStyle w:val="ITSBodyText"/>
      </w:pPr>
      <w:r>
        <w:t xml:space="preserve">Off the shelf vendor solutions provide cost effective options. These solutions have been used by some other tertiary institutions and are relatively easy to integrate and implement quickly. </w:t>
      </w:r>
    </w:p>
    <w:p w14:paraId="7D97C9EF" w14:textId="6FB6E469" w:rsidR="00574744" w:rsidRPr="00574744" w:rsidRDefault="00574744" w:rsidP="00574744">
      <w:pPr>
        <w:pStyle w:val="ITSBodyText"/>
      </w:pPr>
      <w:r>
        <w:t>A custom build solution offers customised functionality but at a higher cost with a</w:t>
      </w:r>
      <w:r w:rsidR="00742D89">
        <w:t xml:space="preserve"> longer timeframe to implement.</w:t>
      </w:r>
    </w:p>
    <w:p w14:paraId="48018C65" w14:textId="77777777" w:rsidR="007A7117" w:rsidRDefault="007A7117" w:rsidP="009E358A">
      <w:pPr>
        <w:pStyle w:val="ITSBodyText"/>
        <w:rPr>
          <w:b/>
          <w:sz w:val="24"/>
        </w:rPr>
      </w:pPr>
      <w:bookmarkStart w:id="61" w:name="__RefHeading__61_1629490630"/>
      <w:bookmarkEnd w:id="61"/>
    </w:p>
    <w:p w14:paraId="30A10B56" w14:textId="77777777" w:rsidR="009E358A" w:rsidRDefault="009E358A" w:rsidP="009E358A">
      <w:pPr>
        <w:pStyle w:val="ITSBodyText"/>
        <w:rPr>
          <w:b/>
          <w:sz w:val="24"/>
        </w:rPr>
      </w:pPr>
      <w:r w:rsidRPr="009E358A">
        <w:rPr>
          <w:b/>
          <w:sz w:val="24"/>
        </w:rPr>
        <w:t>Option 1</w:t>
      </w:r>
      <w:r w:rsidR="00574744">
        <w:rPr>
          <w:b/>
          <w:sz w:val="24"/>
        </w:rPr>
        <w:t xml:space="preserve"> – Do Nothing</w:t>
      </w:r>
    </w:p>
    <w:p w14:paraId="2D3CA60E" w14:textId="1D1A0FB2" w:rsidR="00574744" w:rsidRPr="00574744" w:rsidRDefault="00574744" w:rsidP="009E358A">
      <w:pPr>
        <w:pStyle w:val="ITSBodyText"/>
      </w:pPr>
      <w:r w:rsidRPr="00574744">
        <w:t xml:space="preserve">This option assumes students would continue </w:t>
      </w:r>
      <w:r w:rsidR="00742D89">
        <w:t xml:space="preserve">to </w:t>
      </w:r>
      <w:r w:rsidRPr="00574744">
        <w:t xml:space="preserve">gain access through the existing Student portal system. </w:t>
      </w:r>
    </w:p>
    <w:p w14:paraId="0ABB2953" w14:textId="77777777" w:rsidR="00574744" w:rsidRPr="00574744" w:rsidRDefault="00574744" w:rsidP="009E358A">
      <w:pPr>
        <w:pStyle w:val="ITSBodyText"/>
      </w:pPr>
      <w:r w:rsidRPr="00574744">
        <w:t xml:space="preserve">Pros: </w:t>
      </w:r>
    </w:p>
    <w:p w14:paraId="492D1E82" w14:textId="77777777" w:rsidR="00574744" w:rsidRPr="00574744" w:rsidRDefault="00574744" w:rsidP="005532E2">
      <w:pPr>
        <w:pStyle w:val="ITSBodyText"/>
        <w:numPr>
          <w:ilvl w:val="0"/>
          <w:numId w:val="29"/>
        </w:numPr>
      </w:pPr>
      <w:r w:rsidRPr="00574744">
        <w:t>No ITS resources required to implement the project</w:t>
      </w:r>
    </w:p>
    <w:p w14:paraId="62F83465" w14:textId="19EF0952" w:rsidR="00574744" w:rsidRPr="00574744" w:rsidRDefault="00574744" w:rsidP="005532E2">
      <w:pPr>
        <w:pStyle w:val="ITSBodyText"/>
        <w:numPr>
          <w:ilvl w:val="0"/>
          <w:numId w:val="29"/>
        </w:numPr>
      </w:pPr>
      <w:r w:rsidRPr="00574744">
        <w:t xml:space="preserve">No funding </w:t>
      </w:r>
      <w:r w:rsidR="005532E2">
        <w:t xml:space="preserve">required to </w:t>
      </w:r>
      <w:r w:rsidR="00742D89">
        <w:t>implement the project</w:t>
      </w:r>
    </w:p>
    <w:p w14:paraId="66FEF85B" w14:textId="77777777" w:rsidR="00574744" w:rsidRPr="00574744" w:rsidRDefault="00574744" w:rsidP="009E358A">
      <w:pPr>
        <w:pStyle w:val="ITSBodyText"/>
      </w:pPr>
    </w:p>
    <w:p w14:paraId="5E8AA9F3" w14:textId="77777777" w:rsidR="00574744" w:rsidRDefault="00574744" w:rsidP="009E358A">
      <w:pPr>
        <w:pStyle w:val="ITSBodyText"/>
      </w:pPr>
      <w:r w:rsidRPr="00574744">
        <w:t xml:space="preserve">Cons: </w:t>
      </w:r>
    </w:p>
    <w:p w14:paraId="08A6C8E4" w14:textId="0DFFCC10" w:rsidR="005532E2" w:rsidRDefault="009768AA" w:rsidP="005532E2">
      <w:pPr>
        <w:pStyle w:val="ITSBodyText"/>
        <w:numPr>
          <w:ilvl w:val="0"/>
          <w:numId w:val="30"/>
        </w:numPr>
      </w:pPr>
      <w:r>
        <w:t>Reputational damage as students expect a mobile application and other competitor universities already have a mobile application</w:t>
      </w:r>
    </w:p>
    <w:p w14:paraId="37A69DC8" w14:textId="385F7CA5" w:rsidR="009768AA" w:rsidRPr="00574744" w:rsidRDefault="009768AA" w:rsidP="005532E2">
      <w:pPr>
        <w:pStyle w:val="ITSBodyText"/>
        <w:numPr>
          <w:ilvl w:val="0"/>
          <w:numId w:val="30"/>
        </w:numPr>
      </w:pPr>
      <w:r>
        <w:t>Poor user / student experience with large numbers of students accessing the student portal</w:t>
      </w:r>
      <w:r w:rsidR="00742D89">
        <w:t xml:space="preserve"> (which is not optimised for mobile devices) on mobile devices or tablets</w:t>
      </w:r>
    </w:p>
    <w:p w14:paraId="01757EBE" w14:textId="77777777" w:rsidR="009E358A" w:rsidRDefault="009E358A" w:rsidP="009E358A">
      <w:pPr>
        <w:pStyle w:val="ITSBodyText"/>
        <w:rPr>
          <w:b/>
          <w:sz w:val="24"/>
        </w:rPr>
      </w:pPr>
    </w:p>
    <w:p w14:paraId="138BDD13" w14:textId="037F6F31" w:rsidR="009E358A" w:rsidRDefault="009E358A" w:rsidP="009E358A">
      <w:pPr>
        <w:pStyle w:val="ITSBodyText"/>
        <w:rPr>
          <w:b/>
          <w:sz w:val="24"/>
        </w:rPr>
      </w:pPr>
      <w:r>
        <w:rPr>
          <w:b/>
          <w:sz w:val="24"/>
        </w:rPr>
        <w:t>Option 2</w:t>
      </w:r>
      <w:r w:rsidR="00574744">
        <w:rPr>
          <w:b/>
          <w:sz w:val="24"/>
        </w:rPr>
        <w:t xml:space="preserve"> – Implement the Student Portal Mobile Application using an existing off</w:t>
      </w:r>
      <w:r w:rsidR="00742D89">
        <w:rPr>
          <w:b/>
          <w:sz w:val="24"/>
        </w:rPr>
        <w:t>-</w:t>
      </w:r>
      <w:r w:rsidR="00574744">
        <w:rPr>
          <w:b/>
          <w:sz w:val="24"/>
        </w:rPr>
        <w:t>the</w:t>
      </w:r>
      <w:r w:rsidR="00742D89">
        <w:rPr>
          <w:b/>
          <w:sz w:val="24"/>
        </w:rPr>
        <w:t>-</w:t>
      </w:r>
      <w:r w:rsidR="00574744">
        <w:rPr>
          <w:b/>
          <w:sz w:val="24"/>
        </w:rPr>
        <w:t xml:space="preserve">shelf </w:t>
      </w:r>
      <w:r w:rsidR="005532E2">
        <w:rPr>
          <w:b/>
          <w:sz w:val="24"/>
        </w:rPr>
        <w:t>product</w:t>
      </w:r>
    </w:p>
    <w:p w14:paraId="226CCC1B" w14:textId="42DEE4E0" w:rsidR="009015DF" w:rsidRDefault="009015DF" w:rsidP="009E358A">
      <w:pPr>
        <w:pStyle w:val="ITSBodyText"/>
        <w:rPr>
          <w:b/>
          <w:sz w:val="24"/>
        </w:rPr>
      </w:pPr>
      <w:r w:rsidRPr="00574744">
        <w:t>Pros:</w:t>
      </w:r>
    </w:p>
    <w:p w14:paraId="3B943225" w14:textId="77777777" w:rsidR="002E0850" w:rsidRPr="005532E2" w:rsidRDefault="005532E2" w:rsidP="005532E2">
      <w:pPr>
        <w:pStyle w:val="ITSBodyText"/>
        <w:numPr>
          <w:ilvl w:val="0"/>
          <w:numId w:val="29"/>
        </w:numPr>
      </w:pPr>
      <w:r w:rsidRPr="005532E2">
        <w:t>Rapidly deliver a solution</w:t>
      </w:r>
    </w:p>
    <w:p w14:paraId="3F549A5F" w14:textId="77777777" w:rsidR="002E0850" w:rsidRPr="005532E2" w:rsidRDefault="005532E2" w:rsidP="005532E2">
      <w:pPr>
        <w:pStyle w:val="ITSBodyText"/>
        <w:numPr>
          <w:ilvl w:val="0"/>
          <w:numId w:val="29"/>
        </w:numPr>
      </w:pPr>
      <w:r w:rsidRPr="005532E2">
        <w:t>Easy to implement different modules as priorities change</w:t>
      </w:r>
    </w:p>
    <w:p w14:paraId="2BB2FBB0" w14:textId="77777777" w:rsidR="002E0850" w:rsidRDefault="005532E2" w:rsidP="005532E2">
      <w:pPr>
        <w:pStyle w:val="ITSBodyText"/>
        <w:numPr>
          <w:ilvl w:val="0"/>
          <w:numId w:val="29"/>
        </w:numPr>
        <w:rPr>
          <w:ins w:id="62" w:author="Paul Beaumont" w:date="2013-09-30T10:17:00Z"/>
        </w:rPr>
      </w:pPr>
      <w:r w:rsidRPr="005532E2">
        <w:t xml:space="preserve">There is an initial implementation cost and on-going licensing fee </w:t>
      </w:r>
    </w:p>
    <w:p w14:paraId="550ED372" w14:textId="34D2B247" w:rsidR="00433215" w:rsidRDefault="00433215" w:rsidP="005532E2">
      <w:pPr>
        <w:pStyle w:val="ITSBodyText"/>
        <w:numPr>
          <w:ilvl w:val="0"/>
          <w:numId w:val="29"/>
        </w:numPr>
      </w:pPr>
      <w:ins w:id="63" w:author="Paul Beaumont" w:date="2013-09-30T10:17:00Z">
        <w:r>
          <w:t>Vendor manages the upgrades to new operating systems and devices</w:t>
        </w:r>
      </w:ins>
    </w:p>
    <w:p w14:paraId="5BFEAE02" w14:textId="68BC7C43" w:rsidR="0004030B" w:rsidDel="00433215" w:rsidRDefault="0004030B" w:rsidP="005532E2">
      <w:pPr>
        <w:pStyle w:val="ITSBodyText"/>
        <w:numPr>
          <w:ilvl w:val="0"/>
          <w:numId w:val="29"/>
        </w:numPr>
        <w:rPr>
          <w:del w:id="64" w:author="Paul Beaumont" w:date="2013-09-30T10:16:00Z"/>
        </w:rPr>
      </w:pPr>
      <w:del w:id="65" w:author="Paul Beaumont" w:date="2013-09-30T10:16:00Z">
        <w:r w:rsidDel="00433215">
          <w:delText>Some limited in-house development o</w:delText>
        </w:r>
        <w:r w:rsidR="00742D89" w:rsidDel="00433215">
          <w:delText>r customisation may be required</w:delText>
        </w:r>
      </w:del>
    </w:p>
    <w:p w14:paraId="0C31D04F" w14:textId="3E23695D" w:rsidR="00E9213E" w:rsidRDefault="00E9213E" w:rsidP="00E9213E">
      <w:pPr>
        <w:pStyle w:val="ITSBodyText"/>
        <w:rPr>
          <w:b/>
          <w:sz w:val="24"/>
        </w:rPr>
      </w:pPr>
      <w:r>
        <w:t>Cons</w:t>
      </w:r>
      <w:r w:rsidRPr="00574744">
        <w:t>:</w:t>
      </w:r>
    </w:p>
    <w:p w14:paraId="3CE1564F" w14:textId="40559FEB" w:rsidR="00433215" w:rsidRDefault="00E9213E" w:rsidP="00E9213E">
      <w:pPr>
        <w:pStyle w:val="ITSBodyText"/>
        <w:numPr>
          <w:ilvl w:val="0"/>
          <w:numId w:val="29"/>
        </w:numPr>
        <w:rPr>
          <w:ins w:id="66" w:author="Paul Beaumont" w:date="2013-09-30T10:16:00Z"/>
        </w:rPr>
      </w:pPr>
      <w:del w:id="67" w:author="Paul Beaumont" w:date="2013-09-30T10:16:00Z">
        <w:r w:rsidDel="00433215">
          <w:delText xml:space="preserve">Not </w:delText>
        </w:r>
      </w:del>
      <w:ins w:id="68" w:author="Paul Beaumont" w:date="2013-09-30T10:15:00Z">
        <w:r w:rsidR="00433215">
          <w:t xml:space="preserve">May not be </w:t>
        </w:r>
      </w:ins>
      <w:r>
        <w:t>fit for purpose</w:t>
      </w:r>
    </w:p>
    <w:p w14:paraId="2305E864" w14:textId="32BB433A" w:rsidR="00433215" w:rsidRDefault="00433215" w:rsidP="00433215">
      <w:pPr>
        <w:pStyle w:val="ITSBodyText"/>
        <w:numPr>
          <w:ilvl w:val="0"/>
          <w:numId w:val="29"/>
        </w:numPr>
        <w:rPr>
          <w:ins w:id="69" w:author="Paul Beaumont" w:date="2013-09-30T10:15:00Z"/>
        </w:rPr>
      </w:pPr>
      <w:ins w:id="70" w:author="Paul Beaumont" w:date="2013-09-30T10:16:00Z">
        <w:r>
          <w:t>Some limited in-house development or customisation may be required</w:t>
        </w:r>
      </w:ins>
    </w:p>
    <w:p w14:paraId="6E112257" w14:textId="120E1CEC" w:rsidR="00E9213E" w:rsidRPr="005532E2" w:rsidRDefault="00E9213E" w:rsidP="00E9213E">
      <w:pPr>
        <w:pStyle w:val="ITSBodyText"/>
        <w:numPr>
          <w:ilvl w:val="0"/>
          <w:numId w:val="29"/>
        </w:numPr>
      </w:pPr>
      <w:del w:id="71" w:author="Paul Beaumont" w:date="2013-09-30T10:15:00Z">
        <w:r w:rsidDel="00433215">
          <w:delText>,</w:delText>
        </w:r>
      </w:del>
      <w:ins w:id="72" w:author="Paul Beaumont" w:date="2013-09-30T10:15:00Z">
        <w:r w:rsidR="00433215">
          <w:t>V</w:t>
        </w:r>
      </w:ins>
      <w:del w:id="73" w:author="Paul Beaumont" w:date="2013-09-30T10:15:00Z">
        <w:r w:rsidDel="00433215">
          <w:delText xml:space="preserve"> v</w:delText>
        </w:r>
      </w:del>
      <w:r>
        <w:t xml:space="preserve">endor </w:t>
      </w:r>
      <w:del w:id="74" w:author="Paul Beaumont" w:date="2013-09-30T10:15:00Z">
        <w:r w:rsidDel="00433215">
          <w:delText xml:space="preserve">doesn’t </w:delText>
        </w:r>
      </w:del>
      <w:ins w:id="75" w:author="Paul Beaumont" w:date="2013-09-30T10:15:00Z">
        <w:r w:rsidR="00433215">
          <w:t xml:space="preserve">may not </w:t>
        </w:r>
      </w:ins>
      <w:r>
        <w:t>engage</w:t>
      </w:r>
      <w:ins w:id="76" w:author="Paul Beaumont" w:date="2013-09-30T10:18:00Z">
        <w:r w:rsidR="00433215">
          <w:t xml:space="preserve"> or keep product current</w:t>
        </w:r>
      </w:ins>
    </w:p>
    <w:p w14:paraId="5672C664" w14:textId="77777777" w:rsidR="00E9213E" w:rsidRPr="005532E2" w:rsidRDefault="00E9213E" w:rsidP="00E9213E">
      <w:pPr>
        <w:pStyle w:val="ITSBodyText"/>
      </w:pPr>
    </w:p>
    <w:p w14:paraId="1DEC28D2" w14:textId="77777777" w:rsidR="00574744" w:rsidRDefault="00574744" w:rsidP="009E358A">
      <w:pPr>
        <w:pStyle w:val="ITSBodyText"/>
        <w:rPr>
          <w:b/>
          <w:sz w:val="24"/>
        </w:rPr>
      </w:pPr>
      <w:r>
        <w:rPr>
          <w:b/>
          <w:sz w:val="24"/>
        </w:rPr>
        <w:t>Option 3 – Build and install the Student Portal Mobile Application in-house.</w:t>
      </w:r>
    </w:p>
    <w:p w14:paraId="7BFF40A2" w14:textId="0A5F9033" w:rsidR="009015DF" w:rsidRDefault="009015DF" w:rsidP="009E358A">
      <w:pPr>
        <w:pStyle w:val="ITSBodyText"/>
        <w:rPr>
          <w:b/>
          <w:sz w:val="24"/>
        </w:rPr>
      </w:pPr>
      <w:r w:rsidRPr="00574744">
        <w:t>Pros:</w:t>
      </w:r>
    </w:p>
    <w:p w14:paraId="07E6B438" w14:textId="10F130BC" w:rsidR="002E0850" w:rsidRPr="005532E2" w:rsidRDefault="000F0DC2" w:rsidP="005532E2">
      <w:pPr>
        <w:pStyle w:val="ITSBodyText"/>
        <w:numPr>
          <w:ilvl w:val="0"/>
          <w:numId w:val="29"/>
        </w:numPr>
      </w:pPr>
      <w:r>
        <w:t>Allows custom</w:t>
      </w:r>
      <w:r w:rsidR="005532E2" w:rsidRPr="005532E2">
        <w:t xml:space="preserve"> integration with IDM stack for easy authentication, authori</w:t>
      </w:r>
      <w:r w:rsidR="00742D89">
        <w:t>s</w:t>
      </w:r>
      <w:r w:rsidR="005532E2" w:rsidRPr="005532E2">
        <w:t>ation and encryption</w:t>
      </w:r>
    </w:p>
    <w:p w14:paraId="389C771A" w14:textId="38568BD1" w:rsidR="002E0850" w:rsidRPr="005532E2" w:rsidRDefault="005532E2" w:rsidP="005532E2">
      <w:pPr>
        <w:pStyle w:val="ITSBodyText"/>
        <w:numPr>
          <w:ilvl w:val="0"/>
          <w:numId w:val="29"/>
        </w:numPr>
      </w:pPr>
      <w:r w:rsidRPr="005532E2">
        <w:t>Allows parallel implementation of changes on the current Student Portal and the mobile version, as it utili</w:t>
      </w:r>
      <w:r w:rsidR="00742D89">
        <w:t>s</w:t>
      </w:r>
      <w:r w:rsidRPr="005532E2">
        <w:t xml:space="preserve">es </w:t>
      </w:r>
      <w:r w:rsidR="00EC7F5F">
        <w:t xml:space="preserve">the </w:t>
      </w:r>
      <w:r w:rsidRPr="005532E2">
        <w:t xml:space="preserve">same programming language and </w:t>
      </w:r>
      <w:commentRangeStart w:id="77"/>
      <w:r w:rsidRPr="005532E2">
        <w:t>techniques</w:t>
      </w:r>
      <w:commentRangeEnd w:id="77"/>
      <w:r w:rsidR="000F0DC2">
        <w:rPr>
          <w:rStyle w:val="CommentReference"/>
          <w:lang w:val="x-none" w:eastAsia="x-none"/>
        </w:rPr>
        <w:commentReference w:id="77"/>
      </w:r>
      <w:r w:rsidR="00EC7F5F">
        <w:t>.</w:t>
      </w:r>
    </w:p>
    <w:p w14:paraId="6591E11B" w14:textId="77777777" w:rsidR="002E0850" w:rsidRDefault="005532E2" w:rsidP="005532E2">
      <w:pPr>
        <w:pStyle w:val="ITSBodyText"/>
        <w:numPr>
          <w:ilvl w:val="0"/>
          <w:numId w:val="29"/>
        </w:numPr>
      </w:pPr>
      <w:r w:rsidRPr="005532E2">
        <w:t>While there is an initial implementation cost, there will be no on-going licensing fee (fees are already included in current membership)</w:t>
      </w:r>
    </w:p>
    <w:p w14:paraId="68E4EB36" w14:textId="3120691C" w:rsidR="00A74208" w:rsidRDefault="00A74208" w:rsidP="000F0DC2">
      <w:pPr>
        <w:pStyle w:val="ITSBodyText"/>
      </w:pPr>
      <w:r>
        <w:t>Cons</w:t>
      </w:r>
    </w:p>
    <w:p w14:paraId="2875BFA6" w14:textId="5654134D" w:rsidR="005532E2" w:rsidRDefault="00A74208" w:rsidP="000F0DC2">
      <w:pPr>
        <w:pStyle w:val="ITSBodyText"/>
        <w:numPr>
          <w:ilvl w:val="0"/>
          <w:numId w:val="29"/>
        </w:numPr>
      </w:pPr>
      <w:r w:rsidRPr="000F0DC2">
        <w:lastRenderedPageBreak/>
        <w:t xml:space="preserve">The </w:t>
      </w:r>
      <w:r>
        <w:t>University of Melbourne will need</w:t>
      </w:r>
      <w:r w:rsidR="000F0DC2">
        <w:t xml:space="preserve"> to maintain the code base and</w:t>
      </w:r>
      <w:r>
        <w:t xml:space="preserve"> update the code base for new versions of platforms and new platforms.</w:t>
      </w:r>
    </w:p>
    <w:p w14:paraId="4BBB094C" w14:textId="72755560" w:rsidR="000F0DC2" w:rsidRDefault="000F0DC2" w:rsidP="000F0DC2">
      <w:pPr>
        <w:pStyle w:val="ITSBodyText"/>
        <w:numPr>
          <w:ilvl w:val="0"/>
          <w:numId w:val="29"/>
        </w:numPr>
      </w:pPr>
      <w:r>
        <w:t>More Complex solution</w:t>
      </w:r>
    </w:p>
    <w:p w14:paraId="432845BE" w14:textId="7B08740B" w:rsidR="000F0DC2" w:rsidRPr="000F0DC2" w:rsidRDefault="000F0DC2" w:rsidP="000F0DC2">
      <w:pPr>
        <w:pStyle w:val="ITSBodyText"/>
        <w:numPr>
          <w:ilvl w:val="0"/>
          <w:numId w:val="29"/>
        </w:numPr>
      </w:pPr>
      <w:r>
        <w:t>Greater development costs up front</w:t>
      </w:r>
    </w:p>
    <w:p w14:paraId="5ABA5750" w14:textId="77777777" w:rsidR="009E358A" w:rsidRDefault="009E358A" w:rsidP="009E358A">
      <w:pPr>
        <w:pStyle w:val="ITSBodyText"/>
        <w:rPr>
          <w:b/>
          <w:sz w:val="24"/>
        </w:rPr>
      </w:pPr>
      <w:r>
        <w:rPr>
          <w:b/>
          <w:sz w:val="24"/>
        </w:rPr>
        <w:t>Recommended option</w:t>
      </w:r>
    </w:p>
    <w:p w14:paraId="5B20957A" w14:textId="6B3EAB49" w:rsidR="009E358A" w:rsidRDefault="00574744" w:rsidP="009E358A">
      <w:pPr>
        <w:pStyle w:val="ITSBodyText"/>
        <w:rPr>
          <w:b/>
          <w:sz w:val="24"/>
        </w:rPr>
      </w:pPr>
      <w:r w:rsidRPr="00574744">
        <w:t>The recommended option is Option</w:t>
      </w:r>
      <w:r w:rsidR="00EC7F5F">
        <w:t xml:space="preserve"> 2.</w:t>
      </w:r>
      <w:r w:rsidRPr="00574744">
        <w:t xml:space="preserve"> </w:t>
      </w:r>
    </w:p>
    <w:p w14:paraId="0C13463C" w14:textId="77777777" w:rsidR="009E358A" w:rsidRDefault="00F8418F" w:rsidP="00D15195">
      <w:pPr>
        <w:pStyle w:val="ITSOutlineNumberedHeading1"/>
      </w:pPr>
      <w:bookmarkStart w:id="78" w:name="_Toc367891330"/>
      <w:r>
        <w:lastRenderedPageBreak/>
        <w:t>Initiative</w:t>
      </w:r>
      <w:r w:rsidRPr="00D15195">
        <w:t xml:space="preserve"> </w:t>
      </w:r>
      <w:r w:rsidR="00D15195" w:rsidRPr="00D15195">
        <w:t>Overview</w:t>
      </w:r>
      <w:bookmarkEnd w:id="78"/>
    </w:p>
    <w:p w14:paraId="5A7A2843" w14:textId="77777777" w:rsidR="00D15195" w:rsidRDefault="00D15195" w:rsidP="00D15195">
      <w:pPr>
        <w:pStyle w:val="ITSOutlineNumberedHeading2"/>
      </w:pPr>
      <w:bookmarkStart w:id="79" w:name="_Toc367891331"/>
      <w:r>
        <w:t>Potential impact on other ITS services</w:t>
      </w:r>
      <w:bookmarkEnd w:id="79"/>
    </w:p>
    <w:tbl>
      <w:tblPr>
        <w:tblW w:w="9479" w:type="dxa"/>
        <w:tblInd w:w="-15" w:type="dxa"/>
        <w:tblLayout w:type="fixed"/>
        <w:tblLook w:val="0000" w:firstRow="0" w:lastRow="0" w:firstColumn="0" w:lastColumn="0" w:noHBand="0" w:noVBand="0"/>
      </w:tblPr>
      <w:tblGrid>
        <w:gridCol w:w="914"/>
        <w:gridCol w:w="1477"/>
        <w:gridCol w:w="1843"/>
        <w:gridCol w:w="1134"/>
        <w:gridCol w:w="4111"/>
      </w:tblGrid>
      <w:tr w:rsidR="00B70109" w:rsidRPr="009F5238" w14:paraId="241D3730" w14:textId="77777777" w:rsidTr="004C1371">
        <w:trPr>
          <w:trHeight w:val="205"/>
        </w:trPr>
        <w:tc>
          <w:tcPr>
            <w:tcW w:w="914" w:type="dxa"/>
            <w:tcBorders>
              <w:top w:val="single" w:sz="4" w:space="0" w:color="000000"/>
              <w:left w:val="single" w:sz="4" w:space="0" w:color="000000"/>
              <w:bottom w:val="single" w:sz="4" w:space="0" w:color="000000"/>
              <w:right w:val="single" w:sz="4" w:space="0" w:color="000000"/>
            </w:tcBorders>
            <w:shd w:val="clear" w:color="auto" w:fill="000000"/>
          </w:tcPr>
          <w:p w14:paraId="1D76204D" w14:textId="77777777" w:rsidR="00B70109" w:rsidRPr="009F5238" w:rsidRDefault="00B70109" w:rsidP="004C1371">
            <w:pPr>
              <w:pStyle w:val="ITSTableColumnHeadingwhiteongrey"/>
              <w:snapToGrid w:val="0"/>
              <w:rPr>
                <w:szCs w:val="18"/>
              </w:rPr>
            </w:pPr>
            <w:r w:rsidRPr="009F5238">
              <w:rPr>
                <w:szCs w:val="18"/>
              </w:rPr>
              <w:t>Number</w:t>
            </w:r>
          </w:p>
        </w:tc>
        <w:tc>
          <w:tcPr>
            <w:tcW w:w="1477" w:type="dxa"/>
            <w:tcBorders>
              <w:top w:val="single" w:sz="4" w:space="0" w:color="000000"/>
              <w:left w:val="single" w:sz="4" w:space="0" w:color="000000"/>
              <w:bottom w:val="single" w:sz="4" w:space="0" w:color="auto"/>
              <w:right w:val="single" w:sz="4" w:space="0" w:color="000000"/>
            </w:tcBorders>
            <w:shd w:val="clear" w:color="auto" w:fill="000000"/>
          </w:tcPr>
          <w:p w14:paraId="57C1F520" w14:textId="77777777" w:rsidR="00B70109" w:rsidRPr="009F5238" w:rsidRDefault="00B70109" w:rsidP="004C1371">
            <w:pPr>
              <w:pStyle w:val="ITSTableColumnHeadingwhiteongrey"/>
              <w:snapToGrid w:val="0"/>
              <w:rPr>
                <w:szCs w:val="18"/>
              </w:rPr>
            </w:pPr>
            <w:r w:rsidRPr="009F5238">
              <w:rPr>
                <w:szCs w:val="18"/>
              </w:rPr>
              <w:t>Area</w:t>
            </w:r>
          </w:p>
        </w:tc>
        <w:tc>
          <w:tcPr>
            <w:tcW w:w="1843" w:type="dxa"/>
            <w:tcBorders>
              <w:top w:val="single" w:sz="4" w:space="0" w:color="000000"/>
              <w:left w:val="single" w:sz="4" w:space="0" w:color="000000"/>
              <w:bottom w:val="single" w:sz="4" w:space="0" w:color="auto"/>
              <w:right w:val="single" w:sz="4" w:space="0" w:color="000000"/>
            </w:tcBorders>
            <w:shd w:val="clear" w:color="auto" w:fill="000000"/>
          </w:tcPr>
          <w:p w14:paraId="46E5AD95" w14:textId="77777777" w:rsidR="00B70109" w:rsidRPr="009F5238" w:rsidRDefault="00B70109" w:rsidP="004C1371">
            <w:pPr>
              <w:pStyle w:val="ITSTableColumnHeadingwhiteongrey"/>
              <w:snapToGrid w:val="0"/>
              <w:rPr>
                <w:szCs w:val="18"/>
              </w:rPr>
            </w:pPr>
            <w:r w:rsidRPr="009F5238">
              <w:rPr>
                <w:szCs w:val="18"/>
              </w:rPr>
              <w:t xml:space="preserve">Service Bundle/Service </w:t>
            </w:r>
          </w:p>
        </w:tc>
        <w:tc>
          <w:tcPr>
            <w:tcW w:w="1134" w:type="dxa"/>
            <w:tcBorders>
              <w:top w:val="single" w:sz="4" w:space="0" w:color="000000"/>
              <w:left w:val="single" w:sz="4" w:space="0" w:color="000000"/>
              <w:bottom w:val="single" w:sz="4" w:space="0" w:color="auto"/>
              <w:right w:val="single" w:sz="4" w:space="0" w:color="000000"/>
            </w:tcBorders>
            <w:shd w:val="clear" w:color="auto" w:fill="000000"/>
          </w:tcPr>
          <w:p w14:paraId="7441089D" w14:textId="77777777" w:rsidR="00B70109" w:rsidRPr="009F5238" w:rsidRDefault="00B70109" w:rsidP="004C1371">
            <w:pPr>
              <w:pStyle w:val="ITSTableColumnHeadingwhiteongrey"/>
              <w:snapToGrid w:val="0"/>
              <w:rPr>
                <w:szCs w:val="18"/>
              </w:rPr>
            </w:pPr>
            <w:r w:rsidRPr="009F5238">
              <w:rPr>
                <w:szCs w:val="18"/>
              </w:rPr>
              <w:t>Type</w:t>
            </w:r>
          </w:p>
        </w:tc>
        <w:tc>
          <w:tcPr>
            <w:tcW w:w="4111" w:type="dxa"/>
            <w:tcBorders>
              <w:top w:val="single" w:sz="4" w:space="0" w:color="000000"/>
              <w:left w:val="single" w:sz="4" w:space="0" w:color="000000"/>
              <w:bottom w:val="single" w:sz="4" w:space="0" w:color="000000"/>
              <w:right w:val="single" w:sz="4" w:space="0" w:color="000000"/>
            </w:tcBorders>
            <w:shd w:val="clear" w:color="auto" w:fill="000000"/>
          </w:tcPr>
          <w:p w14:paraId="7DF466EB" w14:textId="77777777" w:rsidR="00B70109" w:rsidRPr="009F5238" w:rsidRDefault="00B70109" w:rsidP="004C1371">
            <w:pPr>
              <w:pStyle w:val="ITSTableColumnHeadingwhiteongrey"/>
              <w:snapToGrid w:val="0"/>
              <w:rPr>
                <w:szCs w:val="18"/>
              </w:rPr>
            </w:pPr>
            <w:r w:rsidRPr="009F5238">
              <w:rPr>
                <w:szCs w:val="18"/>
              </w:rPr>
              <w:t>Description</w:t>
            </w:r>
          </w:p>
        </w:tc>
      </w:tr>
      <w:tr w:rsidR="00B70109" w:rsidRPr="009F5238" w14:paraId="3D6B68DA" w14:textId="77777777" w:rsidTr="004C1371">
        <w:trPr>
          <w:cantSplit/>
          <w:trHeight w:val="205"/>
        </w:trPr>
        <w:tc>
          <w:tcPr>
            <w:tcW w:w="914" w:type="dxa"/>
            <w:tcBorders>
              <w:top w:val="single" w:sz="4" w:space="0" w:color="000000"/>
              <w:left w:val="single" w:sz="4" w:space="0" w:color="000000"/>
              <w:bottom w:val="single" w:sz="4" w:space="0" w:color="000000"/>
              <w:right w:val="single" w:sz="4" w:space="0" w:color="auto"/>
            </w:tcBorders>
            <w:shd w:val="clear" w:color="auto" w:fill="auto"/>
          </w:tcPr>
          <w:p w14:paraId="0FDB02FC" w14:textId="77777777" w:rsidR="00B70109" w:rsidRPr="009F5238" w:rsidRDefault="00B70109" w:rsidP="004C1371">
            <w:pPr>
              <w:pStyle w:val="ITSTableText"/>
              <w:snapToGrid w:val="0"/>
              <w:rPr>
                <w:szCs w:val="18"/>
              </w:rPr>
            </w:pPr>
            <w:r>
              <w:rPr>
                <w:szCs w:val="18"/>
              </w:rPr>
              <w:t>IMP-1</w:t>
            </w:r>
          </w:p>
        </w:tc>
        <w:tc>
          <w:tcPr>
            <w:tcW w:w="1477" w:type="dxa"/>
            <w:tcBorders>
              <w:top w:val="single" w:sz="4" w:space="0" w:color="auto"/>
              <w:left w:val="single" w:sz="4" w:space="0" w:color="auto"/>
              <w:bottom w:val="single" w:sz="4" w:space="0" w:color="auto"/>
              <w:right w:val="single" w:sz="4" w:space="0" w:color="auto"/>
            </w:tcBorders>
            <w:shd w:val="clear" w:color="auto" w:fill="auto"/>
          </w:tcPr>
          <w:p w14:paraId="600E2927" w14:textId="77777777" w:rsidR="00B70109" w:rsidRPr="006C4A22" w:rsidRDefault="00B70109" w:rsidP="004C1371">
            <w:pPr>
              <w:pStyle w:val="ITSTableText"/>
              <w:snapToGrid w:val="0"/>
              <w:rPr>
                <w:rFonts w:cs="Arial"/>
                <w:szCs w:val="18"/>
              </w:rPr>
            </w:pPr>
            <w:r w:rsidRPr="006C4A22">
              <w:rPr>
                <w:rFonts w:cs="Arial"/>
                <w:szCs w:val="18"/>
              </w:rPr>
              <w:t>IT Service Desk</w:t>
            </w:r>
          </w:p>
        </w:tc>
        <w:tc>
          <w:tcPr>
            <w:tcW w:w="1843" w:type="dxa"/>
            <w:tcBorders>
              <w:top w:val="single" w:sz="4" w:space="0" w:color="auto"/>
              <w:left w:val="single" w:sz="4" w:space="0" w:color="auto"/>
              <w:bottom w:val="single" w:sz="4" w:space="0" w:color="auto"/>
              <w:right w:val="single" w:sz="4" w:space="0" w:color="auto"/>
            </w:tcBorders>
            <w:shd w:val="clear" w:color="auto" w:fill="auto"/>
          </w:tcPr>
          <w:p w14:paraId="1A4DB26F" w14:textId="7F182101" w:rsidR="00B70109" w:rsidRPr="006C4A22" w:rsidRDefault="00B70109" w:rsidP="004C1371">
            <w:pPr>
              <w:pStyle w:val="ITSTableText"/>
              <w:snapToGrid w:val="0"/>
              <w:rPr>
                <w:rFonts w:cs="Arial"/>
                <w:szCs w:val="18"/>
              </w:rPr>
            </w:pPr>
            <w:r w:rsidRPr="006C4A22">
              <w:rPr>
                <w:rFonts w:cs="Arial"/>
                <w:szCs w:val="18"/>
              </w:rPr>
              <w:t xml:space="preserve">Refer Service Catalogue </w:t>
            </w:r>
            <w:r w:rsidR="00742D89" w:rsidRPr="006C4A22">
              <w:rPr>
                <w:rFonts w:cs="Arial"/>
                <w:szCs w:val="18"/>
              </w:rPr>
              <w:t>i.e.</w:t>
            </w:r>
            <w:r w:rsidRPr="006C4A22">
              <w:rPr>
                <w:rFonts w:cs="Arial"/>
                <w:szCs w:val="18"/>
              </w:rPr>
              <w:t xml:space="preserve"> for impacts as a result of putting in new service</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31C30A11" w14:textId="77777777" w:rsidR="00B70109" w:rsidRPr="006C4A22" w:rsidRDefault="00B70109" w:rsidP="004C1371">
            <w:pPr>
              <w:pStyle w:val="ITSTableText"/>
              <w:snapToGrid w:val="0"/>
              <w:rPr>
                <w:szCs w:val="18"/>
              </w:rPr>
            </w:pPr>
            <w:r w:rsidRPr="006C4A22">
              <w:rPr>
                <w:szCs w:val="18"/>
              </w:rPr>
              <w:t>Moderate</w:t>
            </w:r>
          </w:p>
        </w:tc>
        <w:tc>
          <w:tcPr>
            <w:tcW w:w="4111" w:type="dxa"/>
            <w:tcBorders>
              <w:top w:val="single" w:sz="4" w:space="0" w:color="000000"/>
              <w:left w:val="single" w:sz="4" w:space="0" w:color="auto"/>
              <w:bottom w:val="single" w:sz="4" w:space="0" w:color="000000"/>
              <w:right w:val="single" w:sz="4" w:space="0" w:color="000000"/>
            </w:tcBorders>
            <w:shd w:val="clear" w:color="auto" w:fill="auto"/>
          </w:tcPr>
          <w:p w14:paraId="2265FB6E" w14:textId="77777777" w:rsidR="00B70109" w:rsidRPr="006C4A22" w:rsidRDefault="00B70109" w:rsidP="004C1371">
            <w:pPr>
              <w:pStyle w:val="ITSTableText"/>
              <w:snapToGrid w:val="0"/>
              <w:rPr>
                <w:szCs w:val="18"/>
              </w:rPr>
            </w:pPr>
            <w:r w:rsidRPr="006C4A22">
              <w:rPr>
                <w:szCs w:val="18"/>
              </w:rPr>
              <w:t xml:space="preserve">Changes to management of students requiring assistance.  </w:t>
            </w:r>
          </w:p>
        </w:tc>
      </w:tr>
      <w:tr w:rsidR="00B70109" w:rsidRPr="009F5238" w14:paraId="0C7E96A8" w14:textId="77777777" w:rsidTr="004C1371">
        <w:trPr>
          <w:cantSplit/>
          <w:trHeight w:val="205"/>
        </w:trPr>
        <w:tc>
          <w:tcPr>
            <w:tcW w:w="914" w:type="dxa"/>
            <w:tcBorders>
              <w:top w:val="single" w:sz="4" w:space="0" w:color="000000"/>
              <w:left w:val="single" w:sz="4" w:space="0" w:color="000000"/>
              <w:bottom w:val="single" w:sz="4" w:space="0" w:color="000000"/>
              <w:right w:val="single" w:sz="4" w:space="0" w:color="auto"/>
            </w:tcBorders>
            <w:shd w:val="clear" w:color="auto" w:fill="auto"/>
          </w:tcPr>
          <w:p w14:paraId="5CA24E62" w14:textId="77777777" w:rsidR="00B70109" w:rsidRPr="009F5238" w:rsidRDefault="00B70109" w:rsidP="004C1371">
            <w:pPr>
              <w:pStyle w:val="ITSTableText"/>
              <w:snapToGrid w:val="0"/>
              <w:rPr>
                <w:szCs w:val="18"/>
              </w:rPr>
            </w:pPr>
            <w:r>
              <w:rPr>
                <w:szCs w:val="18"/>
              </w:rPr>
              <w:t>IMP-2</w:t>
            </w:r>
          </w:p>
        </w:tc>
        <w:tc>
          <w:tcPr>
            <w:tcW w:w="1477" w:type="dxa"/>
            <w:tcBorders>
              <w:top w:val="single" w:sz="4" w:space="0" w:color="auto"/>
              <w:left w:val="single" w:sz="4" w:space="0" w:color="auto"/>
              <w:bottom w:val="single" w:sz="4" w:space="0" w:color="auto"/>
              <w:right w:val="single" w:sz="4" w:space="0" w:color="auto"/>
            </w:tcBorders>
            <w:shd w:val="clear" w:color="auto" w:fill="auto"/>
          </w:tcPr>
          <w:p w14:paraId="59A5E19D" w14:textId="77777777" w:rsidR="00B70109" w:rsidRPr="006C4A22" w:rsidRDefault="00B70109" w:rsidP="004C1371">
            <w:pPr>
              <w:pStyle w:val="ITSTableText"/>
              <w:snapToGrid w:val="0"/>
              <w:rPr>
                <w:rFonts w:cs="Arial"/>
                <w:szCs w:val="18"/>
              </w:rPr>
            </w:pPr>
            <w:r w:rsidRPr="006C4A22">
              <w:rPr>
                <w:rFonts w:cs="Arial"/>
                <w:szCs w:val="18"/>
              </w:rPr>
              <w:t>Student Centre staff</w:t>
            </w:r>
          </w:p>
        </w:tc>
        <w:tc>
          <w:tcPr>
            <w:tcW w:w="1843" w:type="dxa"/>
            <w:tcBorders>
              <w:top w:val="single" w:sz="4" w:space="0" w:color="auto"/>
              <w:left w:val="single" w:sz="4" w:space="0" w:color="auto"/>
              <w:bottom w:val="single" w:sz="4" w:space="0" w:color="auto"/>
              <w:right w:val="single" w:sz="4" w:space="0" w:color="auto"/>
            </w:tcBorders>
            <w:shd w:val="clear" w:color="auto" w:fill="auto"/>
          </w:tcPr>
          <w:p w14:paraId="4BCD1FF9" w14:textId="77777777" w:rsidR="00B70109" w:rsidRPr="006C4A22" w:rsidRDefault="00B70109" w:rsidP="004C1371">
            <w:pPr>
              <w:pStyle w:val="ITSTableText"/>
              <w:rPr>
                <w:rFonts w:cs="Arial"/>
                <w:szCs w:val="18"/>
              </w:rPr>
            </w:pP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1750686E" w14:textId="77777777" w:rsidR="00B70109" w:rsidRPr="006C4A22" w:rsidRDefault="00B70109" w:rsidP="004C1371">
            <w:pPr>
              <w:pStyle w:val="ITSTableText"/>
              <w:snapToGrid w:val="0"/>
              <w:rPr>
                <w:rFonts w:cs="Arial"/>
                <w:szCs w:val="18"/>
              </w:rPr>
            </w:pPr>
          </w:p>
        </w:tc>
        <w:tc>
          <w:tcPr>
            <w:tcW w:w="4111" w:type="dxa"/>
            <w:tcBorders>
              <w:top w:val="single" w:sz="4" w:space="0" w:color="000000"/>
              <w:left w:val="single" w:sz="4" w:space="0" w:color="auto"/>
              <w:bottom w:val="single" w:sz="4" w:space="0" w:color="000000"/>
              <w:right w:val="single" w:sz="4" w:space="0" w:color="000000"/>
            </w:tcBorders>
            <w:shd w:val="clear" w:color="auto" w:fill="auto"/>
          </w:tcPr>
          <w:p w14:paraId="02C2F6B1" w14:textId="77777777" w:rsidR="00B70109" w:rsidRPr="006C4A22" w:rsidRDefault="00B70109" w:rsidP="004C1371">
            <w:pPr>
              <w:autoSpaceDE w:val="0"/>
              <w:snapToGrid w:val="0"/>
              <w:spacing w:before="60" w:after="60"/>
              <w:rPr>
                <w:rFonts w:cs="Arial"/>
                <w:sz w:val="18"/>
                <w:szCs w:val="18"/>
              </w:rPr>
            </w:pPr>
          </w:p>
        </w:tc>
      </w:tr>
      <w:tr w:rsidR="00B70109" w:rsidRPr="009F5238" w14:paraId="1BCB25DA" w14:textId="77777777" w:rsidTr="004C1371">
        <w:trPr>
          <w:cantSplit/>
          <w:trHeight w:val="205"/>
        </w:trPr>
        <w:tc>
          <w:tcPr>
            <w:tcW w:w="914" w:type="dxa"/>
            <w:tcBorders>
              <w:top w:val="single" w:sz="4" w:space="0" w:color="000000"/>
              <w:left w:val="single" w:sz="4" w:space="0" w:color="000000"/>
              <w:bottom w:val="single" w:sz="4" w:space="0" w:color="000000"/>
              <w:right w:val="single" w:sz="4" w:space="0" w:color="auto"/>
            </w:tcBorders>
            <w:shd w:val="clear" w:color="auto" w:fill="auto"/>
          </w:tcPr>
          <w:p w14:paraId="6F6660E8" w14:textId="77777777" w:rsidR="00B70109" w:rsidRDefault="00B70109" w:rsidP="004C1371">
            <w:pPr>
              <w:pStyle w:val="ITSTableText"/>
              <w:snapToGrid w:val="0"/>
              <w:rPr>
                <w:szCs w:val="18"/>
              </w:rPr>
            </w:pPr>
            <w:r>
              <w:rPr>
                <w:szCs w:val="18"/>
              </w:rPr>
              <w:t>IMP-3</w:t>
            </w:r>
          </w:p>
        </w:tc>
        <w:tc>
          <w:tcPr>
            <w:tcW w:w="1477" w:type="dxa"/>
            <w:tcBorders>
              <w:top w:val="single" w:sz="4" w:space="0" w:color="auto"/>
              <w:left w:val="single" w:sz="4" w:space="0" w:color="auto"/>
              <w:bottom w:val="single" w:sz="4" w:space="0" w:color="auto"/>
              <w:right w:val="single" w:sz="4" w:space="0" w:color="auto"/>
            </w:tcBorders>
            <w:shd w:val="clear" w:color="auto" w:fill="auto"/>
          </w:tcPr>
          <w:p w14:paraId="45A085C1" w14:textId="77777777" w:rsidR="00B70109" w:rsidRPr="006C4A22" w:rsidRDefault="00B70109" w:rsidP="004C1371">
            <w:pPr>
              <w:pStyle w:val="ITSTableText"/>
              <w:snapToGrid w:val="0"/>
              <w:rPr>
                <w:rFonts w:cs="Arial"/>
                <w:szCs w:val="18"/>
              </w:rPr>
            </w:pPr>
            <w:r w:rsidRPr="006C4A22">
              <w:rPr>
                <w:rFonts w:cs="Arial"/>
                <w:szCs w:val="18"/>
              </w:rPr>
              <w:t>13Melb</w:t>
            </w:r>
          </w:p>
        </w:tc>
        <w:tc>
          <w:tcPr>
            <w:tcW w:w="1843" w:type="dxa"/>
            <w:tcBorders>
              <w:top w:val="single" w:sz="4" w:space="0" w:color="auto"/>
              <w:left w:val="single" w:sz="4" w:space="0" w:color="auto"/>
              <w:bottom w:val="single" w:sz="4" w:space="0" w:color="auto"/>
              <w:right w:val="single" w:sz="4" w:space="0" w:color="auto"/>
            </w:tcBorders>
            <w:shd w:val="clear" w:color="auto" w:fill="auto"/>
          </w:tcPr>
          <w:p w14:paraId="3A3813CE" w14:textId="77777777" w:rsidR="00B70109" w:rsidRPr="006C4A22" w:rsidRDefault="00B70109" w:rsidP="004C1371">
            <w:pPr>
              <w:pStyle w:val="ITSTableText"/>
              <w:rPr>
                <w:rFonts w:cs="Arial"/>
                <w:szCs w:val="18"/>
              </w:rPr>
            </w:pP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145CA5BF" w14:textId="77777777" w:rsidR="00B70109" w:rsidRPr="006C4A22" w:rsidRDefault="00B70109" w:rsidP="004C1371">
            <w:pPr>
              <w:pStyle w:val="ITSTableText"/>
              <w:snapToGrid w:val="0"/>
              <w:rPr>
                <w:rFonts w:cs="Arial"/>
                <w:szCs w:val="18"/>
              </w:rPr>
            </w:pPr>
          </w:p>
        </w:tc>
        <w:tc>
          <w:tcPr>
            <w:tcW w:w="4111" w:type="dxa"/>
            <w:tcBorders>
              <w:top w:val="single" w:sz="4" w:space="0" w:color="000000"/>
              <w:left w:val="single" w:sz="4" w:space="0" w:color="auto"/>
              <w:bottom w:val="single" w:sz="4" w:space="0" w:color="000000"/>
              <w:right w:val="single" w:sz="4" w:space="0" w:color="000000"/>
            </w:tcBorders>
            <w:shd w:val="clear" w:color="auto" w:fill="auto"/>
          </w:tcPr>
          <w:p w14:paraId="414F570B" w14:textId="77777777" w:rsidR="00B70109" w:rsidRPr="006C4A22" w:rsidRDefault="00B70109" w:rsidP="004C1371">
            <w:pPr>
              <w:autoSpaceDE w:val="0"/>
              <w:snapToGrid w:val="0"/>
              <w:spacing w:before="60" w:after="60"/>
              <w:rPr>
                <w:rFonts w:cs="Arial"/>
                <w:sz w:val="18"/>
                <w:szCs w:val="18"/>
              </w:rPr>
            </w:pPr>
          </w:p>
        </w:tc>
      </w:tr>
      <w:tr w:rsidR="00B70109" w:rsidRPr="009F5238" w14:paraId="0E8EDDDA" w14:textId="77777777" w:rsidTr="004C1371">
        <w:trPr>
          <w:cantSplit/>
          <w:trHeight w:val="205"/>
        </w:trPr>
        <w:tc>
          <w:tcPr>
            <w:tcW w:w="914" w:type="dxa"/>
            <w:tcBorders>
              <w:top w:val="single" w:sz="4" w:space="0" w:color="000000"/>
              <w:left w:val="single" w:sz="4" w:space="0" w:color="000000"/>
              <w:bottom w:val="single" w:sz="4" w:space="0" w:color="000000"/>
              <w:right w:val="single" w:sz="4" w:space="0" w:color="auto"/>
            </w:tcBorders>
            <w:shd w:val="clear" w:color="auto" w:fill="auto"/>
          </w:tcPr>
          <w:p w14:paraId="5B77E267" w14:textId="77777777" w:rsidR="00B70109" w:rsidRDefault="00B70109" w:rsidP="004C1371">
            <w:pPr>
              <w:pStyle w:val="ITSTableText"/>
              <w:snapToGrid w:val="0"/>
              <w:rPr>
                <w:szCs w:val="18"/>
              </w:rPr>
            </w:pPr>
            <w:r>
              <w:rPr>
                <w:szCs w:val="18"/>
              </w:rPr>
              <w:t>IMP-4</w:t>
            </w:r>
          </w:p>
        </w:tc>
        <w:tc>
          <w:tcPr>
            <w:tcW w:w="1477" w:type="dxa"/>
            <w:tcBorders>
              <w:top w:val="single" w:sz="4" w:space="0" w:color="auto"/>
              <w:left w:val="single" w:sz="4" w:space="0" w:color="auto"/>
              <w:bottom w:val="single" w:sz="4" w:space="0" w:color="auto"/>
              <w:right w:val="single" w:sz="4" w:space="0" w:color="auto"/>
            </w:tcBorders>
            <w:shd w:val="clear" w:color="auto" w:fill="auto"/>
          </w:tcPr>
          <w:p w14:paraId="21356AD4" w14:textId="77777777" w:rsidR="00B70109" w:rsidRPr="006C4A22" w:rsidRDefault="00B70109" w:rsidP="004C1371">
            <w:pPr>
              <w:pStyle w:val="ITSTableText"/>
              <w:snapToGrid w:val="0"/>
              <w:rPr>
                <w:rFonts w:cs="Arial"/>
                <w:szCs w:val="18"/>
              </w:rPr>
            </w:pPr>
            <w:r w:rsidRPr="006C4A22">
              <w:rPr>
                <w:rFonts w:cs="Arial"/>
                <w:szCs w:val="18"/>
              </w:rPr>
              <w:t>Student Services staff</w:t>
            </w:r>
          </w:p>
        </w:tc>
        <w:tc>
          <w:tcPr>
            <w:tcW w:w="1843" w:type="dxa"/>
            <w:tcBorders>
              <w:top w:val="single" w:sz="4" w:space="0" w:color="auto"/>
              <w:left w:val="single" w:sz="4" w:space="0" w:color="auto"/>
              <w:bottom w:val="single" w:sz="4" w:space="0" w:color="auto"/>
              <w:right w:val="single" w:sz="4" w:space="0" w:color="auto"/>
            </w:tcBorders>
            <w:shd w:val="clear" w:color="auto" w:fill="auto"/>
          </w:tcPr>
          <w:p w14:paraId="194FFF97" w14:textId="77777777" w:rsidR="00B70109" w:rsidRPr="006C4A22" w:rsidRDefault="00B70109" w:rsidP="004C1371">
            <w:pPr>
              <w:pStyle w:val="ITSTableText"/>
              <w:rPr>
                <w:rFonts w:cs="Arial"/>
                <w:szCs w:val="18"/>
              </w:rPr>
            </w:pP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2D0CFCA7" w14:textId="77777777" w:rsidR="00B70109" w:rsidRPr="006C4A22" w:rsidRDefault="00B70109" w:rsidP="004C1371">
            <w:pPr>
              <w:pStyle w:val="ITSTableText"/>
              <w:snapToGrid w:val="0"/>
              <w:rPr>
                <w:rFonts w:cs="Arial"/>
                <w:szCs w:val="18"/>
              </w:rPr>
            </w:pPr>
          </w:p>
        </w:tc>
        <w:tc>
          <w:tcPr>
            <w:tcW w:w="4111" w:type="dxa"/>
            <w:tcBorders>
              <w:top w:val="single" w:sz="4" w:space="0" w:color="000000"/>
              <w:left w:val="single" w:sz="4" w:space="0" w:color="auto"/>
              <w:bottom w:val="single" w:sz="4" w:space="0" w:color="000000"/>
              <w:right w:val="single" w:sz="4" w:space="0" w:color="000000"/>
            </w:tcBorders>
            <w:shd w:val="clear" w:color="auto" w:fill="auto"/>
          </w:tcPr>
          <w:p w14:paraId="6645605E" w14:textId="77777777" w:rsidR="00B70109" w:rsidRPr="006C4A22" w:rsidRDefault="00B70109" w:rsidP="004C1371">
            <w:pPr>
              <w:autoSpaceDE w:val="0"/>
              <w:snapToGrid w:val="0"/>
              <w:spacing w:before="60" w:after="60"/>
              <w:rPr>
                <w:rFonts w:cs="Arial"/>
                <w:sz w:val="18"/>
                <w:szCs w:val="18"/>
              </w:rPr>
            </w:pPr>
          </w:p>
        </w:tc>
      </w:tr>
      <w:tr w:rsidR="00B70109" w:rsidRPr="009F5238" w14:paraId="40A53CF9" w14:textId="77777777" w:rsidTr="004C1371">
        <w:trPr>
          <w:cantSplit/>
          <w:trHeight w:val="205"/>
        </w:trPr>
        <w:tc>
          <w:tcPr>
            <w:tcW w:w="914" w:type="dxa"/>
            <w:tcBorders>
              <w:top w:val="single" w:sz="4" w:space="0" w:color="000000"/>
              <w:left w:val="single" w:sz="4" w:space="0" w:color="000000"/>
              <w:bottom w:val="single" w:sz="4" w:space="0" w:color="000000"/>
              <w:right w:val="single" w:sz="4" w:space="0" w:color="auto"/>
            </w:tcBorders>
            <w:shd w:val="clear" w:color="auto" w:fill="auto"/>
          </w:tcPr>
          <w:p w14:paraId="19E1B6A9" w14:textId="77777777" w:rsidR="00B70109" w:rsidRDefault="00B70109" w:rsidP="004C1371">
            <w:pPr>
              <w:pStyle w:val="ITSTableText"/>
              <w:snapToGrid w:val="0"/>
              <w:rPr>
                <w:szCs w:val="18"/>
              </w:rPr>
            </w:pPr>
            <w:r>
              <w:rPr>
                <w:szCs w:val="18"/>
              </w:rPr>
              <w:t>IMP-5</w:t>
            </w:r>
          </w:p>
        </w:tc>
        <w:tc>
          <w:tcPr>
            <w:tcW w:w="1477" w:type="dxa"/>
            <w:tcBorders>
              <w:top w:val="single" w:sz="4" w:space="0" w:color="auto"/>
              <w:left w:val="single" w:sz="4" w:space="0" w:color="auto"/>
              <w:bottom w:val="single" w:sz="4" w:space="0" w:color="auto"/>
              <w:right w:val="single" w:sz="4" w:space="0" w:color="auto"/>
            </w:tcBorders>
            <w:shd w:val="clear" w:color="auto" w:fill="auto"/>
          </w:tcPr>
          <w:p w14:paraId="0329294C" w14:textId="77777777" w:rsidR="00B70109" w:rsidRPr="006C4A22" w:rsidRDefault="00B70109" w:rsidP="004C1371">
            <w:pPr>
              <w:pStyle w:val="ITSTableText"/>
              <w:snapToGrid w:val="0"/>
              <w:rPr>
                <w:rFonts w:cs="Arial"/>
                <w:szCs w:val="18"/>
              </w:rPr>
            </w:pPr>
            <w:r w:rsidRPr="006C4A22">
              <w:rPr>
                <w:rFonts w:cs="Arial"/>
                <w:szCs w:val="18"/>
              </w:rPr>
              <w:t>Academic staff</w:t>
            </w:r>
          </w:p>
        </w:tc>
        <w:tc>
          <w:tcPr>
            <w:tcW w:w="1843" w:type="dxa"/>
            <w:tcBorders>
              <w:top w:val="single" w:sz="4" w:space="0" w:color="auto"/>
              <w:left w:val="single" w:sz="4" w:space="0" w:color="auto"/>
              <w:bottom w:val="single" w:sz="4" w:space="0" w:color="auto"/>
              <w:right w:val="single" w:sz="4" w:space="0" w:color="auto"/>
            </w:tcBorders>
            <w:shd w:val="clear" w:color="auto" w:fill="auto"/>
          </w:tcPr>
          <w:p w14:paraId="5D21E90D" w14:textId="77777777" w:rsidR="00B70109" w:rsidRPr="006C4A22" w:rsidRDefault="00B70109" w:rsidP="004C1371">
            <w:pPr>
              <w:pStyle w:val="ITSTableText"/>
              <w:rPr>
                <w:rFonts w:cs="Arial"/>
                <w:szCs w:val="18"/>
              </w:rPr>
            </w:pP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78F68A83" w14:textId="77777777" w:rsidR="00B70109" w:rsidRPr="006C4A22" w:rsidRDefault="00B70109" w:rsidP="004C1371">
            <w:pPr>
              <w:pStyle w:val="ITSTableText"/>
              <w:snapToGrid w:val="0"/>
              <w:rPr>
                <w:rFonts w:cs="Arial"/>
                <w:szCs w:val="18"/>
              </w:rPr>
            </w:pPr>
          </w:p>
        </w:tc>
        <w:tc>
          <w:tcPr>
            <w:tcW w:w="4111" w:type="dxa"/>
            <w:tcBorders>
              <w:top w:val="single" w:sz="4" w:space="0" w:color="000000"/>
              <w:left w:val="single" w:sz="4" w:space="0" w:color="auto"/>
              <w:bottom w:val="single" w:sz="4" w:space="0" w:color="000000"/>
              <w:right w:val="single" w:sz="4" w:space="0" w:color="000000"/>
            </w:tcBorders>
            <w:shd w:val="clear" w:color="auto" w:fill="auto"/>
          </w:tcPr>
          <w:p w14:paraId="252CBEEC" w14:textId="77777777" w:rsidR="00B70109" w:rsidRPr="006C4A22" w:rsidRDefault="00B70109" w:rsidP="004C1371">
            <w:pPr>
              <w:autoSpaceDE w:val="0"/>
              <w:snapToGrid w:val="0"/>
              <w:spacing w:before="60" w:after="60"/>
              <w:rPr>
                <w:rFonts w:cs="Arial"/>
                <w:sz w:val="18"/>
                <w:szCs w:val="18"/>
              </w:rPr>
            </w:pPr>
          </w:p>
        </w:tc>
      </w:tr>
      <w:tr w:rsidR="00B70109" w:rsidRPr="009F5238" w14:paraId="06B67A85" w14:textId="77777777" w:rsidTr="004C1371">
        <w:trPr>
          <w:cantSplit/>
          <w:trHeight w:val="205"/>
        </w:trPr>
        <w:tc>
          <w:tcPr>
            <w:tcW w:w="914" w:type="dxa"/>
            <w:tcBorders>
              <w:top w:val="single" w:sz="4" w:space="0" w:color="000000"/>
              <w:left w:val="single" w:sz="4" w:space="0" w:color="000000"/>
              <w:bottom w:val="single" w:sz="4" w:space="0" w:color="000000"/>
              <w:right w:val="single" w:sz="4" w:space="0" w:color="auto"/>
            </w:tcBorders>
            <w:shd w:val="clear" w:color="auto" w:fill="auto"/>
          </w:tcPr>
          <w:p w14:paraId="1E21031C" w14:textId="77777777" w:rsidR="00B70109" w:rsidRDefault="00B70109" w:rsidP="004C1371">
            <w:pPr>
              <w:pStyle w:val="ITSTableText"/>
              <w:snapToGrid w:val="0"/>
              <w:rPr>
                <w:szCs w:val="18"/>
              </w:rPr>
            </w:pPr>
            <w:r>
              <w:rPr>
                <w:szCs w:val="18"/>
              </w:rPr>
              <w:t>IMP-6</w:t>
            </w:r>
          </w:p>
        </w:tc>
        <w:tc>
          <w:tcPr>
            <w:tcW w:w="1477" w:type="dxa"/>
            <w:tcBorders>
              <w:top w:val="single" w:sz="4" w:space="0" w:color="auto"/>
              <w:left w:val="single" w:sz="4" w:space="0" w:color="auto"/>
              <w:bottom w:val="single" w:sz="4" w:space="0" w:color="auto"/>
              <w:right w:val="single" w:sz="4" w:space="0" w:color="auto"/>
            </w:tcBorders>
            <w:shd w:val="clear" w:color="auto" w:fill="auto"/>
          </w:tcPr>
          <w:p w14:paraId="73811D2A" w14:textId="77777777" w:rsidR="00B70109" w:rsidRPr="006C4A22" w:rsidRDefault="00B70109" w:rsidP="004C1371">
            <w:pPr>
              <w:pStyle w:val="ITSTableText"/>
              <w:snapToGrid w:val="0"/>
              <w:rPr>
                <w:rFonts w:cs="Arial"/>
                <w:szCs w:val="18"/>
              </w:rPr>
            </w:pPr>
            <w:r w:rsidRPr="006C4A22">
              <w:rPr>
                <w:rFonts w:cs="Arial"/>
                <w:szCs w:val="18"/>
              </w:rPr>
              <w:t>Provost Office</w:t>
            </w:r>
          </w:p>
        </w:tc>
        <w:tc>
          <w:tcPr>
            <w:tcW w:w="1843" w:type="dxa"/>
            <w:tcBorders>
              <w:top w:val="single" w:sz="4" w:space="0" w:color="auto"/>
              <w:left w:val="single" w:sz="4" w:space="0" w:color="auto"/>
              <w:bottom w:val="single" w:sz="4" w:space="0" w:color="auto"/>
              <w:right w:val="single" w:sz="4" w:space="0" w:color="auto"/>
            </w:tcBorders>
            <w:shd w:val="clear" w:color="auto" w:fill="auto"/>
          </w:tcPr>
          <w:p w14:paraId="3B48C5DA" w14:textId="77777777" w:rsidR="00B70109" w:rsidRPr="006C4A22" w:rsidRDefault="00B70109" w:rsidP="004C1371">
            <w:pPr>
              <w:pStyle w:val="ITSTableText"/>
              <w:rPr>
                <w:rFonts w:cs="Arial"/>
                <w:szCs w:val="18"/>
              </w:rPr>
            </w:pP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71DAFDC1" w14:textId="77777777" w:rsidR="00B70109" w:rsidRPr="006C4A22" w:rsidRDefault="00B70109" w:rsidP="004C1371">
            <w:pPr>
              <w:pStyle w:val="ITSTableText"/>
              <w:snapToGrid w:val="0"/>
              <w:rPr>
                <w:rFonts w:cs="Arial"/>
                <w:szCs w:val="18"/>
              </w:rPr>
            </w:pPr>
          </w:p>
        </w:tc>
        <w:tc>
          <w:tcPr>
            <w:tcW w:w="4111" w:type="dxa"/>
            <w:tcBorders>
              <w:top w:val="single" w:sz="4" w:space="0" w:color="000000"/>
              <w:left w:val="single" w:sz="4" w:space="0" w:color="auto"/>
              <w:bottom w:val="single" w:sz="4" w:space="0" w:color="000000"/>
              <w:right w:val="single" w:sz="4" w:space="0" w:color="000000"/>
            </w:tcBorders>
            <w:shd w:val="clear" w:color="auto" w:fill="auto"/>
          </w:tcPr>
          <w:p w14:paraId="7945D2D7" w14:textId="77777777" w:rsidR="00B70109" w:rsidRPr="006C4A22" w:rsidRDefault="00B70109" w:rsidP="004C1371">
            <w:pPr>
              <w:autoSpaceDE w:val="0"/>
              <w:snapToGrid w:val="0"/>
              <w:spacing w:before="60" w:after="60"/>
              <w:rPr>
                <w:rFonts w:cs="Arial"/>
                <w:sz w:val="18"/>
                <w:szCs w:val="18"/>
              </w:rPr>
            </w:pPr>
          </w:p>
        </w:tc>
      </w:tr>
    </w:tbl>
    <w:p w14:paraId="50AE0B24" w14:textId="77777777" w:rsidR="00D15195" w:rsidRDefault="000237FD" w:rsidP="00127725">
      <w:pPr>
        <w:pStyle w:val="ITSOutlineNumberedHeading2"/>
      </w:pPr>
      <w:bookmarkStart w:id="80" w:name="_Toc367891332"/>
      <w:r>
        <w:t>Work to date and schedule</w:t>
      </w:r>
      <w:bookmarkEnd w:id="80"/>
    </w:p>
    <w:p w14:paraId="59CC453D" w14:textId="77777777" w:rsidR="00972F2F" w:rsidRDefault="00972F2F" w:rsidP="00972F2F">
      <w:pPr>
        <w:pStyle w:val="ITSOutlineNumberedHeading1"/>
      </w:pPr>
      <w:bookmarkStart w:id="81" w:name="_Toc330389188"/>
      <w:bookmarkStart w:id="82" w:name="_Toc367891333"/>
      <w:r>
        <w:lastRenderedPageBreak/>
        <w:t>Summary project p</w:t>
      </w:r>
      <w:r w:rsidRPr="001A760D">
        <w:t>lan</w:t>
      </w:r>
      <w:bookmarkEnd w:id="81"/>
      <w:bookmarkEnd w:id="82"/>
    </w:p>
    <w:p w14:paraId="29D763F2" w14:textId="797ECDF9" w:rsidR="00AD450C" w:rsidRPr="00AD450C" w:rsidRDefault="000D6034" w:rsidP="00742D89">
      <w:pPr>
        <w:pStyle w:val="ITSBodyText"/>
      </w:pPr>
      <w:ins w:id="83" w:author="Paul Beaumont" w:date="2013-10-15T14:47:00Z">
        <w:r>
          <w:rPr>
            <w:noProof/>
            <w:lang w:val="en-US" w:eastAsia="en-US"/>
          </w:rPr>
          <w:drawing>
            <wp:inline distT="0" distB="0" distL="0" distR="0" wp14:anchorId="5E760F4E" wp14:editId="195553DC">
              <wp:extent cx="5971540" cy="1932305"/>
              <wp:effectExtent l="0" t="0" r="0" b="0"/>
              <wp:docPr id="3" name="Picture 3" descr="Macintosh HD:Users:Paul:Dropbox:MyDocs:Mobile TimelineO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Paul:Dropbox:MyDocs:Mobile TimelineOct.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71540" cy="1932305"/>
                      </a:xfrm>
                      <a:prstGeom prst="rect">
                        <a:avLst/>
                      </a:prstGeom>
                      <a:noFill/>
                      <a:ln>
                        <a:noFill/>
                      </a:ln>
                    </pic:spPr>
                  </pic:pic>
                </a:graphicData>
              </a:graphic>
            </wp:inline>
          </w:drawing>
        </w:r>
      </w:ins>
      <w:del w:id="84" w:author="Paul Beaumont" w:date="2013-10-15T14:46:00Z">
        <w:r w:rsidR="00AD450C" w:rsidRPr="00742D89" w:rsidDel="000D6034">
          <w:rPr>
            <w:rFonts w:cs="Arial"/>
            <w:b/>
            <w:noProof/>
            <w:lang w:val="en-US" w:eastAsia="en-US"/>
          </w:rPr>
          <w:drawing>
            <wp:inline distT="0" distB="0" distL="0" distR="0" wp14:anchorId="7FCB3592" wp14:editId="22DBF0D3">
              <wp:extent cx="5976620" cy="1368620"/>
              <wp:effectExtent l="0" t="0" r="0" b="3175"/>
              <wp:docPr id="2" name="Picture 2" descr="841:Users:pbeaumont:Documents:Mobile Time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841:Users:pbeaumont:Documents:Mobile Timelin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76620" cy="1368620"/>
                      </a:xfrm>
                      <a:prstGeom prst="rect">
                        <a:avLst/>
                      </a:prstGeom>
                      <a:noFill/>
                      <a:ln>
                        <a:noFill/>
                      </a:ln>
                    </pic:spPr>
                  </pic:pic>
                </a:graphicData>
              </a:graphic>
            </wp:inline>
          </w:drawing>
        </w:r>
      </w:del>
    </w:p>
    <w:p w14:paraId="1E7F3413" w14:textId="189511C5" w:rsidR="00AD450C" w:rsidRPr="00AD450C" w:rsidRDefault="00972F2F" w:rsidP="00AD450C">
      <w:pPr>
        <w:pStyle w:val="ITSOutlineNumberedHeading2"/>
      </w:pPr>
      <w:bookmarkStart w:id="85" w:name="_Toc330389189"/>
      <w:bookmarkStart w:id="86" w:name="_Toc367891334"/>
      <w:r>
        <w:t>Milestone summary including stage gates</w:t>
      </w:r>
      <w:bookmarkEnd w:id="85"/>
      <w:bookmarkEnd w:id="86"/>
    </w:p>
    <w:p w14:paraId="0455BF0B" w14:textId="77777777" w:rsidR="00972F2F" w:rsidRPr="00020A0F" w:rsidRDefault="00972F2F" w:rsidP="00972F2F">
      <w:pPr>
        <w:pStyle w:val="ITSOutlineNumberedHeading3"/>
      </w:pPr>
      <w:bookmarkStart w:id="87" w:name="_Toc330389190"/>
      <w:r>
        <w:t>Mandatory m</w:t>
      </w:r>
      <w:r w:rsidRPr="00020A0F">
        <w:t>ilestones</w:t>
      </w:r>
      <w:bookmarkEnd w:id="87"/>
      <w:r w:rsidRPr="00020A0F">
        <w:t xml:space="preserve"> </w:t>
      </w:r>
    </w:p>
    <w:tbl>
      <w:tblPr>
        <w:tblW w:w="500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83"/>
        <w:gridCol w:w="1274"/>
        <w:gridCol w:w="1271"/>
        <w:gridCol w:w="3902"/>
      </w:tblGrid>
      <w:tr w:rsidR="00972F2F" w14:paraId="74FBEC31" w14:textId="77777777" w:rsidTr="000D6F76">
        <w:trPr>
          <w:trHeight w:val="341"/>
          <w:tblHeader/>
        </w:trPr>
        <w:tc>
          <w:tcPr>
            <w:tcW w:w="1652" w:type="pct"/>
            <w:shd w:val="clear" w:color="auto" w:fill="333333"/>
          </w:tcPr>
          <w:p w14:paraId="688EB20E" w14:textId="77777777" w:rsidR="00972F2F" w:rsidRDefault="00972F2F" w:rsidP="00BC4802">
            <w:pPr>
              <w:pStyle w:val="ITSTableColumnHeadingwhiteongrey"/>
            </w:pPr>
            <w:r>
              <w:t>Milestone</w:t>
            </w:r>
          </w:p>
        </w:tc>
        <w:tc>
          <w:tcPr>
            <w:tcW w:w="661" w:type="pct"/>
            <w:shd w:val="clear" w:color="auto" w:fill="333333"/>
          </w:tcPr>
          <w:p w14:paraId="4551B19B" w14:textId="77777777" w:rsidR="00972F2F" w:rsidRDefault="00972F2F" w:rsidP="00BC4802">
            <w:pPr>
              <w:pStyle w:val="ITSTableColumnHeadingwhiteongrey"/>
            </w:pPr>
            <w:r>
              <w:t>Planned Date</w:t>
            </w:r>
          </w:p>
        </w:tc>
        <w:tc>
          <w:tcPr>
            <w:tcW w:w="660" w:type="pct"/>
            <w:shd w:val="clear" w:color="auto" w:fill="333333"/>
          </w:tcPr>
          <w:p w14:paraId="6A175E13" w14:textId="77777777" w:rsidR="00972F2F" w:rsidRDefault="00972F2F" w:rsidP="00BC4802">
            <w:pPr>
              <w:pStyle w:val="ITSTableColumnHeadingwhiteongrey"/>
            </w:pPr>
            <w:r>
              <w:t>Required Accuracy</w:t>
            </w:r>
          </w:p>
        </w:tc>
        <w:tc>
          <w:tcPr>
            <w:tcW w:w="2026" w:type="pct"/>
            <w:shd w:val="clear" w:color="auto" w:fill="333333"/>
          </w:tcPr>
          <w:p w14:paraId="1D80E5C8" w14:textId="77777777" w:rsidR="00972F2F" w:rsidRDefault="00972F2F" w:rsidP="00BC4802">
            <w:pPr>
              <w:pStyle w:val="ITSTableColumnHeadingwhiteongrey"/>
            </w:pPr>
            <w:r>
              <w:t xml:space="preserve">Governance </w:t>
            </w:r>
          </w:p>
        </w:tc>
      </w:tr>
      <w:tr w:rsidR="00972F2F" w14:paraId="59E5E7C5" w14:textId="77777777" w:rsidTr="000D6F76">
        <w:trPr>
          <w:trHeight w:val="360"/>
        </w:trPr>
        <w:tc>
          <w:tcPr>
            <w:tcW w:w="1652" w:type="pct"/>
          </w:tcPr>
          <w:p w14:paraId="7FA0F906" w14:textId="77777777" w:rsidR="00972F2F" w:rsidRDefault="00972F2F" w:rsidP="00BC4802">
            <w:pPr>
              <w:pStyle w:val="ITSTableText"/>
            </w:pPr>
            <w:r>
              <w:t>Gate 2 – Service Charter</w:t>
            </w:r>
          </w:p>
        </w:tc>
        <w:tc>
          <w:tcPr>
            <w:tcW w:w="661" w:type="pct"/>
          </w:tcPr>
          <w:p w14:paraId="5D7E6AAA" w14:textId="77777777" w:rsidR="00972F2F" w:rsidRDefault="00B349EE" w:rsidP="00BC4802">
            <w:pPr>
              <w:pStyle w:val="ITSTableText"/>
            </w:pPr>
            <w:r>
              <w:t>09 2013</w:t>
            </w:r>
          </w:p>
        </w:tc>
        <w:tc>
          <w:tcPr>
            <w:tcW w:w="660" w:type="pct"/>
          </w:tcPr>
          <w:p w14:paraId="55CEF5F7" w14:textId="77777777" w:rsidR="00972F2F" w:rsidRDefault="00972F2F" w:rsidP="00BC4802">
            <w:pPr>
              <w:pStyle w:val="ITSTableText"/>
            </w:pPr>
            <w:r>
              <w:t xml:space="preserve">+/- </w:t>
            </w:r>
            <w:r w:rsidR="006C4A22">
              <w:t>1</w:t>
            </w:r>
            <w:r>
              <w:t>0%</w:t>
            </w:r>
          </w:p>
        </w:tc>
        <w:tc>
          <w:tcPr>
            <w:tcW w:w="2026" w:type="pct"/>
          </w:tcPr>
          <w:p w14:paraId="7FBEE862" w14:textId="77777777" w:rsidR="00972F2F" w:rsidRDefault="00972F2F" w:rsidP="00BC4802">
            <w:pPr>
              <w:pStyle w:val="ITSTableText"/>
            </w:pPr>
            <w:r>
              <w:t xml:space="preserve">SPMO / </w:t>
            </w:r>
            <w:r w:rsidR="006C4A22">
              <w:t>SMT</w:t>
            </w:r>
          </w:p>
        </w:tc>
      </w:tr>
      <w:tr w:rsidR="00972F2F" w14:paraId="36696FFA" w14:textId="77777777" w:rsidTr="000D6F76">
        <w:trPr>
          <w:trHeight w:val="360"/>
        </w:trPr>
        <w:tc>
          <w:tcPr>
            <w:tcW w:w="1652" w:type="pct"/>
          </w:tcPr>
          <w:p w14:paraId="63F94742" w14:textId="77777777" w:rsidR="00972F2F" w:rsidRDefault="00972F2F" w:rsidP="00BC4802">
            <w:pPr>
              <w:pStyle w:val="ITSTableText"/>
            </w:pPr>
            <w:r>
              <w:t>Gate 3 – Service Design</w:t>
            </w:r>
          </w:p>
        </w:tc>
        <w:tc>
          <w:tcPr>
            <w:tcW w:w="661" w:type="pct"/>
          </w:tcPr>
          <w:p w14:paraId="6D2F8EE2" w14:textId="77777777" w:rsidR="00972F2F" w:rsidRDefault="00B349EE" w:rsidP="00BC4802">
            <w:pPr>
              <w:pStyle w:val="ITSTableText"/>
            </w:pPr>
            <w:r>
              <w:t>10 2013</w:t>
            </w:r>
          </w:p>
        </w:tc>
        <w:tc>
          <w:tcPr>
            <w:tcW w:w="660" w:type="pct"/>
          </w:tcPr>
          <w:p w14:paraId="5489611F" w14:textId="77777777" w:rsidR="00972F2F" w:rsidRDefault="00972F2F" w:rsidP="00BC4802">
            <w:pPr>
              <w:pStyle w:val="ITSTableText"/>
            </w:pPr>
            <w:r>
              <w:t xml:space="preserve">+/- </w:t>
            </w:r>
            <w:r w:rsidR="006C4A22">
              <w:t>5</w:t>
            </w:r>
            <w:r>
              <w:t>0%</w:t>
            </w:r>
          </w:p>
        </w:tc>
        <w:tc>
          <w:tcPr>
            <w:tcW w:w="2026" w:type="pct"/>
          </w:tcPr>
          <w:p w14:paraId="355FC731" w14:textId="77777777" w:rsidR="00972F2F" w:rsidRDefault="00972F2F" w:rsidP="00BC4802">
            <w:pPr>
              <w:pStyle w:val="ITSTableText"/>
            </w:pPr>
            <w:r>
              <w:t xml:space="preserve">SPMO / PSG / </w:t>
            </w:r>
            <w:r w:rsidR="006C4A22">
              <w:t>SMT</w:t>
            </w:r>
          </w:p>
        </w:tc>
      </w:tr>
      <w:tr w:rsidR="00972F2F" w14:paraId="44829DA5" w14:textId="77777777" w:rsidTr="000D6F76">
        <w:trPr>
          <w:trHeight w:val="360"/>
        </w:trPr>
        <w:tc>
          <w:tcPr>
            <w:tcW w:w="1652" w:type="pct"/>
          </w:tcPr>
          <w:p w14:paraId="05F9A71C" w14:textId="77777777" w:rsidR="00972F2F" w:rsidRDefault="000D6F76" w:rsidP="000D6F76">
            <w:pPr>
              <w:pStyle w:val="ITSTableText"/>
              <w:ind w:left="1"/>
            </w:pPr>
            <w:r>
              <w:t xml:space="preserve">Implement simple functionality </w:t>
            </w:r>
          </w:p>
        </w:tc>
        <w:tc>
          <w:tcPr>
            <w:tcW w:w="661" w:type="pct"/>
          </w:tcPr>
          <w:p w14:paraId="558C961E" w14:textId="77777777" w:rsidR="00972F2F" w:rsidRDefault="00BC06F8" w:rsidP="00BC4802">
            <w:pPr>
              <w:pStyle w:val="ITSTableText"/>
            </w:pPr>
            <w:r>
              <w:t>12 2013</w:t>
            </w:r>
          </w:p>
        </w:tc>
        <w:tc>
          <w:tcPr>
            <w:tcW w:w="660" w:type="pct"/>
          </w:tcPr>
          <w:p w14:paraId="0D67D88A" w14:textId="77777777" w:rsidR="00972F2F" w:rsidRDefault="00972F2F" w:rsidP="00BC4802">
            <w:pPr>
              <w:pStyle w:val="ITSTableText"/>
            </w:pPr>
            <w:r>
              <w:t xml:space="preserve">+/- </w:t>
            </w:r>
            <w:r w:rsidR="006C4A22">
              <w:t>5</w:t>
            </w:r>
            <w:r>
              <w:t>0%</w:t>
            </w:r>
          </w:p>
        </w:tc>
        <w:tc>
          <w:tcPr>
            <w:tcW w:w="2026" w:type="pct"/>
          </w:tcPr>
          <w:p w14:paraId="63EADF3A" w14:textId="77777777" w:rsidR="00972F2F" w:rsidRDefault="00972F2F" w:rsidP="00BC4802">
            <w:pPr>
              <w:pStyle w:val="ITSTableText"/>
            </w:pPr>
            <w:r>
              <w:t xml:space="preserve">SPMO / PSG / </w:t>
            </w:r>
            <w:r w:rsidR="006C4A22">
              <w:t>SMT</w:t>
            </w:r>
          </w:p>
        </w:tc>
      </w:tr>
      <w:tr w:rsidR="000D6F76" w14:paraId="2BB15411" w14:textId="77777777" w:rsidTr="000D6F76">
        <w:trPr>
          <w:trHeight w:val="360"/>
        </w:trPr>
        <w:tc>
          <w:tcPr>
            <w:tcW w:w="1652" w:type="pct"/>
          </w:tcPr>
          <w:p w14:paraId="61E69A28" w14:textId="77777777" w:rsidR="000D6F76" w:rsidRDefault="000D6F76" w:rsidP="000D6F76">
            <w:pPr>
              <w:pStyle w:val="ITSTableText"/>
            </w:pPr>
            <w:r>
              <w:t>Implement complex functionality</w:t>
            </w:r>
          </w:p>
        </w:tc>
        <w:tc>
          <w:tcPr>
            <w:tcW w:w="661" w:type="pct"/>
          </w:tcPr>
          <w:p w14:paraId="66B4DADA" w14:textId="77777777" w:rsidR="000D6F76" w:rsidRDefault="000D6F76" w:rsidP="00BC4802">
            <w:pPr>
              <w:pStyle w:val="ITSTableText"/>
            </w:pPr>
            <w:r>
              <w:t>03 2014</w:t>
            </w:r>
          </w:p>
        </w:tc>
        <w:tc>
          <w:tcPr>
            <w:tcW w:w="660" w:type="pct"/>
          </w:tcPr>
          <w:p w14:paraId="433CD3BB" w14:textId="77777777" w:rsidR="000D6F76" w:rsidRDefault="000D6F76" w:rsidP="00DE1A1E">
            <w:pPr>
              <w:pStyle w:val="ITSTableText"/>
            </w:pPr>
            <w:r>
              <w:t>+/- 50%</w:t>
            </w:r>
          </w:p>
        </w:tc>
        <w:tc>
          <w:tcPr>
            <w:tcW w:w="2026" w:type="pct"/>
          </w:tcPr>
          <w:p w14:paraId="0F93946A" w14:textId="77777777" w:rsidR="000D6F76" w:rsidRDefault="000D6F76" w:rsidP="00DE1A1E">
            <w:pPr>
              <w:pStyle w:val="ITSTableText"/>
            </w:pPr>
            <w:r>
              <w:t>SPMO / PSG / SMT</w:t>
            </w:r>
          </w:p>
        </w:tc>
      </w:tr>
      <w:tr w:rsidR="000D6F76" w14:paraId="5C5AADB1" w14:textId="77777777" w:rsidTr="000D6F76">
        <w:trPr>
          <w:trHeight w:val="360"/>
        </w:trPr>
        <w:tc>
          <w:tcPr>
            <w:tcW w:w="1652" w:type="pct"/>
          </w:tcPr>
          <w:p w14:paraId="4CF2D46F" w14:textId="77777777" w:rsidR="000D6F76" w:rsidRDefault="000D6F76" w:rsidP="00BC4802">
            <w:pPr>
              <w:pStyle w:val="ITSTableText"/>
            </w:pPr>
            <w:r>
              <w:t>Gate 4 - Operational Acceptance (Go-Live)</w:t>
            </w:r>
          </w:p>
        </w:tc>
        <w:tc>
          <w:tcPr>
            <w:tcW w:w="661" w:type="pct"/>
          </w:tcPr>
          <w:p w14:paraId="1ACC9260" w14:textId="77777777" w:rsidR="000D6F76" w:rsidRDefault="000D6F76" w:rsidP="00BC4802">
            <w:pPr>
              <w:pStyle w:val="ITSTableText"/>
            </w:pPr>
            <w:r>
              <w:t>03 2014</w:t>
            </w:r>
          </w:p>
        </w:tc>
        <w:tc>
          <w:tcPr>
            <w:tcW w:w="660" w:type="pct"/>
          </w:tcPr>
          <w:p w14:paraId="35181D81" w14:textId="77777777" w:rsidR="000D6F76" w:rsidRDefault="000D6F76" w:rsidP="00BC4802">
            <w:pPr>
              <w:pStyle w:val="ITSTableText"/>
            </w:pPr>
            <w:r>
              <w:t>+/- 50%</w:t>
            </w:r>
          </w:p>
        </w:tc>
        <w:tc>
          <w:tcPr>
            <w:tcW w:w="2026" w:type="pct"/>
          </w:tcPr>
          <w:p w14:paraId="7930B347" w14:textId="77777777" w:rsidR="000D6F76" w:rsidRDefault="000D6F76" w:rsidP="00BC4802">
            <w:pPr>
              <w:pStyle w:val="ITSTableText"/>
            </w:pPr>
            <w:r>
              <w:t xml:space="preserve">SPMO / CAB </w:t>
            </w:r>
          </w:p>
        </w:tc>
      </w:tr>
      <w:tr w:rsidR="000D6F76" w14:paraId="2033C715" w14:textId="77777777" w:rsidTr="000D6F76">
        <w:trPr>
          <w:trHeight w:val="360"/>
        </w:trPr>
        <w:tc>
          <w:tcPr>
            <w:tcW w:w="1652" w:type="pct"/>
          </w:tcPr>
          <w:p w14:paraId="1DC645BB" w14:textId="77777777" w:rsidR="000D6F76" w:rsidRDefault="000D6F76" w:rsidP="00BC4802">
            <w:pPr>
              <w:pStyle w:val="ITSTableText"/>
            </w:pPr>
            <w:r>
              <w:t>Gate 5 – Service Operation (Project Closure)</w:t>
            </w:r>
          </w:p>
        </w:tc>
        <w:tc>
          <w:tcPr>
            <w:tcW w:w="661" w:type="pct"/>
          </w:tcPr>
          <w:p w14:paraId="5A6DD606" w14:textId="77777777" w:rsidR="000D6F76" w:rsidRDefault="000D6F76" w:rsidP="00BC4802">
            <w:pPr>
              <w:pStyle w:val="ITSTableText"/>
            </w:pPr>
            <w:r>
              <w:t>05 2014</w:t>
            </w:r>
          </w:p>
        </w:tc>
        <w:tc>
          <w:tcPr>
            <w:tcW w:w="660" w:type="pct"/>
          </w:tcPr>
          <w:p w14:paraId="42B87BC5" w14:textId="77777777" w:rsidR="000D6F76" w:rsidRDefault="000D6F76" w:rsidP="00BC4802">
            <w:pPr>
              <w:pStyle w:val="ITSTableText"/>
            </w:pPr>
            <w:r>
              <w:t>+/- 50%</w:t>
            </w:r>
          </w:p>
        </w:tc>
        <w:tc>
          <w:tcPr>
            <w:tcW w:w="2026" w:type="pct"/>
          </w:tcPr>
          <w:p w14:paraId="3A711B5E" w14:textId="77777777" w:rsidR="000D6F76" w:rsidRDefault="000D6F76" w:rsidP="00BC4802">
            <w:pPr>
              <w:pStyle w:val="ITSTableText"/>
            </w:pPr>
            <w:r>
              <w:t>SPMO / CAB</w:t>
            </w:r>
          </w:p>
        </w:tc>
      </w:tr>
    </w:tbl>
    <w:p w14:paraId="7ED3AFB2" w14:textId="0C6C2176" w:rsidR="000D6034" w:rsidRPr="000D6034" w:rsidRDefault="00972F2F" w:rsidP="000D6034">
      <w:pPr>
        <w:pStyle w:val="ITSOutlineNumberedHeading2"/>
      </w:pPr>
      <w:bookmarkStart w:id="88" w:name="_Toc367891335"/>
      <w:bookmarkStart w:id="89" w:name="_Toc330389191"/>
      <w:r>
        <w:t>Next stage p</w:t>
      </w:r>
      <w:r w:rsidRPr="001A760D">
        <w:t>lan</w:t>
      </w:r>
      <w:bookmarkEnd w:id="88"/>
      <w:r w:rsidRPr="001A760D">
        <w:t xml:space="preserve"> </w:t>
      </w:r>
      <w:bookmarkEnd w:id="89"/>
    </w:p>
    <w:p w14:paraId="0F1E7485" w14:textId="77777777" w:rsidR="00972F2F" w:rsidRPr="00F54167" w:rsidRDefault="00972F2F" w:rsidP="00972F2F">
      <w:pPr>
        <w:pStyle w:val="ITSOutlineNumberedHeading3"/>
      </w:pPr>
      <w:bookmarkStart w:id="90" w:name="_Toc330389193"/>
      <w:r>
        <w:t>Next stage Cost summary</w:t>
      </w:r>
      <w:bookmarkEnd w:id="90"/>
      <w:r>
        <w:t xml:space="preserve"> </w:t>
      </w:r>
    </w:p>
    <w:p w14:paraId="33E63504" w14:textId="77777777" w:rsidR="00972F2F" w:rsidRDefault="00972F2F" w:rsidP="00972F2F">
      <w:pPr>
        <w:pStyle w:val="ITSBodyText"/>
        <w:rPr>
          <w:ins w:id="91" w:author="Paul Beaumont" w:date="2013-10-15T14:53:00Z"/>
        </w:rPr>
      </w:pPr>
      <w:r>
        <w:t xml:space="preserve">The source of the </w:t>
      </w:r>
      <w:r w:rsidR="006C4A22">
        <w:t>next</w:t>
      </w:r>
      <w:r w:rsidR="000D6F76">
        <w:t xml:space="preserve"> stage funding below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91"/>
        <w:gridCol w:w="1320"/>
        <w:gridCol w:w="1408"/>
        <w:gridCol w:w="1408"/>
        <w:gridCol w:w="1408"/>
        <w:gridCol w:w="1410"/>
        <w:gridCol w:w="1483"/>
      </w:tblGrid>
      <w:tr w:rsidR="000D6034" w:rsidRPr="006E6B09" w14:paraId="180E46C6" w14:textId="77777777" w:rsidTr="000D6034">
        <w:trPr>
          <w:trHeight w:val="511"/>
          <w:tblHeader/>
          <w:ins w:id="92" w:author="Paul Beaumont" w:date="2013-10-15T14:53:00Z"/>
        </w:trPr>
        <w:tc>
          <w:tcPr>
            <w:tcW w:w="5000" w:type="pct"/>
            <w:gridSpan w:val="7"/>
            <w:shd w:val="clear" w:color="auto" w:fill="333333"/>
          </w:tcPr>
          <w:p w14:paraId="636796BA" w14:textId="77777777" w:rsidR="000D6034" w:rsidRPr="0098211B" w:rsidRDefault="000D6034" w:rsidP="000D6034">
            <w:pPr>
              <w:pStyle w:val="ITSTableColumnHeadingwhiteongrey"/>
              <w:jc w:val="center"/>
              <w:rPr>
                <w:ins w:id="93" w:author="Paul Beaumont" w:date="2013-10-15T14:53:00Z"/>
                <w:bCs/>
              </w:rPr>
            </w:pPr>
            <w:ins w:id="94" w:author="Paul Beaumont" w:date="2013-10-15T14:53:00Z">
              <w:r w:rsidRPr="0098211B">
                <w:rPr>
                  <w:bCs/>
                </w:rPr>
                <w:t xml:space="preserve">Project funding – needed to complete the next stage </w:t>
              </w:r>
            </w:ins>
          </w:p>
        </w:tc>
      </w:tr>
      <w:tr w:rsidR="000D6034" w14:paraId="1B6DBFD4" w14:textId="77777777" w:rsidTr="000D6034">
        <w:trPr>
          <w:trHeight w:val="511"/>
          <w:ins w:id="95" w:author="Paul Beaumont" w:date="2013-10-15T14:53:00Z"/>
        </w:trPr>
        <w:tc>
          <w:tcPr>
            <w:tcW w:w="619" w:type="pct"/>
          </w:tcPr>
          <w:p w14:paraId="76BDCE4D" w14:textId="77777777" w:rsidR="000D6034" w:rsidRDefault="000D6034" w:rsidP="000D6034">
            <w:pPr>
              <w:pStyle w:val="ITSTableHeading"/>
              <w:rPr>
                <w:ins w:id="96" w:author="Paul Beaumont" w:date="2013-10-15T14:53:00Z"/>
              </w:rPr>
            </w:pPr>
          </w:p>
        </w:tc>
        <w:tc>
          <w:tcPr>
            <w:tcW w:w="686" w:type="pct"/>
          </w:tcPr>
          <w:p w14:paraId="6AA05EE6" w14:textId="77777777" w:rsidR="000D6034" w:rsidRDefault="000D6034" w:rsidP="000D6034">
            <w:pPr>
              <w:pStyle w:val="ITSTableHeading"/>
              <w:jc w:val="right"/>
              <w:rPr>
                <w:ins w:id="97" w:author="Paul Beaumont" w:date="2013-10-15T14:53:00Z"/>
              </w:rPr>
            </w:pPr>
            <w:ins w:id="98" w:author="Paul Beaumont" w:date="2013-10-15T14:53:00Z">
              <w:r>
                <w:t>2013 $</w:t>
              </w:r>
            </w:ins>
          </w:p>
        </w:tc>
        <w:tc>
          <w:tcPr>
            <w:tcW w:w="731" w:type="pct"/>
          </w:tcPr>
          <w:p w14:paraId="2565925F" w14:textId="77777777" w:rsidR="000D6034" w:rsidRDefault="000D6034" w:rsidP="000D6034">
            <w:pPr>
              <w:pStyle w:val="ITSTableHeading"/>
              <w:jc w:val="right"/>
              <w:rPr>
                <w:ins w:id="99" w:author="Paul Beaumont" w:date="2013-10-15T14:53:00Z"/>
              </w:rPr>
            </w:pPr>
            <w:ins w:id="100" w:author="Paul Beaumont" w:date="2013-10-15T14:53:00Z">
              <w:r>
                <w:t>2014 $</w:t>
              </w:r>
            </w:ins>
          </w:p>
        </w:tc>
        <w:tc>
          <w:tcPr>
            <w:tcW w:w="731" w:type="pct"/>
          </w:tcPr>
          <w:p w14:paraId="44AD00CE" w14:textId="77777777" w:rsidR="000D6034" w:rsidRDefault="000D6034" w:rsidP="000D6034">
            <w:pPr>
              <w:pStyle w:val="ITSTableHeading"/>
              <w:jc w:val="right"/>
              <w:rPr>
                <w:ins w:id="101" w:author="Paul Beaumont" w:date="2013-10-15T14:53:00Z"/>
              </w:rPr>
            </w:pPr>
            <w:ins w:id="102" w:author="Paul Beaumont" w:date="2013-10-15T14:53:00Z">
              <w:r>
                <w:t>YYYY $</w:t>
              </w:r>
            </w:ins>
          </w:p>
        </w:tc>
        <w:tc>
          <w:tcPr>
            <w:tcW w:w="731" w:type="pct"/>
          </w:tcPr>
          <w:p w14:paraId="3C04C4D0" w14:textId="77777777" w:rsidR="000D6034" w:rsidRDefault="000D6034" w:rsidP="000D6034">
            <w:pPr>
              <w:pStyle w:val="ITSTableHeading"/>
              <w:jc w:val="right"/>
              <w:rPr>
                <w:ins w:id="103" w:author="Paul Beaumont" w:date="2013-10-15T14:53:00Z"/>
              </w:rPr>
            </w:pPr>
            <w:ins w:id="104" w:author="Paul Beaumont" w:date="2013-10-15T14:53:00Z">
              <w:r>
                <w:t>YYYY $</w:t>
              </w:r>
            </w:ins>
          </w:p>
        </w:tc>
        <w:tc>
          <w:tcPr>
            <w:tcW w:w="732" w:type="pct"/>
          </w:tcPr>
          <w:p w14:paraId="1DFF4192" w14:textId="77777777" w:rsidR="000D6034" w:rsidRDefault="000D6034" w:rsidP="000D6034">
            <w:pPr>
              <w:pStyle w:val="ITSTableHeading"/>
              <w:jc w:val="right"/>
              <w:rPr>
                <w:ins w:id="105" w:author="Paul Beaumont" w:date="2013-10-15T14:53:00Z"/>
              </w:rPr>
            </w:pPr>
            <w:ins w:id="106" w:author="Paul Beaumont" w:date="2013-10-15T14:53:00Z">
              <w:r>
                <w:t>YYYY $</w:t>
              </w:r>
            </w:ins>
          </w:p>
        </w:tc>
        <w:tc>
          <w:tcPr>
            <w:tcW w:w="770" w:type="pct"/>
          </w:tcPr>
          <w:p w14:paraId="648347FE" w14:textId="77777777" w:rsidR="000D6034" w:rsidRDefault="000D6034" w:rsidP="000D6034">
            <w:pPr>
              <w:pStyle w:val="ITSTableHeading"/>
              <w:jc w:val="right"/>
              <w:rPr>
                <w:ins w:id="107" w:author="Paul Beaumont" w:date="2013-10-15T14:53:00Z"/>
              </w:rPr>
            </w:pPr>
            <w:ins w:id="108" w:author="Paul Beaumont" w:date="2013-10-15T14:53:00Z">
              <w:r>
                <w:t>Total $</w:t>
              </w:r>
              <w:r w:rsidRPr="0098211B">
                <w:rPr>
                  <w:color w:val="FFFFFF"/>
                </w:rPr>
                <w:t>.</w:t>
              </w:r>
            </w:ins>
          </w:p>
        </w:tc>
      </w:tr>
      <w:tr w:rsidR="000D6034" w:rsidRPr="0098211B" w14:paraId="54D380D3" w14:textId="77777777" w:rsidTr="000D6034">
        <w:trPr>
          <w:trHeight w:val="580"/>
          <w:ins w:id="109" w:author="Paul Beaumont" w:date="2013-10-15T14:53:00Z"/>
        </w:trPr>
        <w:tc>
          <w:tcPr>
            <w:tcW w:w="619" w:type="pct"/>
          </w:tcPr>
          <w:p w14:paraId="5C64F8B6" w14:textId="77777777" w:rsidR="000D6034" w:rsidRDefault="000D6034" w:rsidP="000D6034">
            <w:pPr>
              <w:pStyle w:val="ITSTableHeading"/>
              <w:rPr>
                <w:ins w:id="110" w:author="Paul Beaumont" w:date="2013-10-15T14:53:00Z"/>
              </w:rPr>
            </w:pPr>
            <w:ins w:id="111" w:author="Paul Beaumont" w:date="2013-10-15T14:53:00Z">
              <w:r>
                <w:t>Salaries</w:t>
              </w:r>
            </w:ins>
          </w:p>
        </w:tc>
        <w:tc>
          <w:tcPr>
            <w:tcW w:w="686" w:type="pct"/>
          </w:tcPr>
          <w:p w14:paraId="28A65003" w14:textId="77777777" w:rsidR="000D6034" w:rsidRPr="0098211B" w:rsidRDefault="000D6034" w:rsidP="000D6034">
            <w:pPr>
              <w:pStyle w:val="ITSTableText"/>
              <w:jc w:val="right"/>
              <w:rPr>
                <w:ins w:id="112" w:author="Paul Beaumont" w:date="2013-10-15T14:53:00Z"/>
                <w:szCs w:val="18"/>
                <w:lang w:val="en-NZ"/>
              </w:rPr>
            </w:pPr>
            <w:ins w:id="113" w:author="Paul Beaumont" w:date="2013-10-15T14:53:00Z">
              <w:r>
                <w:rPr>
                  <w:szCs w:val="18"/>
                  <w:lang w:val="en-NZ"/>
                </w:rPr>
                <w:t>90,000</w:t>
              </w:r>
            </w:ins>
          </w:p>
        </w:tc>
        <w:tc>
          <w:tcPr>
            <w:tcW w:w="731" w:type="pct"/>
          </w:tcPr>
          <w:p w14:paraId="0F583A2A" w14:textId="42AB4AA1" w:rsidR="000D6034" w:rsidRPr="0098211B" w:rsidRDefault="000D6034" w:rsidP="000D6034">
            <w:pPr>
              <w:pStyle w:val="ITSTableText"/>
              <w:jc w:val="right"/>
              <w:rPr>
                <w:ins w:id="114" w:author="Paul Beaumont" w:date="2013-10-15T14:53:00Z"/>
                <w:szCs w:val="18"/>
                <w:lang w:val="en-NZ"/>
              </w:rPr>
            </w:pPr>
            <w:ins w:id="115" w:author="Paul Beaumont" w:date="2013-10-15T14:53:00Z">
              <w:r>
                <w:rPr>
                  <w:szCs w:val="18"/>
                  <w:lang w:val="en-NZ"/>
                </w:rPr>
                <w:t>80</w:t>
              </w:r>
            </w:ins>
            <w:ins w:id="116" w:author="Paul Beaumont" w:date="2013-10-15T14:54:00Z">
              <w:r>
                <w:rPr>
                  <w:szCs w:val="18"/>
                  <w:lang w:val="en-NZ"/>
                </w:rPr>
                <w:t>,</w:t>
              </w:r>
            </w:ins>
            <w:ins w:id="117" w:author="Paul Beaumont" w:date="2013-10-15T14:53:00Z">
              <w:r>
                <w:rPr>
                  <w:szCs w:val="18"/>
                  <w:lang w:val="en-NZ"/>
                </w:rPr>
                <w:t>000</w:t>
              </w:r>
            </w:ins>
          </w:p>
        </w:tc>
        <w:tc>
          <w:tcPr>
            <w:tcW w:w="731" w:type="pct"/>
          </w:tcPr>
          <w:p w14:paraId="46BC2424" w14:textId="77777777" w:rsidR="000D6034" w:rsidRPr="0098211B" w:rsidRDefault="000D6034" w:rsidP="000D6034">
            <w:pPr>
              <w:pStyle w:val="ITSTableText"/>
              <w:jc w:val="right"/>
              <w:rPr>
                <w:ins w:id="118" w:author="Paul Beaumont" w:date="2013-10-15T14:53:00Z"/>
                <w:szCs w:val="18"/>
                <w:lang w:val="en-NZ"/>
              </w:rPr>
            </w:pPr>
          </w:p>
        </w:tc>
        <w:tc>
          <w:tcPr>
            <w:tcW w:w="731" w:type="pct"/>
          </w:tcPr>
          <w:p w14:paraId="3AC34C79" w14:textId="77777777" w:rsidR="000D6034" w:rsidRPr="0098211B" w:rsidRDefault="000D6034" w:rsidP="000D6034">
            <w:pPr>
              <w:pStyle w:val="ITSTableText"/>
              <w:jc w:val="right"/>
              <w:rPr>
                <w:ins w:id="119" w:author="Paul Beaumont" w:date="2013-10-15T14:53:00Z"/>
                <w:szCs w:val="18"/>
                <w:lang w:val="en-NZ"/>
              </w:rPr>
            </w:pPr>
          </w:p>
        </w:tc>
        <w:tc>
          <w:tcPr>
            <w:tcW w:w="732" w:type="pct"/>
          </w:tcPr>
          <w:p w14:paraId="71599E2A" w14:textId="77777777" w:rsidR="000D6034" w:rsidRPr="0098211B" w:rsidRDefault="000D6034" w:rsidP="000D6034">
            <w:pPr>
              <w:pStyle w:val="ITSTableText"/>
              <w:jc w:val="right"/>
              <w:rPr>
                <w:ins w:id="120" w:author="Paul Beaumont" w:date="2013-10-15T14:53:00Z"/>
                <w:szCs w:val="18"/>
                <w:lang w:val="en-NZ"/>
              </w:rPr>
            </w:pPr>
          </w:p>
        </w:tc>
        <w:tc>
          <w:tcPr>
            <w:tcW w:w="770" w:type="pct"/>
          </w:tcPr>
          <w:p w14:paraId="161593CB" w14:textId="77777777" w:rsidR="000D6034" w:rsidRPr="0098211B" w:rsidRDefault="000D6034" w:rsidP="000D6034">
            <w:pPr>
              <w:pStyle w:val="ITSTableText"/>
              <w:jc w:val="right"/>
              <w:rPr>
                <w:ins w:id="121" w:author="Paul Beaumont" w:date="2013-10-15T14:53:00Z"/>
                <w:szCs w:val="18"/>
                <w:lang w:val="en-NZ"/>
              </w:rPr>
            </w:pPr>
            <w:ins w:id="122" w:author="Paul Beaumont" w:date="2013-10-15T14:53:00Z">
              <w:r>
                <w:rPr>
                  <w:szCs w:val="18"/>
                  <w:lang w:val="en-NZ"/>
                </w:rPr>
                <w:t>170,000</w:t>
              </w:r>
            </w:ins>
          </w:p>
        </w:tc>
      </w:tr>
      <w:tr w:rsidR="000D6034" w:rsidRPr="0098211B" w14:paraId="7702A4D3" w14:textId="77777777" w:rsidTr="000D6034">
        <w:trPr>
          <w:trHeight w:val="580"/>
          <w:ins w:id="123" w:author="Paul Beaumont" w:date="2013-10-15T14:53:00Z"/>
        </w:trPr>
        <w:tc>
          <w:tcPr>
            <w:tcW w:w="619" w:type="pct"/>
          </w:tcPr>
          <w:p w14:paraId="510213B1" w14:textId="77777777" w:rsidR="000D6034" w:rsidRDefault="000D6034" w:rsidP="000D6034">
            <w:pPr>
              <w:pStyle w:val="ITSTableHeading"/>
              <w:rPr>
                <w:ins w:id="124" w:author="Paul Beaumont" w:date="2013-10-15T14:53:00Z"/>
              </w:rPr>
            </w:pPr>
            <w:ins w:id="125" w:author="Paul Beaumont" w:date="2013-10-15T14:53:00Z">
              <w:r>
                <w:t>Consulting</w:t>
              </w:r>
            </w:ins>
          </w:p>
        </w:tc>
        <w:tc>
          <w:tcPr>
            <w:tcW w:w="686" w:type="pct"/>
          </w:tcPr>
          <w:p w14:paraId="57BA3C80" w14:textId="405ADBF4" w:rsidR="000D6034" w:rsidRDefault="000D6034" w:rsidP="000D6034">
            <w:pPr>
              <w:pStyle w:val="ITSTableText"/>
              <w:jc w:val="right"/>
              <w:rPr>
                <w:ins w:id="126" w:author="Paul Beaumont" w:date="2013-10-15T14:53:00Z"/>
                <w:szCs w:val="18"/>
                <w:lang w:val="en-NZ"/>
              </w:rPr>
            </w:pPr>
            <w:ins w:id="127" w:author="Paul Beaumont" w:date="2013-10-15T14:53:00Z">
              <w:r>
                <w:rPr>
                  <w:szCs w:val="18"/>
                  <w:lang w:val="en-NZ"/>
                </w:rPr>
                <w:t>40</w:t>
              </w:r>
            </w:ins>
            <w:ins w:id="128" w:author="Paul Beaumont" w:date="2013-10-15T14:54:00Z">
              <w:r>
                <w:rPr>
                  <w:szCs w:val="18"/>
                  <w:lang w:val="en-NZ"/>
                </w:rPr>
                <w:t>,</w:t>
              </w:r>
            </w:ins>
            <w:ins w:id="129" w:author="Paul Beaumont" w:date="2013-10-15T14:53:00Z">
              <w:r>
                <w:rPr>
                  <w:szCs w:val="18"/>
                  <w:lang w:val="en-NZ"/>
                </w:rPr>
                <w:t>000</w:t>
              </w:r>
            </w:ins>
          </w:p>
        </w:tc>
        <w:tc>
          <w:tcPr>
            <w:tcW w:w="731" w:type="pct"/>
          </w:tcPr>
          <w:p w14:paraId="1EAFD41E" w14:textId="78B4F4D5" w:rsidR="000D6034" w:rsidRDefault="000D6034" w:rsidP="000D6034">
            <w:pPr>
              <w:pStyle w:val="ITSTableText"/>
              <w:jc w:val="right"/>
              <w:rPr>
                <w:ins w:id="130" w:author="Paul Beaumont" w:date="2013-10-15T14:53:00Z"/>
                <w:szCs w:val="18"/>
                <w:lang w:val="en-NZ"/>
              </w:rPr>
            </w:pPr>
            <w:ins w:id="131" w:author="Paul Beaumont" w:date="2013-10-15T14:53:00Z">
              <w:r>
                <w:rPr>
                  <w:szCs w:val="18"/>
                  <w:lang w:val="en-NZ"/>
                </w:rPr>
                <w:t>100</w:t>
              </w:r>
            </w:ins>
            <w:ins w:id="132" w:author="Paul Beaumont" w:date="2013-10-15T14:54:00Z">
              <w:r>
                <w:rPr>
                  <w:szCs w:val="18"/>
                  <w:lang w:val="en-NZ"/>
                </w:rPr>
                <w:t>,</w:t>
              </w:r>
            </w:ins>
            <w:ins w:id="133" w:author="Paul Beaumont" w:date="2013-10-15T14:53:00Z">
              <w:r>
                <w:rPr>
                  <w:szCs w:val="18"/>
                  <w:lang w:val="en-NZ"/>
                </w:rPr>
                <w:t>000</w:t>
              </w:r>
            </w:ins>
          </w:p>
        </w:tc>
        <w:tc>
          <w:tcPr>
            <w:tcW w:w="731" w:type="pct"/>
          </w:tcPr>
          <w:p w14:paraId="5A693FAA" w14:textId="77777777" w:rsidR="000D6034" w:rsidRPr="0098211B" w:rsidRDefault="000D6034" w:rsidP="000D6034">
            <w:pPr>
              <w:pStyle w:val="ITSTableText"/>
              <w:jc w:val="right"/>
              <w:rPr>
                <w:ins w:id="134" w:author="Paul Beaumont" w:date="2013-10-15T14:53:00Z"/>
                <w:szCs w:val="18"/>
                <w:lang w:val="en-NZ"/>
              </w:rPr>
            </w:pPr>
          </w:p>
        </w:tc>
        <w:tc>
          <w:tcPr>
            <w:tcW w:w="731" w:type="pct"/>
          </w:tcPr>
          <w:p w14:paraId="12BC4283" w14:textId="77777777" w:rsidR="000D6034" w:rsidRPr="0098211B" w:rsidRDefault="000D6034" w:rsidP="000D6034">
            <w:pPr>
              <w:pStyle w:val="ITSTableText"/>
              <w:jc w:val="right"/>
              <w:rPr>
                <w:ins w:id="135" w:author="Paul Beaumont" w:date="2013-10-15T14:53:00Z"/>
                <w:szCs w:val="18"/>
                <w:lang w:val="en-NZ"/>
              </w:rPr>
            </w:pPr>
          </w:p>
        </w:tc>
        <w:tc>
          <w:tcPr>
            <w:tcW w:w="732" w:type="pct"/>
          </w:tcPr>
          <w:p w14:paraId="5B5068B1" w14:textId="77777777" w:rsidR="000D6034" w:rsidRPr="0098211B" w:rsidRDefault="000D6034" w:rsidP="000D6034">
            <w:pPr>
              <w:pStyle w:val="ITSTableText"/>
              <w:jc w:val="right"/>
              <w:rPr>
                <w:ins w:id="136" w:author="Paul Beaumont" w:date="2013-10-15T14:53:00Z"/>
                <w:szCs w:val="18"/>
                <w:lang w:val="en-NZ"/>
              </w:rPr>
            </w:pPr>
          </w:p>
        </w:tc>
        <w:tc>
          <w:tcPr>
            <w:tcW w:w="770" w:type="pct"/>
          </w:tcPr>
          <w:p w14:paraId="36CD249E" w14:textId="51217D5F" w:rsidR="000D6034" w:rsidRDefault="000D6034" w:rsidP="000D6034">
            <w:pPr>
              <w:pStyle w:val="ITSTableText"/>
              <w:jc w:val="right"/>
              <w:rPr>
                <w:ins w:id="137" w:author="Paul Beaumont" w:date="2013-10-15T14:53:00Z"/>
                <w:szCs w:val="18"/>
                <w:lang w:val="en-NZ"/>
              </w:rPr>
            </w:pPr>
            <w:ins w:id="138" w:author="Paul Beaumont" w:date="2013-10-15T14:53:00Z">
              <w:r>
                <w:rPr>
                  <w:szCs w:val="18"/>
                  <w:lang w:val="en-NZ"/>
                </w:rPr>
                <w:t>140</w:t>
              </w:r>
            </w:ins>
            <w:ins w:id="139" w:author="Paul Beaumont" w:date="2013-10-15T14:54:00Z">
              <w:r>
                <w:rPr>
                  <w:szCs w:val="18"/>
                  <w:lang w:val="en-NZ"/>
                </w:rPr>
                <w:t>,</w:t>
              </w:r>
            </w:ins>
            <w:ins w:id="140" w:author="Paul Beaumont" w:date="2013-10-15T14:53:00Z">
              <w:r>
                <w:rPr>
                  <w:szCs w:val="18"/>
                  <w:lang w:val="en-NZ"/>
                </w:rPr>
                <w:t>000</w:t>
              </w:r>
            </w:ins>
          </w:p>
        </w:tc>
      </w:tr>
      <w:tr w:rsidR="000D6034" w:rsidRPr="0098211B" w14:paraId="797B4437" w14:textId="77777777" w:rsidTr="000D6034">
        <w:trPr>
          <w:trHeight w:val="580"/>
          <w:ins w:id="141" w:author="Paul Beaumont" w:date="2013-10-15T14:53:00Z"/>
        </w:trPr>
        <w:tc>
          <w:tcPr>
            <w:tcW w:w="619" w:type="pct"/>
          </w:tcPr>
          <w:p w14:paraId="3B7A3447" w14:textId="77777777" w:rsidR="000D6034" w:rsidRDefault="000D6034" w:rsidP="000D6034">
            <w:pPr>
              <w:pStyle w:val="ITSTableHeading"/>
              <w:rPr>
                <w:ins w:id="142" w:author="Paul Beaumont" w:date="2013-10-15T14:53:00Z"/>
              </w:rPr>
            </w:pPr>
            <w:ins w:id="143" w:author="Paul Beaumont" w:date="2013-10-15T14:53:00Z">
              <w:r>
                <w:t>Supplies</w:t>
              </w:r>
            </w:ins>
          </w:p>
        </w:tc>
        <w:tc>
          <w:tcPr>
            <w:tcW w:w="686" w:type="pct"/>
          </w:tcPr>
          <w:p w14:paraId="5A346AEC" w14:textId="0CD3983B" w:rsidR="000D6034" w:rsidRPr="0098211B" w:rsidRDefault="000D6034" w:rsidP="000D6034">
            <w:pPr>
              <w:pStyle w:val="ITSTableText"/>
              <w:jc w:val="right"/>
              <w:rPr>
                <w:ins w:id="144" w:author="Paul Beaumont" w:date="2013-10-15T14:53:00Z"/>
                <w:szCs w:val="18"/>
                <w:lang w:val="en-NZ"/>
              </w:rPr>
            </w:pPr>
            <w:ins w:id="145" w:author="Paul Beaumont" w:date="2013-10-15T14:53:00Z">
              <w:r>
                <w:rPr>
                  <w:szCs w:val="18"/>
                  <w:lang w:val="en-NZ"/>
                </w:rPr>
                <w:t>30</w:t>
              </w:r>
            </w:ins>
            <w:ins w:id="146" w:author="Paul Beaumont" w:date="2013-10-15T14:54:00Z">
              <w:r>
                <w:rPr>
                  <w:szCs w:val="18"/>
                  <w:lang w:val="en-NZ"/>
                </w:rPr>
                <w:t>,</w:t>
              </w:r>
            </w:ins>
            <w:ins w:id="147" w:author="Paul Beaumont" w:date="2013-10-15T14:53:00Z">
              <w:r>
                <w:rPr>
                  <w:szCs w:val="18"/>
                  <w:lang w:val="en-NZ"/>
                </w:rPr>
                <w:t>000</w:t>
              </w:r>
            </w:ins>
          </w:p>
        </w:tc>
        <w:tc>
          <w:tcPr>
            <w:tcW w:w="731" w:type="pct"/>
          </w:tcPr>
          <w:p w14:paraId="27F6C57D" w14:textId="77777777" w:rsidR="000D6034" w:rsidRPr="0098211B" w:rsidRDefault="000D6034" w:rsidP="000D6034">
            <w:pPr>
              <w:pStyle w:val="ITSTableText"/>
              <w:jc w:val="right"/>
              <w:rPr>
                <w:ins w:id="148" w:author="Paul Beaumont" w:date="2013-10-15T14:53:00Z"/>
                <w:szCs w:val="18"/>
                <w:lang w:val="en-NZ"/>
              </w:rPr>
            </w:pPr>
            <w:ins w:id="149" w:author="Paul Beaumont" w:date="2013-10-15T14:53:00Z">
              <w:r>
                <w:rPr>
                  <w:szCs w:val="18"/>
                  <w:lang w:val="en-NZ"/>
                </w:rPr>
                <w:t>0</w:t>
              </w:r>
            </w:ins>
          </w:p>
        </w:tc>
        <w:tc>
          <w:tcPr>
            <w:tcW w:w="731" w:type="pct"/>
          </w:tcPr>
          <w:p w14:paraId="41031983" w14:textId="77777777" w:rsidR="000D6034" w:rsidRPr="0098211B" w:rsidRDefault="000D6034" w:rsidP="000D6034">
            <w:pPr>
              <w:pStyle w:val="ITSTableText"/>
              <w:jc w:val="right"/>
              <w:rPr>
                <w:ins w:id="150" w:author="Paul Beaumont" w:date="2013-10-15T14:53:00Z"/>
                <w:szCs w:val="18"/>
                <w:lang w:val="en-NZ"/>
              </w:rPr>
            </w:pPr>
          </w:p>
        </w:tc>
        <w:tc>
          <w:tcPr>
            <w:tcW w:w="731" w:type="pct"/>
          </w:tcPr>
          <w:p w14:paraId="2EF68CE9" w14:textId="77777777" w:rsidR="000D6034" w:rsidRPr="0098211B" w:rsidRDefault="000D6034" w:rsidP="000D6034">
            <w:pPr>
              <w:pStyle w:val="ITSTableText"/>
              <w:jc w:val="right"/>
              <w:rPr>
                <w:ins w:id="151" w:author="Paul Beaumont" w:date="2013-10-15T14:53:00Z"/>
                <w:szCs w:val="18"/>
                <w:lang w:val="en-NZ"/>
              </w:rPr>
            </w:pPr>
          </w:p>
        </w:tc>
        <w:tc>
          <w:tcPr>
            <w:tcW w:w="732" w:type="pct"/>
          </w:tcPr>
          <w:p w14:paraId="438883B6" w14:textId="77777777" w:rsidR="000D6034" w:rsidRPr="0098211B" w:rsidRDefault="000D6034" w:rsidP="000D6034">
            <w:pPr>
              <w:pStyle w:val="ITSTableText"/>
              <w:jc w:val="right"/>
              <w:rPr>
                <w:ins w:id="152" w:author="Paul Beaumont" w:date="2013-10-15T14:53:00Z"/>
                <w:szCs w:val="18"/>
                <w:lang w:val="en-NZ"/>
              </w:rPr>
            </w:pPr>
          </w:p>
        </w:tc>
        <w:tc>
          <w:tcPr>
            <w:tcW w:w="770" w:type="pct"/>
          </w:tcPr>
          <w:p w14:paraId="6731B861" w14:textId="77777777" w:rsidR="000D6034" w:rsidRPr="0098211B" w:rsidRDefault="000D6034" w:rsidP="000D6034">
            <w:pPr>
              <w:pStyle w:val="ITSTableText"/>
              <w:jc w:val="right"/>
              <w:rPr>
                <w:ins w:id="153" w:author="Paul Beaumont" w:date="2013-10-15T14:53:00Z"/>
                <w:szCs w:val="18"/>
                <w:lang w:val="en-NZ"/>
              </w:rPr>
            </w:pPr>
            <w:ins w:id="154" w:author="Paul Beaumont" w:date="2013-10-15T14:53:00Z">
              <w:r>
                <w:rPr>
                  <w:szCs w:val="18"/>
                  <w:lang w:val="en-NZ"/>
                </w:rPr>
                <w:t>30,000</w:t>
              </w:r>
            </w:ins>
          </w:p>
        </w:tc>
      </w:tr>
      <w:tr w:rsidR="000D6034" w:rsidRPr="0098211B" w14:paraId="609D4F7C" w14:textId="77777777" w:rsidTr="000D6034">
        <w:trPr>
          <w:trHeight w:val="580"/>
          <w:ins w:id="155" w:author="Paul Beaumont" w:date="2013-10-15T14:53:00Z"/>
        </w:trPr>
        <w:tc>
          <w:tcPr>
            <w:tcW w:w="619" w:type="pct"/>
          </w:tcPr>
          <w:p w14:paraId="08F4F02A" w14:textId="77777777" w:rsidR="000D6034" w:rsidRDefault="000D6034" w:rsidP="000D6034">
            <w:pPr>
              <w:pStyle w:val="ITSTableHeading"/>
              <w:rPr>
                <w:ins w:id="156" w:author="Paul Beaumont" w:date="2013-10-15T14:53:00Z"/>
              </w:rPr>
            </w:pPr>
            <w:ins w:id="157" w:author="Paul Beaumont" w:date="2013-10-15T14:53:00Z">
              <w:r>
                <w:t>Services</w:t>
              </w:r>
            </w:ins>
          </w:p>
        </w:tc>
        <w:tc>
          <w:tcPr>
            <w:tcW w:w="686" w:type="pct"/>
          </w:tcPr>
          <w:p w14:paraId="37AE2A3D" w14:textId="77777777" w:rsidR="000D6034" w:rsidRPr="0098211B" w:rsidRDefault="000D6034" w:rsidP="000D6034">
            <w:pPr>
              <w:pStyle w:val="ITSTableText"/>
              <w:jc w:val="right"/>
              <w:rPr>
                <w:ins w:id="158" w:author="Paul Beaumont" w:date="2013-10-15T14:53:00Z"/>
                <w:szCs w:val="18"/>
                <w:lang w:val="en-NZ"/>
              </w:rPr>
            </w:pPr>
            <w:ins w:id="159" w:author="Paul Beaumont" w:date="2013-10-15T14:53:00Z">
              <w:r>
                <w:rPr>
                  <w:szCs w:val="18"/>
                  <w:lang w:val="en-NZ"/>
                </w:rPr>
                <w:t>0</w:t>
              </w:r>
            </w:ins>
          </w:p>
        </w:tc>
        <w:tc>
          <w:tcPr>
            <w:tcW w:w="731" w:type="pct"/>
          </w:tcPr>
          <w:p w14:paraId="2F973BBB" w14:textId="2C83C66F" w:rsidR="000D6034" w:rsidRPr="0098211B" w:rsidRDefault="000D6034" w:rsidP="000D6034">
            <w:pPr>
              <w:pStyle w:val="ITSTableText"/>
              <w:jc w:val="right"/>
              <w:rPr>
                <w:ins w:id="160" w:author="Paul Beaumont" w:date="2013-10-15T14:53:00Z"/>
                <w:szCs w:val="18"/>
                <w:lang w:val="en-NZ"/>
              </w:rPr>
            </w:pPr>
            <w:ins w:id="161" w:author="Paul Beaumont" w:date="2013-10-15T14:53:00Z">
              <w:r>
                <w:rPr>
                  <w:szCs w:val="18"/>
                  <w:lang w:val="en-NZ"/>
                </w:rPr>
                <w:t>5</w:t>
              </w:r>
            </w:ins>
            <w:ins w:id="162" w:author="Paul Beaumont" w:date="2013-10-15T14:54:00Z">
              <w:r>
                <w:rPr>
                  <w:szCs w:val="18"/>
                  <w:lang w:val="en-NZ"/>
                </w:rPr>
                <w:t>,</w:t>
              </w:r>
            </w:ins>
            <w:ins w:id="163" w:author="Paul Beaumont" w:date="2013-10-15T14:53:00Z">
              <w:r>
                <w:rPr>
                  <w:szCs w:val="18"/>
                  <w:lang w:val="en-NZ"/>
                </w:rPr>
                <w:t>000</w:t>
              </w:r>
            </w:ins>
          </w:p>
        </w:tc>
        <w:tc>
          <w:tcPr>
            <w:tcW w:w="731" w:type="pct"/>
          </w:tcPr>
          <w:p w14:paraId="57DB390B" w14:textId="77777777" w:rsidR="000D6034" w:rsidRPr="0098211B" w:rsidRDefault="000D6034" w:rsidP="000D6034">
            <w:pPr>
              <w:pStyle w:val="ITSTableText"/>
              <w:jc w:val="right"/>
              <w:rPr>
                <w:ins w:id="164" w:author="Paul Beaumont" w:date="2013-10-15T14:53:00Z"/>
                <w:szCs w:val="18"/>
                <w:lang w:val="en-NZ"/>
              </w:rPr>
            </w:pPr>
          </w:p>
        </w:tc>
        <w:tc>
          <w:tcPr>
            <w:tcW w:w="731" w:type="pct"/>
          </w:tcPr>
          <w:p w14:paraId="1028391C" w14:textId="77777777" w:rsidR="000D6034" w:rsidRPr="0098211B" w:rsidRDefault="000D6034" w:rsidP="000D6034">
            <w:pPr>
              <w:pStyle w:val="ITSTableText"/>
              <w:jc w:val="right"/>
              <w:rPr>
                <w:ins w:id="165" w:author="Paul Beaumont" w:date="2013-10-15T14:53:00Z"/>
                <w:szCs w:val="18"/>
                <w:lang w:val="en-NZ"/>
              </w:rPr>
            </w:pPr>
          </w:p>
        </w:tc>
        <w:tc>
          <w:tcPr>
            <w:tcW w:w="732" w:type="pct"/>
          </w:tcPr>
          <w:p w14:paraId="7223A00A" w14:textId="77777777" w:rsidR="000D6034" w:rsidRPr="0098211B" w:rsidRDefault="000D6034" w:rsidP="000D6034">
            <w:pPr>
              <w:pStyle w:val="ITSTableText"/>
              <w:jc w:val="right"/>
              <w:rPr>
                <w:ins w:id="166" w:author="Paul Beaumont" w:date="2013-10-15T14:53:00Z"/>
                <w:szCs w:val="18"/>
                <w:lang w:val="en-NZ"/>
              </w:rPr>
            </w:pPr>
          </w:p>
        </w:tc>
        <w:tc>
          <w:tcPr>
            <w:tcW w:w="770" w:type="pct"/>
          </w:tcPr>
          <w:p w14:paraId="5BBF9AAA" w14:textId="77777777" w:rsidR="000D6034" w:rsidRPr="0098211B" w:rsidRDefault="000D6034" w:rsidP="000D6034">
            <w:pPr>
              <w:pStyle w:val="ITSTableText"/>
              <w:jc w:val="right"/>
              <w:rPr>
                <w:ins w:id="167" w:author="Paul Beaumont" w:date="2013-10-15T14:53:00Z"/>
                <w:szCs w:val="18"/>
                <w:lang w:val="en-NZ"/>
              </w:rPr>
            </w:pPr>
            <w:ins w:id="168" w:author="Paul Beaumont" w:date="2013-10-15T14:53:00Z">
              <w:r>
                <w:rPr>
                  <w:szCs w:val="18"/>
                  <w:lang w:val="en-NZ"/>
                </w:rPr>
                <w:t>5,000</w:t>
              </w:r>
            </w:ins>
          </w:p>
        </w:tc>
      </w:tr>
      <w:tr w:rsidR="000D6034" w:rsidRPr="0098211B" w14:paraId="2CC41EF6" w14:textId="77777777" w:rsidTr="000D6034">
        <w:trPr>
          <w:trHeight w:val="580"/>
          <w:ins w:id="169" w:author="Paul Beaumont" w:date="2013-10-15T14:53:00Z"/>
        </w:trPr>
        <w:tc>
          <w:tcPr>
            <w:tcW w:w="619" w:type="pct"/>
            <w:tcBorders>
              <w:bottom w:val="single" w:sz="12" w:space="0" w:color="auto"/>
            </w:tcBorders>
          </w:tcPr>
          <w:p w14:paraId="0DFF3F30" w14:textId="77777777" w:rsidR="000D6034" w:rsidRDefault="000D6034" w:rsidP="000D6034">
            <w:pPr>
              <w:pStyle w:val="ITSTableHeading"/>
              <w:rPr>
                <w:ins w:id="170" w:author="Paul Beaumont" w:date="2013-10-15T14:53:00Z"/>
              </w:rPr>
            </w:pPr>
            <w:ins w:id="171" w:author="Paul Beaumont" w:date="2013-10-15T14:53:00Z">
              <w:r>
                <w:t>Expensed Assets</w:t>
              </w:r>
            </w:ins>
          </w:p>
        </w:tc>
        <w:tc>
          <w:tcPr>
            <w:tcW w:w="686" w:type="pct"/>
            <w:tcBorders>
              <w:bottom w:val="single" w:sz="12" w:space="0" w:color="auto"/>
            </w:tcBorders>
          </w:tcPr>
          <w:p w14:paraId="1427C093" w14:textId="77777777" w:rsidR="000D6034" w:rsidRPr="0098211B" w:rsidRDefault="000D6034" w:rsidP="000D6034">
            <w:pPr>
              <w:pStyle w:val="ITSTableText"/>
              <w:jc w:val="right"/>
              <w:rPr>
                <w:ins w:id="172" w:author="Paul Beaumont" w:date="2013-10-15T14:53:00Z"/>
                <w:szCs w:val="18"/>
                <w:lang w:val="en-NZ"/>
              </w:rPr>
            </w:pPr>
          </w:p>
        </w:tc>
        <w:tc>
          <w:tcPr>
            <w:tcW w:w="731" w:type="pct"/>
            <w:tcBorders>
              <w:bottom w:val="single" w:sz="12" w:space="0" w:color="auto"/>
            </w:tcBorders>
          </w:tcPr>
          <w:p w14:paraId="54137A5A" w14:textId="5660503D" w:rsidR="000D6034" w:rsidRPr="0098211B" w:rsidRDefault="000D6034" w:rsidP="000D6034">
            <w:pPr>
              <w:pStyle w:val="ITSTableText"/>
              <w:jc w:val="right"/>
              <w:rPr>
                <w:ins w:id="173" w:author="Paul Beaumont" w:date="2013-10-15T14:53:00Z"/>
                <w:szCs w:val="18"/>
                <w:lang w:val="en-NZ"/>
              </w:rPr>
            </w:pPr>
            <w:ins w:id="174" w:author="Paul Beaumont" w:date="2013-10-15T14:53:00Z">
              <w:r>
                <w:rPr>
                  <w:szCs w:val="18"/>
                  <w:lang w:val="en-NZ"/>
                </w:rPr>
                <w:t>5</w:t>
              </w:r>
            </w:ins>
            <w:ins w:id="175" w:author="Paul Beaumont" w:date="2013-10-15T14:54:00Z">
              <w:r>
                <w:rPr>
                  <w:szCs w:val="18"/>
                  <w:lang w:val="en-NZ"/>
                </w:rPr>
                <w:t>,</w:t>
              </w:r>
            </w:ins>
            <w:ins w:id="176" w:author="Paul Beaumont" w:date="2013-10-15T14:53:00Z">
              <w:r>
                <w:rPr>
                  <w:szCs w:val="18"/>
                  <w:lang w:val="en-NZ"/>
                </w:rPr>
                <w:t>000</w:t>
              </w:r>
            </w:ins>
          </w:p>
        </w:tc>
        <w:tc>
          <w:tcPr>
            <w:tcW w:w="731" w:type="pct"/>
            <w:tcBorders>
              <w:bottom w:val="single" w:sz="12" w:space="0" w:color="auto"/>
            </w:tcBorders>
          </w:tcPr>
          <w:p w14:paraId="0A49BC52" w14:textId="77777777" w:rsidR="000D6034" w:rsidRPr="0098211B" w:rsidRDefault="000D6034" w:rsidP="000D6034">
            <w:pPr>
              <w:pStyle w:val="ITSTableText"/>
              <w:jc w:val="right"/>
              <w:rPr>
                <w:ins w:id="177" w:author="Paul Beaumont" w:date="2013-10-15T14:53:00Z"/>
                <w:szCs w:val="18"/>
                <w:lang w:val="en-NZ"/>
              </w:rPr>
            </w:pPr>
          </w:p>
        </w:tc>
        <w:tc>
          <w:tcPr>
            <w:tcW w:w="731" w:type="pct"/>
            <w:tcBorders>
              <w:bottom w:val="single" w:sz="12" w:space="0" w:color="auto"/>
            </w:tcBorders>
          </w:tcPr>
          <w:p w14:paraId="49CA3F4D" w14:textId="77777777" w:rsidR="000D6034" w:rsidRPr="0098211B" w:rsidRDefault="000D6034" w:rsidP="000D6034">
            <w:pPr>
              <w:pStyle w:val="ITSTableText"/>
              <w:jc w:val="right"/>
              <w:rPr>
                <w:ins w:id="178" w:author="Paul Beaumont" w:date="2013-10-15T14:53:00Z"/>
                <w:szCs w:val="18"/>
                <w:lang w:val="en-NZ"/>
              </w:rPr>
            </w:pPr>
          </w:p>
        </w:tc>
        <w:tc>
          <w:tcPr>
            <w:tcW w:w="732" w:type="pct"/>
            <w:tcBorders>
              <w:bottom w:val="single" w:sz="12" w:space="0" w:color="auto"/>
            </w:tcBorders>
          </w:tcPr>
          <w:p w14:paraId="6EEB3893" w14:textId="77777777" w:rsidR="000D6034" w:rsidRPr="0098211B" w:rsidRDefault="000D6034" w:rsidP="000D6034">
            <w:pPr>
              <w:pStyle w:val="ITSTableText"/>
              <w:jc w:val="right"/>
              <w:rPr>
                <w:ins w:id="179" w:author="Paul Beaumont" w:date="2013-10-15T14:53:00Z"/>
                <w:szCs w:val="18"/>
                <w:lang w:val="en-NZ"/>
              </w:rPr>
            </w:pPr>
          </w:p>
        </w:tc>
        <w:tc>
          <w:tcPr>
            <w:tcW w:w="770" w:type="pct"/>
            <w:tcBorders>
              <w:bottom w:val="single" w:sz="12" w:space="0" w:color="auto"/>
            </w:tcBorders>
          </w:tcPr>
          <w:p w14:paraId="50E643CE" w14:textId="47F30BAD" w:rsidR="000D6034" w:rsidRPr="0098211B" w:rsidRDefault="000D6034" w:rsidP="000D6034">
            <w:pPr>
              <w:pStyle w:val="ITSTableText"/>
              <w:jc w:val="right"/>
              <w:rPr>
                <w:ins w:id="180" w:author="Paul Beaumont" w:date="2013-10-15T14:53:00Z"/>
                <w:szCs w:val="18"/>
                <w:lang w:val="en-NZ"/>
              </w:rPr>
            </w:pPr>
            <w:ins w:id="181" w:author="Paul Beaumont" w:date="2013-10-15T14:53:00Z">
              <w:r>
                <w:rPr>
                  <w:szCs w:val="18"/>
                  <w:lang w:val="en-NZ"/>
                </w:rPr>
                <w:t>5</w:t>
              </w:r>
            </w:ins>
            <w:ins w:id="182" w:author="Paul Beaumont" w:date="2013-10-15T14:54:00Z">
              <w:r>
                <w:rPr>
                  <w:szCs w:val="18"/>
                  <w:lang w:val="en-NZ"/>
                </w:rPr>
                <w:t>,</w:t>
              </w:r>
            </w:ins>
            <w:ins w:id="183" w:author="Paul Beaumont" w:date="2013-10-15T14:53:00Z">
              <w:r>
                <w:rPr>
                  <w:szCs w:val="18"/>
                  <w:lang w:val="en-NZ"/>
                </w:rPr>
                <w:t>000</w:t>
              </w:r>
            </w:ins>
          </w:p>
        </w:tc>
      </w:tr>
      <w:tr w:rsidR="000D6034" w:rsidRPr="0098211B" w14:paraId="1B2AB9B5" w14:textId="77777777" w:rsidTr="000D6034">
        <w:trPr>
          <w:trHeight w:val="580"/>
          <w:ins w:id="184" w:author="Paul Beaumont" w:date="2013-10-15T14:53:00Z"/>
        </w:trPr>
        <w:tc>
          <w:tcPr>
            <w:tcW w:w="619" w:type="pct"/>
            <w:tcBorders>
              <w:top w:val="single" w:sz="12" w:space="0" w:color="auto"/>
              <w:bottom w:val="single" w:sz="12" w:space="0" w:color="auto"/>
            </w:tcBorders>
          </w:tcPr>
          <w:p w14:paraId="7AE49722" w14:textId="77777777" w:rsidR="000D6034" w:rsidRDefault="000D6034" w:rsidP="000D6034">
            <w:pPr>
              <w:pStyle w:val="ITSTableHeading"/>
              <w:rPr>
                <w:ins w:id="185" w:author="Paul Beaumont" w:date="2013-10-15T14:53:00Z"/>
              </w:rPr>
            </w:pPr>
            <w:ins w:id="186" w:author="Paul Beaumont" w:date="2013-10-15T14:53:00Z">
              <w:r>
                <w:lastRenderedPageBreak/>
                <w:t>Income:</w:t>
              </w:r>
            </w:ins>
          </w:p>
        </w:tc>
        <w:tc>
          <w:tcPr>
            <w:tcW w:w="686" w:type="pct"/>
            <w:tcBorders>
              <w:top w:val="single" w:sz="12" w:space="0" w:color="auto"/>
              <w:bottom w:val="single" w:sz="12" w:space="0" w:color="auto"/>
            </w:tcBorders>
          </w:tcPr>
          <w:p w14:paraId="2E86F667" w14:textId="77777777" w:rsidR="000D6034" w:rsidRPr="0098211B" w:rsidRDefault="000D6034" w:rsidP="000D6034">
            <w:pPr>
              <w:pStyle w:val="ITSTableText"/>
              <w:jc w:val="right"/>
              <w:rPr>
                <w:ins w:id="187" w:author="Paul Beaumont" w:date="2013-10-15T14:53:00Z"/>
                <w:szCs w:val="18"/>
                <w:lang w:val="en-NZ"/>
              </w:rPr>
            </w:pPr>
          </w:p>
        </w:tc>
        <w:tc>
          <w:tcPr>
            <w:tcW w:w="731" w:type="pct"/>
            <w:tcBorders>
              <w:top w:val="single" w:sz="12" w:space="0" w:color="auto"/>
              <w:bottom w:val="single" w:sz="12" w:space="0" w:color="auto"/>
            </w:tcBorders>
          </w:tcPr>
          <w:p w14:paraId="0AA79B6C" w14:textId="77777777" w:rsidR="000D6034" w:rsidRPr="0098211B" w:rsidRDefault="000D6034" w:rsidP="000D6034">
            <w:pPr>
              <w:pStyle w:val="ITSTableText"/>
              <w:jc w:val="right"/>
              <w:rPr>
                <w:ins w:id="188" w:author="Paul Beaumont" w:date="2013-10-15T14:53:00Z"/>
                <w:szCs w:val="18"/>
                <w:lang w:val="en-NZ"/>
              </w:rPr>
            </w:pPr>
          </w:p>
        </w:tc>
        <w:tc>
          <w:tcPr>
            <w:tcW w:w="731" w:type="pct"/>
            <w:tcBorders>
              <w:top w:val="single" w:sz="12" w:space="0" w:color="auto"/>
              <w:bottom w:val="single" w:sz="12" w:space="0" w:color="auto"/>
            </w:tcBorders>
          </w:tcPr>
          <w:p w14:paraId="5B023515" w14:textId="77777777" w:rsidR="000D6034" w:rsidRPr="0098211B" w:rsidRDefault="000D6034" w:rsidP="000D6034">
            <w:pPr>
              <w:pStyle w:val="ITSTableText"/>
              <w:jc w:val="right"/>
              <w:rPr>
                <w:ins w:id="189" w:author="Paul Beaumont" w:date="2013-10-15T14:53:00Z"/>
                <w:szCs w:val="18"/>
                <w:lang w:val="en-NZ"/>
              </w:rPr>
            </w:pPr>
          </w:p>
        </w:tc>
        <w:tc>
          <w:tcPr>
            <w:tcW w:w="731" w:type="pct"/>
            <w:tcBorders>
              <w:top w:val="single" w:sz="12" w:space="0" w:color="auto"/>
              <w:bottom w:val="single" w:sz="12" w:space="0" w:color="auto"/>
            </w:tcBorders>
          </w:tcPr>
          <w:p w14:paraId="7EBB3EF7" w14:textId="77777777" w:rsidR="000D6034" w:rsidRPr="0098211B" w:rsidRDefault="000D6034" w:rsidP="000D6034">
            <w:pPr>
              <w:pStyle w:val="ITSTableText"/>
              <w:jc w:val="right"/>
              <w:rPr>
                <w:ins w:id="190" w:author="Paul Beaumont" w:date="2013-10-15T14:53:00Z"/>
                <w:szCs w:val="18"/>
                <w:lang w:val="en-NZ"/>
              </w:rPr>
            </w:pPr>
          </w:p>
        </w:tc>
        <w:tc>
          <w:tcPr>
            <w:tcW w:w="732" w:type="pct"/>
            <w:tcBorders>
              <w:top w:val="single" w:sz="12" w:space="0" w:color="auto"/>
              <w:bottom w:val="single" w:sz="12" w:space="0" w:color="auto"/>
            </w:tcBorders>
          </w:tcPr>
          <w:p w14:paraId="706B8FD9" w14:textId="77777777" w:rsidR="000D6034" w:rsidRPr="0098211B" w:rsidRDefault="000D6034" w:rsidP="000D6034">
            <w:pPr>
              <w:pStyle w:val="ITSTableText"/>
              <w:jc w:val="right"/>
              <w:rPr>
                <w:ins w:id="191" w:author="Paul Beaumont" w:date="2013-10-15T14:53:00Z"/>
                <w:szCs w:val="18"/>
                <w:lang w:val="en-NZ"/>
              </w:rPr>
            </w:pPr>
          </w:p>
        </w:tc>
        <w:tc>
          <w:tcPr>
            <w:tcW w:w="770" w:type="pct"/>
            <w:tcBorders>
              <w:top w:val="single" w:sz="12" w:space="0" w:color="auto"/>
              <w:bottom w:val="single" w:sz="12" w:space="0" w:color="auto"/>
            </w:tcBorders>
          </w:tcPr>
          <w:p w14:paraId="697A7D6D" w14:textId="77777777" w:rsidR="000D6034" w:rsidRPr="0098211B" w:rsidRDefault="000D6034" w:rsidP="000D6034">
            <w:pPr>
              <w:pStyle w:val="ITSTableText"/>
              <w:jc w:val="right"/>
              <w:rPr>
                <w:ins w:id="192" w:author="Paul Beaumont" w:date="2013-10-15T14:53:00Z"/>
                <w:szCs w:val="18"/>
                <w:lang w:val="en-NZ"/>
              </w:rPr>
            </w:pPr>
          </w:p>
        </w:tc>
      </w:tr>
      <w:tr w:rsidR="000D6034" w:rsidRPr="0098211B" w14:paraId="4481B119" w14:textId="77777777" w:rsidTr="000D6034">
        <w:trPr>
          <w:trHeight w:val="580"/>
          <w:ins w:id="193" w:author="Paul Beaumont" w:date="2013-10-15T14:53:00Z"/>
        </w:trPr>
        <w:tc>
          <w:tcPr>
            <w:tcW w:w="619" w:type="pct"/>
            <w:tcBorders>
              <w:top w:val="single" w:sz="12" w:space="0" w:color="auto"/>
              <w:bottom w:val="double" w:sz="4" w:space="0" w:color="auto"/>
            </w:tcBorders>
          </w:tcPr>
          <w:p w14:paraId="512318F0" w14:textId="77777777" w:rsidR="000D6034" w:rsidRDefault="000D6034" w:rsidP="000D6034">
            <w:pPr>
              <w:pStyle w:val="ITSTableHeading"/>
              <w:rPr>
                <w:ins w:id="194" w:author="Paul Beaumont" w:date="2013-10-15T14:53:00Z"/>
              </w:rPr>
            </w:pPr>
            <w:ins w:id="195" w:author="Paul Beaumont" w:date="2013-10-15T14:53:00Z">
              <w:r>
                <w:t>Sub Total</w:t>
              </w:r>
            </w:ins>
          </w:p>
        </w:tc>
        <w:tc>
          <w:tcPr>
            <w:tcW w:w="686" w:type="pct"/>
            <w:tcBorders>
              <w:top w:val="single" w:sz="12" w:space="0" w:color="auto"/>
              <w:bottom w:val="double" w:sz="4" w:space="0" w:color="auto"/>
            </w:tcBorders>
          </w:tcPr>
          <w:p w14:paraId="4A809444" w14:textId="5C8F30DB" w:rsidR="000D6034" w:rsidRPr="0098211B" w:rsidRDefault="00AF19BF" w:rsidP="000D6034">
            <w:pPr>
              <w:pStyle w:val="ITSTableText"/>
              <w:jc w:val="right"/>
              <w:rPr>
                <w:ins w:id="196" w:author="Paul Beaumont" w:date="2013-10-15T14:53:00Z"/>
                <w:szCs w:val="18"/>
                <w:lang w:val="en-NZ"/>
              </w:rPr>
            </w:pPr>
            <w:ins w:id="197" w:author="Paul Beaumont" w:date="2013-10-15T14:53:00Z">
              <w:r>
                <w:rPr>
                  <w:szCs w:val="18"/>
                  <w:lang w:val="en-NZ"/>
                </w:rPr>
                <w:t>160</w:t>
              </w:r>
              <w:r w:rsidR="000D6034">
                <w:rPr>
                  <w:szCs w:val="18"/>
                  <w:lang w:val="en-NZ"/>
                </w:rPr>
                <w:t>,000</w:t>
              </w:r>
            </w:ins>
          </w:p>
        </w:tc>
        <w:tc>
          <w:tcPr>
            <w:tcW w:w="731" w:type="pct"/>
            <w:tcBorders>
              <w:top w:val="single" w:sz="12" w:space="0" w:color="auto"/>
              <w:bottom w:val="double" w:sz="4" w:space="0" w:color="auto"/>
            </w:tcBorders>
          </w:tcPr>
          <w:p w14:paraId="41C4CFD1" w14:textId="7C521E9E" w:rsidR="000D6034" w:rsidRPr="0098211B" w:rsidRDefault="00AF19BF" w:rsidP="000D6034">
            <w:pPr>
              <w:pStyle w:val="ITSTableText"/>
              <w:jc w:val="right"/>
              <w:rPr>
                <w:ins w:id="198" w:author="Paul Beaumont" w:date="2013-10-15T14:53:00Z"/>
                <w:szCs w:val="18"/>
                <w:lang w:val="en-NZ"/>
              </w:rPr>
            </w:pPr>
            <w:ins w:id="199" w:author="Paul Beaumont" w:date="2013-10-15T15:09:00Z">
              <w:r>
                <w:rPr>
                  <w:szCs w:val="18"/>
                  <w:lang w:val="en-NZ"/>
                </w:rPr>
                <w:t>190,000</w:t>
              </w:r>
            </w:ins>
            <w:bookmarkStart w:id="200" w:name="_GoBack"/>
            <w:bookmarkEnd w:id="200"/>
          </w:p>
        </w:tc>
        <w:tc>
          <w:tcPr>
            <w:tcW w:w="731" w:type="pct"/>
            <w:tcBorders>
              <w:top w:val="single" w:sz="12" w:space="0" w:color="auto"/>
              <w:bottom w:val="double" w:sz="4" w:space="0" w:color="auto"/>
            </w:tcBorders>
          </w:tcPr>
          <w:p w14:paraId="366559F8" w14:textId="77777777" w:rsidR="000D6034" w:rsidRPr="0098211B" w:rsidRDefault="000D6034" w:rsidP="000D6034">
            <w:pPr>
              <w:pStyle w:val="ITSTableText"/>
              <w:jc w:val="right"/>
              <w:rPr>
                <w:ins w:id="201" w:author="Paul Beaumont" w:date="2013-10-15T14:53:00Z"/>
                <w:szCs w:val="18"/>
                <w:lang w:val="en-NZ"/>
              </w:rPr>
            </w:pPr>
          </w:p>
        </w:tc>
        <w:tc>
          <w:tcPr>
            <w:tcW w:w="731" w:type="pct"/>
            <w:tcBorders>
              <w:top w:val="single" w:sz="12" w:space="0" w:color="auto"/>
              <w:bottom w:val="double" w:sz="4" w:space="0" w:color="auto"/>
            </w:tcBorders>
          </w:tcPr>
          <w:p w14:paraId="69395F26" w14:textId="77777777" w:rsidR="000D6034" w:rsidRPr="0098211B" w:rsidRDefault="000D6034" w:rsidP="000D6034">
            <w:pPr>
              <w:pStyle w:val="ITSTableText"/>
              <w:jc w:val="right"/>
              <w:rPr>
                <w:ins w:id="202" w:author="Paul Beaumont" w:date="2013-10-15T14:53:00Z"/>
                <w:szCs w:val="18"/>
                <w:lang w:val="en-NZ"/>
              </w:rPr>
            </w:pPr>
          </w:p>
        </w:tc>
        <w:tc>
          <w:tcPr>
            <w:tcW w:w="732" w:type="pct"/>
            <w:tcBorders>
              <w:top w:val="single" w:sz="12" w:space="0" w:color="auto"/>
              <w:bottom w:val="double" w:sz="4" w:space="0" w:color="auto"/>
            </w:tcBorders>
          </w:tcPr>
          <w:p w14:paraId="59042FC3" w14:textId="77777777" w:rsidR="000D6034" w:rsidRPr="0098211B" w:rsidRDefault="000D6034" w:rsidP="000D6034">
            <w:pPr>
              <w:pStyle w:val="ITSTableText"/>
              <w:jc w:val="right"/>
              <w:rPr>
                <w:ins w:id="203" w:author="Paul Beaumont" w:date="2013-10-15T14:53:00Z"/>
                <w:szCs w:val="18"/>
                <w:lang w:val="en-NZ"/>
              </w:rPr>
            </w:pPr>
          </w:p>
        </w:tc>
        <w:tc>
          <w:tcPr>
            <w:tcW w:w="770" w:type="pct"/>
            <w:tcBorders>
              <w:top w:val="single" w:sz="12" w:space="0" w:color="auto"/>
              <w:bottom w:val="double" w:sz="4" w:space="0" w:color="auto"/>
            </w:tcBorders>
          </w:tcPr>
          <w:p w14:paraId="10A92874" w14:textId="77777777" w:rsidR="000D6034" w:rsidRPr="0098211B" w:rsidRDefault="000D6034" w:rsidP="000D6034">
            <w:pPr>
              <w:pStyle w:val="ITSTableText"/>
              <w:jc w:val="right"/>
              <w:rPr>
                <w:ins w:id="204" w:author="Paul Beaumont" w:date="2013-10-15T14:53:00Z"/>
                <w:szCs w:val="18"/>
                <w:lang w:val="en-NZ"/>
              </w:rPr>
            </w:pPr>
            <w:ins w:id="205" w:author="Paul Beaumont" w:date="2013-10-15T14:53:00Z">
              <w:r>
                <w:rPr>
                  <w:szCs w:val="18"/>
                  <w:lang w:val="en-NZ"/>
                </w:rPr>
                <w:t>350,000</w:t>
              </w:r>
            </w:ins>
          </w:p>
        </w:tc>
      </w:tr>
      <w:tr w:rsidR="000D6034" w:rsidRPr="0098211B" w14:paraId="1A943468" w14:textId="77777777" w:rsidTr="000D6034">
        <w:trPr>
          <w:trHeight w:val="580"/>
          <w:ins w:id="206" w:author="Paul Beaumont" w:date="2013-10-15T14:53:00Z"/>
        </w:trPr>
        <w:tc>
          <w:tcPr>
            <w:tcW w:w="619" w:type="pct"/>
            <w:tcBorders>
              <w:top w:val="double" w:sz="4" w:space="0" w:color="auto"/>
              <w:bottom w:val="double" w:sz="4" w:space="0" w:color="auto"/>
            </w:tcBorders>
          </w:tcPr>
          <w:p w14:paraId="3E73E672" w14:textId="77777777" w:rsidR="000D6034" w:rsidRDefault="000D6034" w:rsidP="000D6034">
            <w:pPr>
              <w:pStyle w:val="ITSTableHeading"/>
              <w:rPr>
                <w:ins w:id="207" w:author="Paul Beaumont" w:date="2013-10-15T14:53:00Z"/>
              </w:rPr>
            </w:pPr>
            <w:ins w:id="208" w:author="Paul Beaumont" w:date="2013-10-15T14:53:00Z">
              <w:r>
                <w:t>Total</w:t>
              </w:r>
            </w:ins>
          </w:p>
        </w:tc>
        <w:tc>
          <w:tcPr>
            <w:tcW w:w="4381" w:type="pct"/>
            <w:gridSpan w:val="6"/>
            <w:tcBorders>
              <w:top w:val="double" w:sz="4" w:space="0" w:color="auto"/>
              <w:bottom w:val="double" w:sz="4" w:space="0" w:color="auto"/>
            </w:tcBorders>
          </w:tcPr>
          <w:p w14:paraId="7F5C7F7F" w14:textId="77777777" w:rsidR="000D6034" w:rsidRPr="0098211B" w:rsidRDefault="000D6034" w:rsidP="000D6034">
            <w:pPr>
              <w:pStyle w:val="ITSTableText"/>
              <w:jc w:val="right"/>
              <w:rPr>
                <w:ins w:id="209" w:author="Paul Beaumont" w:date="2013-10-15T14:53:00Z"/>
                <w:b/>
                <w:bCs/>
                <w:lang w:val="en-NZ"/>
              </w:rPr>
            </w:pPr>
            <w:ins w:id="210" w:author="Paul Beaumont" w:date="2013-10-15T14:53:00Z">
              <w:r>
                <w:rPr>
                  <w:b/>
                  <w:bCs/>
                  <w:lang w:val="en-NZ"/>
                </w:rPr>
                <w:t>$350,000</w:t>
              </w:r>
            </w:ins>
          </w:p>
        </w:tc>
      </w:tr>
    </w:tbl>
    <w:p w14:paraId="51DB415E" w14:textId="77777777" w:rsidR="000D6034" w:rsidRDefault="000D6034" w:rsidP="00972F2F">
      <w:pPr>
        <w:pStyle w:val="ITSBodyText"/>
        <w:rPr>
          <w:ins w:id="211" w:author="Paul Beaumont" w:date="2013-10-15T14:50:00Z"/>
        </w:rPr>
      </w:pPr>
    </w:p>
    <w:p w14:paraId="29A4F8EF" w14:textId="77777777" w:rsidR="000D6034" w:rsidRDefault="000D6034" w:rsidP="00972F2F">
      <w:pPr>
        <w:pStyle w:val="ITSBodyText"/>
      </w:pPr>
    </w:p>
    <w:p w14:paraId="7BCC1415" w14:textId="754C8412" w:rsidR="00972F2F" w:rsidRPr="00EC26AE" w:rsidRDefault="00972F2F" w:rsidP="00972F2F">
      <w:pPr>
        <w:pStyle w:val="ITSOutlineNumberedHeading3"/>
      </w:pPr>
      <w:bookmarkStart w:id="212" w:name="_Toc330389194"/>
      <w:r>
        <w:t xml:space="preserve">Next stage </w:t>
      </w:r>
      <w:r w:rsidRPr="00770613">
        <w:t>Milestones</w:t>
      </w:r>
      <w:bookmarkEnd w:id="212"/>
      <w:r w:rsidR="007C7E20">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68"/>
        <w:gridCol w:w="1315"/>
        <w:gridCol w:w="1257"/>
        <w:gridCol w:w="3888"/>
      </w:tblGrid>
      <w:tr w:rsidR="00972F2F" w14:paraId="04A11B16" w14:textId="77777777" w:rsidTr="00BC4802">
        <w:trPr>
          <w:trHeight w:val="341"/>
          <w:tblHeader/>
        </w:trPr>
        <w:tc>
          <w:tcPr>
            <w:tcW w:w="1645" w:type="pct"/>
            <w:shd w:val="clear" w:color="auto" w:fill="333333"/>
          </w:tcPr>
          <w:p w14:paraId="206DD7C8" w14:textId="77777777" w:rsidR="00972F2F" w:rsidRDefault="00972F2F" w:rsidP="00BC4802">
            <w:pPr>
              <w:pStyle w:val="ITSTableColumnHeadingwhiteongrey"/>
            </w:pPr>
            <w:r>
              <w:t>Milestone</w:t>
            </w:r>
          </w:p>
        </w:tc>
        <w:tc>
          <w:tcPr>
            <w:tcW w:w="683" w:type="pct"/>
            <w:shd w:val="clear" w:color="auto" w:fill="333333"/>
          </w:tcPr>
          <w:p w14:paraId="30FBDD3D" w14:textId="77777777" w:rsidR="00972F2F" w:rsidRDefault="00972F2F" w:rsidP="00BC4802">
            <w:pPr>
              <w:pStyle w:val="ITSTableColumnHeadingwhiteongrey"/>
            </w:pPr>
            <w:r>
              <w:t>Planned Date</w:t>
            </w:r>
          </w:p>
        </w:tc>
        <w:tc>
          <w:tcPr>
            <w:tcW w:w="653" w:type="pct"/>
            <w:shd w:val="clear" w:color="auto" w:fill="333333"/>
          </w:tcPr>
          <w:p w14:paraId="49632EDF" w14:textId="77777777" w:rsidR="00972F2F" w:rsidRDefault="00972F2F" w:rsidP="00BC4802">
            <w:pPr>
              <w:pStyle w:val="ITSTableColumnHeadingwhiteongrey"/>
            </w:pPr>
            <w:r>
              <w:t>Required Accuracy</w:t>
            </w:r>
          </w:p>
        </w:tc>
        <w:tc>
          <w:tcPr>
            <w:tcW w:w="2019" w:type="pct"/>
            <w:shd w:val="clear" w:color="auto" w:fill="333333"/>
          </w:tcPr>
          <w:p w14:paraId="7D0A0650" w14:textId="77777777" w:rsidR="00972F2F" w:rsidRDefault="00972F2F" w:rsidP="00BC4802">
            <w:pPr>
              <w:pStyle w:val="ITSTableColumnHeadingwhiteongrey"/>
            </w:pPr>
            <w:r>
              <w:t xml:space="preserve">Governance </w:t>
            </w:r>
          </w:p>
        </w:tc>
      </w:tr>
      <w:tr w:rsidR="00972F2F" w:rsidRPr="0098211B" w14:paraId="1EE7568A" w14:textId="77777777" w:rsidTr="00BC4802">
        <w:trPr>
          <w:trHeight w:val="360"/>
        </w:trPr>
        <w:tc>
          <w:tcPr>
            <w:tcW w:w="1645" w:type="pct"/>
          </w:tcPr>
          <w:p w14:paraId="3398BD63" w14:textId="004F724E" w:rsidR="00972F2F" w:rsidRDefault="008F25C2" w:rsidP="00BC4802">
            <w:pPr>
              <w:pStyle w:val="ITSTableText"/>
            </w:pPr>
            <w:r>
              <w:t>Product Selection</w:t>
            </w:r>
          </w:p>
        </w:tc>
        <w:tc>
          <w:tcPr>
            <w:tcW w:w="683" w:type="pct"/>
          </w:tcPr>
          <w:p w14:paraId="05A640C1" w14:textId="7C406E6A" w:rsidR="00972F2F" w:rsidRDefault="008F25C2" w:rsidP="00BC4802">
            <w:pPr>
              <w:pStyle w:val="ITSTableText"/>
            </w:pPr>
            <w:r>
              <w:t>01/11/2013</w:t>
            </w:r>
          </w:p>
        </w:tc>
        <w:tc>
          <w:tcPr>
            <w:tcW w:w="653" w:type="pct"/>
          </w:tcPr>
          <w:p w14:paraId="560EF205" w14:textId="6EB11EDD" w:rsidR="00972F2F" w:rsidRDefault="00972F2F" w:rsidP="008F25C2">
            <w:pPr>
              <w:pStyle w:val="ITSTableText"/>
            </w:pPr>
            <w:r>
              <w:t xml:space="preserve">+/- </w:t>
            </w:r>
            <w:r w:rsidR="008F25C2">
              <w:t>20</w:t>
            </w:r>
            <w:r>
              <w:t>%</w:t>
            </w:r>
          </w:p>
        </w:tc>
        <w:tc>
          <w:tcPr>
            <w:tcW w:w="2019" w:type="pct"/>
          </w:tcPr>
          <w:p w14:paraId="166795B7" w14:textId="04D7CCBF" w:rsidR="00972F2F" w:rsidRDefault="00E9213E" w:rsidP="00BC4802">
            <w:pPr>
              <w:pStyle w:val="ITSTableText"/>
            </w:pPr>
            <w:r>
              <w:t>Student Systems Programme Board</w:t>
            </w:r>
          </w:p>
        </w:tc>
      </w:tr>
      <w:tr w:rsidR="00972F2F" w:rsidRPr="007F59D7" w14:paraId="67A34ED5" w14:textId="77777777" w:rsidTr="00BC4802">
        <w:trPr>
          <w:trHeight w:val="360"/>
        </w:trPr>
        <w:tc>
          <w:tcPr>
            <w:tcW w:w="1645" w:type="pct"/>
          </w:tcPr>
          <w:p w14:paraId="07D09CCF" w14:textId="77777777" w:rsidR="00972F2F" w:rsidRPr="007F59D7" w:rsidRDefault="007F59D7" w:rsidP="00BC4802">
            <w:pPr>
              <w:pStyle w:val="ITSTableText"/>
            </w:pPr>
            <w:r w:rsidRPr="007F59D7">
              <w:t>Service Charter Stage – Complete Solution Architecture Document  (SAD)</w:t>
            </w:r>
          </w:p>
        </w:tc>
        <w:tc>
          <w:tcPr>
            <w:tcW w:w="683" w:type="pct"/>
          </w:tcPr>
          <w:p w14:paraId="691C6619" w14:textId="1BF9F654" w:rsidR="00972F2F" w:rsidRPr="007F59D7" w:rsidRDefault="0073558D" w:rsidP="00BC4802">
            <w:pPr>
              <w:pStyle w:val="ITSTableText"/>
            </w:pPr>
            <w:r>
              <w:t>01/12/</w:t>
            </w:r>
            <w:r w:rsidRPr="007F59D7">
              <w:t>2013</w:t>
            </w:r>
          </w:p>
        </w:tc>
        <w:tc>
          <w:tcPr>
            <w:tcW w:w="653" w:type="pct"/>
          </w:tcPr>
          <w:p w14:paraId="0185B011" w14:textId="5F6BB9AC" w:rsidR="00972F2F" w:rsidRPr="007F59D7" w:rsidRDefault="00972F2F" w:rsidP="00BC4802">
            <w:pPr>
              <w:pStyle w:val="ITSTableText"/>
            </w:pPr>
            <w:r w:rsidRPr="007F59D7">
              <w:t xml:space="preserve">+/- </w:t>
            </w:r>
            <w:r w:rsidR="0073558D">
              <w:t>3</w:t>
            </w:r>
            <w:r w:rsidRPr="007F59D7">
              <w:t>0%</w:t>
            </w:r>
          </w:p>
        </w:tc>
        <w:tc>
          <w:tcPr>
            <w:tcW w:w="2019" w:type="pct"/>
          </w:tcPr>
          <w:p w14:paraId="00C02DA2" w14:textId="77777777" w:rsidR="00972F2F" w:rsidRPr="007F59D7" w:rsidRDefault="00972F2F" w:rsidP="00BC4802">
            <w:pPr>
              <w:pStyle w:val="ITSTableText"/>
            </w:pPr>
            <w:r w:rsidRPr="007F59D7">
              <w:t>Project Steering Group</w:t>
            </w:r>
          </w:p>
        </w:tc>
      </w:tr>
      <w:tr w:rsidR="00972F2F" w:rsidRPr="0098211B" w14:paraId="63020C28" w14:textId="77777777" w:rsidTr="00BC4802">
        <w:trPr>
          <w:trHeight w:val="360"/>
        </w:trPr>
        <w:tc>
          <w:tcPr>
            <w:tcW w:w="1645" w:type="pct"/>
          </w:tcPr>
          <w:p w14:paraId="7F142271" w14:textId="77777777" w:rsidR="00972F2F" w:rsidRDefault="007F59D7" w:rsidP="00BC4802">
            <w:pPr>
              <w:pStyle w:val="ITSTableText"/>
            </w:pPr>
            <w:r>
              <w:t>Create Service Design Stage Plan</w:t>
            </w:r>
          </w:p>
        </w:tc>
        <w:tc>
          <w:tcPr>
            <w:tcW w:w="683" w:type="pct"/>
          </w:tcPr>
          <w:p w14:paraId="427A5192" w14:textId="3739E36A" w:rsidR="00972F2F" w:rsidRDefault="00AE227E" w:rsidP="00BC4802">
            <w:pPr>
              <w:pStyle w:val="ITSTableText"/>
            </w:pPr>
            <w:r>
              <w:t>2</w:t>
            </w:r>
            <w:r w:rsidR="0073558D">
              <w:t>0/10/</w:t>
            </w:r>
            <w:r>
              <w:t>2013</w:t>
            </w:r>
          </w:p>
        </w:tc>
        <w:tc>
          <w:tcPr>
            <w:tcW w:w="653" w:type="pct"/>
          </w:tcPr>
          <w:p w14:paraId="69982614" w14:textId="42D63226" w:rsidR="00972F2F" w:rsidRDefault="00972F2F" w:rsidP="00BC4802">
            <w:pPr>
              <w:pStyle w:val="ITSTableText"/>
            </w:pPr>
            <w:r>
              <w:t xml:space="preserve">+/- </w:t>
            </w:r>
            <w:r w:rsidR="0073558D">
              <w:t>3</w:t>
            </w:r>
            <w:r>
              <w:t>0%</w:t>
            </w:r>
          </w:p>
        </w:tc>
        <w:tc>
          <w:tcPr>
            <w:tcW w:w="2019" w:type="pct"/>
          </w:tcPr>
          <w:p w14:paraId="0CF9B784" w14:textId="77777777" w:rsidR="00972F2F" w:rsidRDefault="00972F2F" w:rsidP="00BC4802">
            <w:pPr>
              <w:pStyle w:val="ITSTableText"/>
            </w:pPr>
            <w:r>
              <w:t>Project Steering Group</w:t>
            </w:r>
          </w:p>
        </w:tc>
      </w:tr>
      <w:tr w:rsidR="00972F2F" w:rsidRPr="0098211B" w14:paraId="67C76B73" w14:textId="77777777" w:rsidTr="00BC4802">
        <w:trPr>
          <w:trHeight w:val="360"/>
        </w:trPr>
        <w:tc>
          <w:tcPr>
            <w:tcW w:w="1645" w:type="pct"/>
          </w:tcPr>
          <w:p w14:paraId="60994620" w14:textId="77777777" w:rsidR="00972F2F" w:rsidRDefault="00972F2F" w:rsidP="006C4A22">
            <w:pPr>
              <w:pStyle w:val="ITSTableText"/>
            </w:pPr>
            <w:r>
              <w:t xml:space="preserve">Gate </w:t>
            </w:r>
            <w:r w:rsidR="006C4A22">
              <w:t>2</w:t>
            </w:r>
            <w:r>
              <w:t xml:space="preserve"> – </w:t>
            </w:r>
            <w:r w:rsidR="006C4A22">
              <w:t>Service Charter</w:t>
            </w:r>
          </w:p>
        </w:tc>
        <w:tc>
          <w:tcPr>
            <w:tcW w:w="683" w:type="pct"/>
          </w:tcPr>
          <w:p w14:paraId="73243388" w14:textId="2E4EB113" w:rsidR="00972F2F" w:rsidRDefault="0073558D" w:rsidP="00BC4802">
            <w:pPr>
              <w:pStyle w:val="ITSTableText"/>
            </w:pPr>
            <w:r>
              <w:t>20/11/</w:t>
            </w:r>
            <w:r w:rsidR="007F59D7">
              <w:t>2013</w:t>
            </w:r>
          </w:p>
        </w:tc>
        <w:tc>
          <w:tcPr>
            <w:tcW w:w="653" w:type="pct"/>
          </w:tcPr>
          <w:p w14:paraId="4ED9D68D" w14:textId="1BEBF481" w:rsidR="00972F2F" w:rsidRDefault="00972F2F" w:rsidP="00BC4802">
            <w:pPr>
              <w:pStyle w:val="ITSTableText"/>
            </w:pPr>
            <w:r>
              <w:t xml:space="preserve">+/- </w:t>
            </w:r>
            <w:r w:rsidR="0073558D">
              <w:t>3</w:t>
            </w:r>
            <w:r>
              <w:t>0%</w:t>
            </w:r>
          </w:p>
        </w:tc>
        <w:tc>
          <w:tcPr>
            <w:tcW w:w="2019" w:type="pct"/>
          </w:tcPr>
          <w:p w14:paraId="1608B9AA" w14:textId="77777777" w:rsidR="00972F2F" w:rsidRDefault="00972F2F" w:rsidP="00BC4802">
            <w:pPr>
              <w:pStyle w:val="ITSTableText"/>
            </w:pPr>
            <w:r>
              <w:t>Project Steering Group / PPG</w:t>
            </w:r>
          </w:p>
        </w:tc>
      </w:tr>
      <w:tr w:rsidR="0073558D" w:rsidRPr="0098211B" w14:paraId="2702FBFE" w14:textId="77777777" w:rsidTr="00BC4802">
        <w:trPr>
          <w:trHeight w:val="360"/>
        </w:trPr>
        <w:tc>
          <w:tcPr>
            <w:tcW w:w="1645" w:type="pct"/>
          </w:tcPr>
          <w:p w14:paraId="6871F98F" w14:textId="180F7925" w:rsidR="0073558D" w:rsidRDefault="0073558D" w:rsidP="00BC4802">
            <w:pPr>
              <w:pStyle w:val="ITSTableText"/>
            </w:pPr>
            <w:r>
              <w:t>Requirements traceability m</w:t>
            </w:r>
            <w:r w:rsidR="00F157C0">
              <w:t>a</w:t>
            </w:r>
            <w:r>
              <w:t>trix</w:t>
            </w:r>
          </w:p>
        </w:tc>
        <w:tc>
          <w:tcPr>
            <w:tcW w:w="683" w:type="pct"/>
          </w:tcPr>
          <w:p w14:paraId="777FDA88" w14:textId="656F9374" w:rsidR="0073558D" w:rsidRDefault="0073558D" w:rsidP="00BC4802">
            <w:pPr>
              <w:pStyle w:val="ITSTableText"/>
            </w:pPr>
            <w:r>
              <w:t>20/10/2013</w:t>
            </w:r>
          </w:p>
        </w:tc>
        <w:tc>
          <w:tcPr>
            <w:tcW w:w="653" w:type="pct"/>
          </w:tcPr>
          <w:p w14:paraId="7EEF8FB5" w14:textId="5C218DDD" w:rsidR="0073558D" w:rsidRDefault="0073558D" w:rsidP="00BC4802">
            <w:pPr>
              <w:pStyle w:val="ITSTableText"/>
            </w:pPr>
            <w:r>
              <w:t>+/- 30%</w:t>
            </w:r>
          </w:p>
        </w:tc>
        <w:tc>
          <w:tcPr>
            <w:tcW w:w="2019" w:type="pct"/>
          </w:tcPr>
          <w:p w14:paraId="47692025" w14:textId="7ED17DA5" w:rsidR="0073558D" w:rsidRDefault="0073558D" w:rsidP="00BC4802">
            <w:pPr>
              <w:pStyle w:val="ITSTableText"/>
            </w:pPr>
            <w:r>
              <w:t>Project Steering Group</w:t>
            </w:r>
          </w:p>
        </w:tc>
      </w:tr>
    </w:tbl>
    <w:p w14:paraId="3889FCDE" w14:textId="77777777" w:rsidR="00FE6CF6" w:rsidRDefault="00FE6CF6" w:rsidP="007C69AC">
      <w:pPr>
        <w:pStyle w:val="ITSBodyText"/>
      </w:pPr>
    </w:p>
    <w:p w14:paraId="20B68FF7" w14:textId="77777777" w:rsidR="007C69AC" w:rsidRDefault="007C69AC" w:rsidP="007C69AC">
      <w:pPr>
        <w:pStyle w:val="ITSOutlineNumberedHeading1"/>
      </w:pPr>
      <w:bookmarkStart w:id="213" w:name="_Toc367891336"/>
      <w:r>
        <w:lastRenderedPageBreak/>
        <w:t>Solution statement</w:t>
      </w:r>
      <w:bookmarkEnd w:id="213"/>
    </w:p>
    <w:p w14:paraId="206F0787" w14:textId="2B4C62CB" w:rsidR="00742D89" w:rsidRDefault="000D6034" w:rsidP="00742D89">
      <w:ins w:id="214" w:author="Paul Beaumont" w:date="2013-10-15T14:56:00Z">
        <w:r w:rsidRPr="007D2665">
          <w:rPr>
            <w:rPrChange w:id="215" w:author="Paul Beaumont" w:date="2013-10-15T14:58:00Z">
              <w:rPr>
                <w:highlight w:val="yellow"/>
              </w:rPr>
            </w:rPrChange>
          </w:rPr>
          <w:t>Awaiting confirmation from the solution architect</w:t>
        </w:r>
      </w:ins>
      <w:del w:id="216" w:author="Paul Beaumont" w:date="2013-10-15T14:55:00Z">
        <w:r w:rsidR="00742D89" w:rsidRPr="007D2665" w:rsidDel="000D6034">
          <w:rPr>
            <w:rPrChange w:id="217" w:author="Paul Beaumont" w:date="2013-10-15T14:58:00Z">
              <w:rPr>
                <w:highlight w:val="yellow"/>
              </w:rPr>
            </w:rPrChange>
          </w:rPr>
          <w:delText>TBD</w:delText>
        </w:r>
      </w:del>
    </w:p>
    <w:p w14:paraId="00705044" w14:textId="77777777" w:rsidR="00FE6CF6" w:rsidRDefault="00B20AC1" w:rsidP="00B20AC1">
      <w:pPr>
        <w:pStyle w:val="ITSOutlineNumberedHeading2"/>
      </w:pPr>
      <w:r w:rsidRPr="009068C2" w:rsidDel="00B20AC1">
        <w:t xml:space="preserve"> </w:t>
      </w:r>
      <w:bookmarkStart w:id="218" w:name="_Toc367891337"/>
      <w:r>
        <w:t>Proposed solution (s)</w:t>
      </w:r>
      <w:bookmarkEnd w:id="218"/>
    </w:p>
    <w:p w14:paraId="61F42E91" w14:textId="7ABD2827" w:rsidR="00742D89" w:rsidRPr="00742D89" w:rsidDel="007D2665" w:rsidRDefault="00742D89" w:rsidP="00742D89">
      <w:pPr>
        <w:rPr>
          <w:del w:id="219" w:author="Paul Beaumont" w:date="2013-10-15T14:57:00Z"/>
        </w:rPr>
      </w:pPr>
      <w:del w:id="220" w:author="Paul Beaumont" w:date="2013-10-15T14:57:00Z">
        <w:r w:rsidRPr="00742D89" w:rsidDel="007D2665">
          <w:rPr>
            <w:highlight w:val="yellow"/>
          </w:rPr>
          <w:delText>TBD</w:delText>
        </w:r>
      </w:del>
    </w:p>
    <w:p w14:paraId="4C3911D9" w14:textId="77777777" w:rsidR="00981063" w:rsidRDefault="00F80136" w:rsidP="00D940C7">
      <w:pPr>
        <w:pStyle w:val="ITSOutlineNumberedHeading2"/>
      </w:pPr>
      <w:bookmarkStart w:id="221" w:name="_Toc367891338"/>
      <w:r>
        <w:t>Impact</w:t>
      </w:r>
      <w:bookmarkEnd w:id="221"/>
    </w:p>
    <w:p w14:paraId="446E9350" w14:textId="77777777" w:rsidR="009F6D59" w:rsidRPr="009F6D59" w:rsidRDefault="00904FA8" w:rsidP="00897038">
      <w:pPr>
        <w:pStyle w:val="ITSBodyText"/>
      </w:pPr>
      <w:r>
        <w:t>The impact is estimated as follows:</w:t>
      </w:r>
    </w:p>
    <w:tbl>
      <w:tblPr>
        <w:tblW w:w="0" w:type="auto"/>
        <w:tblInd w:w="-15" w:type="dxa"/>
        <w:tblLayout w:type="fixed"/>
        <w:tblLook w:val="0000" w:firstRow="0" w:lastRow="0" w:firstColumn="0" w:lastColumn="0" w:noHBand="0" w:noVBand="0"/>
      </w:tblPr>
      <w:tblGrid>
        <w:gridCol w:w="1605"/>
        <w:gridCol w:w="1605"/>
        <w:gridCol w:w="1605"/>
        <w:gridCol w:w="1605"/>
        <w:gridCol w:w="1604"/>
        <w:gridCol w:w="1588"/>
      </w:tblGrid>
      <w:tr w:rsidR="007C69AC" w:rsidRPr="005E578D" w14:paraId="5E5A9CAC" w14:textId="77777777" w:rsidTr="000A5792">
        <w:trPr>
          <w:trHeight w:val="217"/>
          <w:tblHeader/>
        </w:trPr>
        <w:tc>
          <w:tcPr>
            <w:tcW w:w="1605" w:type="dxa"/>
            <w:tcBorders>
              <w:top w:val="single" w:sz="4" w:space="0" w:color="000000"/>
              <w:left w:val="single" w:sz="4" w:space="0" w:color="000000"/>
              <w:bottom w:val="single" w:sz="4" w:space="0" w:color="000000"/>
            </w:tcBorders>
            <w:shd w:val="clear" w:color="auto" w:fill="333333"/>
          </w:tcPr>
          <w:p w14:paraId="611649F7" w14:textId="77777777" w:rsidR="007C69AC" w:rsidRPr="005E578D" w:rsidRDefault="007C69AC" w:rsidP="000A5792">
            <w:pPr>
              <w:pStyle w:val="ITSTableColumnHeadingwhiteongrey"/>
              <w:snapToGrid w:val="0"/>
              <w:rPr>
                <w:szCs w:val="18"/>
                <w:highlight w:val="yellow"/>
              </w:rPr>
            </w:pPr>
          </w:p>
        </w:tc>
        <w:tc>
          <w:tcPr>
            <w:tcW w:w="1605" w:type="dxa"/>
            <w:tcBorders>
              <w:top w:val="single" w:sz="4" w:space="0" w:color="000000"/>
              <w:left w:val="single" w:sz="4" w:space="0" w:color="000000"/>
              <w:bottom w:val="single" w:sz="4" w:space="0" w:color="000000"/>
            </w:tcBorders>
            <w:shd w:val="clear" w:color="auto" w:fill="333333"/>
          </w:tcPr>
          <w:p w14:paraId="2F2063C5" w14:textId="77777777" w:rsidR="007C69AC" w:rsidRPr="007C69AC" w:rsidRDefault="007C69AC" w:rsidP="000A5792">
            <w:pPr>
              <w:pStyle w:val="ITSTableColumnHeadingwhiteongrey"/>
              <w:snapToGrid w:val="0"/>
              <w:rPr>
                <w:szCs w:val="18"/>
              </w:rPr>
            </w:pPr>
            <w:r w:rsidRPr="007C69AC">
              <w:rPr>
                <w:szCs w:val="18"/>
              </w:rPr>
              <w:t>No change</w:t>
            </w:r>
          </w:p>
        </w:tc>
        <w:tc>
          <w:tcPr>
            <w:tcW w:w="1605" w:type="dxa"/>
            <w:tcBorders>
              <w:top w:val="single" w:sz="4" w:space="0" w:color="000000"/>
              <w:left w:val="single" w:sz="4" w:space="0" w:color="000000"/>
              <w:bottom w:val="single" w:sz="4" w:space="0" w:color="000000"/>
            </w:tcBorders>
            <w:shd w:val="clear" w:color="auto" w:fill="333333"/>
          </w:tcPr>
          <w:p w14:paraId="08A04AA5" w14:textId="77777777" w:rsidR="007C69AC" w:rsidRPr="007C69AC" w:rsidRDefault="007C69AC" w:rsidP="000A5792">
            <w:pPr>
              <w:pStyle w:val="ITSTableColumnHeadingwhiteongrey"/>
              <w:snapToGrid w:val="0"/>
              <w:rPr>
                <w:szCs w:val="18"/>
              </w:rPr>
            </w:pPr>
            <w:r w:rsidRPr="007C69AC">
              <w:rPr>
                <w:szCs w:val="18"/>
              </w:rPr>
              <w:t>Minor change</w:t>
            </w:r>
          </w:p>
        </w:tc>
        <w:tc>
          <w:tcPr>
            <w:tcW w:w="1605" w:type="dxa"/>
            <w:tcBorders>
              <w:top w:val="single" w:sz="4" w:space="0" w:color="000000"/>
              <w:left w:val="single" w:sz="4" w:space="0" w:color="000000"/>
              <w:bottom w:val="single" w:sz="4" w:space="0" w:color="000000"/>
            </w:tcBorders>
            <w:shd w:val="clear" w:color="auto" w:fill="333333"/>
          </w:tcPr>
          <w:p w14:paraId="085C59C3" w14:textId="77777777" w:rsidR="007C69AC" w:rsidRPr="007C69AC" w:rsidRDefault="007C69AC" w:rsidP="000A5792">
            <w:pPr>
              <w:pStyle w:val="ITSTableColumnHeadingwhiteongrey"/>
              <w:snapToGrid w:val="0"/>
              <w:rPr>
                <w:szCs w:val="18"/>
              </w:rPr>
            </w:pPr>
            <w:r w:rsidRPr="007C69AC">
              <w:rPr>
                <w:szCs w:val="18"/>
              </w:rPr>
              <w:t>Medium change</w:t>
            </w:r>
          </w:p>
        </w:tc>
        <w:tc>
          <w:tcPr>
            <w:tcW w:w="1604" w:type="dxa"/>
            <w:tcBorders>
              <w:top w:val="single" w:sz="4" w:space="0" w:color="000000"/>
              <w:left w:val="single" w:sz="4" w:space="0" w:color="000000"/>
              <w:bottom w:val="single" w:sz="4" w:space="0" w:color="000000"/>
            </w:tcBorders>
            <w:shd w:val="clear" w:color="auto" w:fill="333333"/>
          </w:tcPr>
          <w:p w14:paraId="59EC3BB2" w14:textId="77777777" w:rsidR="007C69AC" w:rsidRPr="007C69AC" w:rsidRDefault="007C69AC" w:rsidP="000A5792">
            <w:pPr>
              <w:pStyle w:val="ITSTableColumnHeadingwhiteongrey"/>
              <w:snapToGrid w:val="0"/>
              <w:rPr>
                <w:szCs w:val="18"/>
              </w:rPr>
            </w:pPr>
            <w:r w:rsidRPr="007C69AC">
              <w:rPr>
                <w:szCs w:val="18"/>
              </w:rPr>
              <w:t>Significant change</w:t>
            </w:r>
          </w:p>
        </w:tc>
        <w:tc>
          <w:tcPr>
            <w:tcW w:w="1588" w:type="dxa"/>
            <w:tcBorders>
              <w:top w:val="single" w:sz="4" w:space="0" w:color="000000"/>
              <w:left w:val="single" w:sz="4" w:space="0" w:color="000000"/>
              <w:bottom w:val="single" w:sz="4" w:space="0" w:color="000000"/>
              <w:right w:val="single" w:sz="4" w:space="0" w:color="000000"/>
            </w:tcBorders>
            <w:shd w:val="clear" w:color="auto" w:fill="333333"/>
          </w:tcPr>
          <w:p w14:paraId="56BAFBCC" w14:textId="77777777" w:rsidR="007C69AC" w:rsidRPr="007C69AC" w:rsidRDefault="007C69AC" w:rsidP="000A5792">
            <w:pPr>
              <w:pStyle w:val="ITSTableColumnHeadingwhiteongrey"/>
              <w:snapToGrid w:val="0"/>
              <w:rPr>
                <w:szCs w:val="18"/>
              </w:rPr>
            </w:pPr>
            <w:r w:rsidRPr="007C69AC">
              <w:rPr>
                <w:szCs w:val="18"/>
              </w:rPr>
              <w:t xml:space="preserve">Unknown </w:t>
            </w:r>
          </w:p>
        </w:tc>
      </w:tr>
      <w:tr w:rsidR="007C69AC" w:rsidRPr="005E578D" w14:paraId="30186992" w14:textId="77777777" w:rsidTr="000A5792">
        <w:trPr>
          <w:cantSplit/>
          <w:trHeight w:val="614"/>
        </w:trPr>
        <w:tc>
          <w:tcPr>
            <w:tcW w:w="1605" w:type="dxa"/>
            <w:tcBorders>
              <w:top w:val="single" w:sz="4" w:space="0" w:color="000000"/>
              <w:left w:val="single" w:sz="4" w:space="0" w:color="000000"/>
              <w:bottom w:val="single" w:sz="4" w:space="0" w:color="000000"/>
            </w:tcBorders>
            <w:shd w:val="clear" w:color="auto" w:fill="auto"/>
          </w:tcPr>
          <w:p w14:paraId="55394AF9" w14:textId="77777777" w:rsidR="007C69AC" w:rsidRPr="007C69AC" w:rsidRDefault="007C69AC" w:rsidP="000A5792">
            <w:pPr>
              <w:pStyle w:val="ITSTableText"/>
              <w:snapToGrid w:val="0"/>
              <w:rPr>
                <w:szCs w:val="18"/>
              </w:rPr>
            </w:pPr>
            <w:r w:rsidRPr="007C69AC">
              <w:rPr>
                <w:szCs w:val="18"/>
              </w:rPr>
              <w:t>Enterprise Architecture</w:t>
            </w:r>
          </w:p>
        </w:tc>
        <w:tc>
          <w:tcPr>
            <w:tcW w:w="1605" w:type="dxa"/>
            <w:tcBorders>
              <w:top w:val="single" w:sz="4" w:space="0" w:color="000000"/>
              <w:left w:val="single" w:sz="4" w:space="0" w:color="000000"/>
              <w:bottom w:val="single" w:sz="4" w:space="0" w:color="000000"/>
            </w:tcBorders>
            <w:shd w:val="clear" w:color="auto" w:fill="auto"/>
            <w:vAlign w:val="center"/>
          </w:tcPr>
          <w:p w14:paraId="11FE2028" w14:textId="77777777" w:rsidR="007C69AC" w:rsidRPr="005E578D" w:rsidRDefault="007C69AC" w:rsidP="000A5792">
            <w:pPr>
              <w:pStyle w:val="ITSTableText"/>
              <w:snapToGrid w:val="0"/>
              <w:jc w:val="center"/>
              <w:rPr>
                <w:rFonts w:ascii="Wingdings 2" w:hAnsi="Wingdings 2"/>
                <w:szCs w:val="18"/>
                <w:highlight w:val="yellow"/>
              </w:rPr>
            </w:pPr>
          </w:p>
        </w:tc>
        <w:tc>
          <w:tcPr>
            <w:tcW w:w="1605" w:type="dxa"/>
            <w:tcBorders>
              <w:top w:val="single" w:sz="4" w:space="0" w:color="000000"/>
              <w:left w:val="single" w:sz="4" w:space="0" w:color="000000"/>
              <w:bottom w:val="single" w:sz="4" w:space="0" w:color="000000"/>
            </w:tcBorders>
            <w:shd w:val="clear" w:color="auto" w:fill="auto"/>
            <w:vAlign w:val="center"/>
          </w:tcPr>
          <w:p w14:paraId="5D244F02" w14:textId="77777777" w:rsidR="007C69AC" w:rsidRPr="005E578D" w:rsidRDefault="007C69AC" w:rsidP="000A5792">
            <w:pPr>
              <w:pStyle w:val="ITSTableText"/>
              <w:snapToGrid w:val="0"/>
              <w:jc w:val="center"/>
              <w:rPr>
                <w:szCs w:val="18"/>
                <w:highlight w:val="yellow"/>
              </w:rPr>
            </w:pPr>
          </w:p>
        </w:tc>
        <w:tc>
          <w:tcPr>
            <w:tcW w:w="1605" w:type="dxa"/>
            <w:tcBorders>
              <w:top w:val="single" w:sz="4" w:space="0" w:color="000000"/>
              <w:left w:val="single" w:sz="4" w:space="0" w:color="000000"/>
              <w:bottom w:val="single" w:sz="4" w:space="0" w:color="000000"/>
            </w:tcBorders>
            <w:shd w:val="clear" w:color="auto" w:fill="auto"/>
            <w:vAlign w:val="center"/>
          </w:tcPr>
          <w:p w14:paraId="54F7ED92" w14:textId="77777777" w:rsidR="007C69AC" w:rsidRPr="005E578D" w:rsidRDefault="007C69AC" w:rsidP="000A5792">
            <w:pPr>
              <w:pStyle w:val="ITSTableText"/>
              <w:snapToGrid w:val="0"/>
              <w:jc w:val="center"/>
              <w:rPr>
                <w:szCs w:val="18"/>
                <w:highlight w:val="yellow"/>
              </w:rPr>
            </w:pPr>
          </w:p>
        </w:tc>
        <w:tc>
          <w:tcPr>
            <w:tcW w:w="1604" w:type="dxa"/>
            <w:tcBorders>
              <w:top w:val="single" w:sz="4" w:space="0" w:color="000000"/>
              <w:left w:val="single" w:sz="4" w:space="0" w:color="000000"/>
              <w:bottom w:val="single" w:sz="4" w:space="0" w:color="000000"/>
            </w:tcBorders>
            <w:shd w:val="clear" w:color="auto" w:fill="auto"/>
            <w:vAlign w:val="center"/>
          </w:tcPr>
          <w:p w14:paraId="4661DED1" w14:textId="77777777" w:rsidR="007C69AC" w:rsidRPr="005E578D" w:rsidRDefault="007C69AC" w:rsidP="000A5792">
            <w:pPr>
              <w:pStyle w:val="ITSTableText"/>
              <w:snapToGrid w:val="0"/>
              <w:jc w:val="center"/>
              <w:rPr>
                <w:szCs w:val="18"/>
                <w:highlight w:val="yellow"/>
              </w:rPr>
            </w:pPr>
          </w:p>
        </w:tc>
        <w:tc>
          <w:tcPr>
            <w:tcW w:w="15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ADDD88" w14:textId="77777777" w:rsidR="007C69AC" w:rsidRPr="005E578D" w:rsidRDefault="007C69AC" w:rsidP="000A5792">
            <w:pPr>
              <w:pStyle w:val="ITSTableText"/>
              <w:snapToGrid w:val="0"/>
              <w:jc w:val="center"/>
              <w:rPr>
                <w:szCs w:val="18"/>
                <w:highlight w:val="yellow"/>
              </w:rPr>
            </w:pPr>
          </w:p>
        </w:tc>
      </w:tr>
      <w:tr w:rsidR="007C69AC" w:rsidRPr="005E578D" w14:paraId="3175FEF3" w14:textId="77777777" w:rsidTr="000A5792">
        <w:trPr>
          <w:cantSplit/>
          <w:trHeight w:val="213"/>
        </w:trPr>
        <w:tc>
          <w:tcPr>
            <w:tcW w:w="1605" w:type="dxa"/>
            <w:tcBorders>
              <w:top w:val="single" w:sz="4" w:space="0" w:color="000000"/>
              <w:left w:val="single" w:sz="4" w:space="0" w:color="000000"/>
              <w:bottom w:val="single" w:sz="4" w:space="0" w:color="000000"/>
            </w:tcBorders>
            <w:shd w:val="clear" w:color="auto" w:fill="auto"/>
          </w:tcPr>
          <w:p w14:paraId="3396E49A" w14:textId="77777777" w:rsidR="007C69AC" w:rsidRPr="007C69AC" w:rsidRDefault="007C69AC" w:rsidP="000A5792">
            <w:pPr>
              <w:pStyle w:val="ITSTableText"/>
              <w:snapToGrid w:val="0"/>
              <w:rPr>
                <w:szCs w:val="18"/>
              </w:rPr>
            </w:pPr>
            <w:r w:rsidRPr="007C69AC">
              <w:rPr>
                <w:szCs w:val="18"/>
              </w:rPr>
              <w:t>Domain Architecture</w:t>
            </w:r>
          </w:p>
        </w:tc>
        <w:tc>
          <w:tcPr>
            <w:tcW w:w="1605" w:type="dxa"/>
            <w:tcBorders>
              <w:top w:val="single" w:sz="4" w:space="0" w:color="000000"/>
              <w:left w:val="single" w:sz="4" w:space="0" w:color="000000"/>
              <w:bottom w:val="single" w:sz="4" w:space="0" w:color="000000"/>
            </w:tcBorders>
            <w:shd w:val="clear" w:color="auto" w:fill="auto"/>
            <w:vAlign w:val="center"/>
          </w:tcPr>
          <w:p w14:paraId="3ECCA443" w14:textId="77777777" w:rsidR="007C69AC" w:rsidRPr="005E578D" w:rsidRDefault="007C69AC" w:rsidP="000A5792">
            <w:pPr>
              <w:pStyle w:val="ITSTableText"/>
              <w:snapToGrid w:val="0"/>
              <w:jc w:val="center"/>
              <w:rPr>
                <w:szCs w:val="18"/>
                <w:highlight w:val="yellow"/>
              </w:rPr>
            </w:pPr>
          </w:p>
        </w:tc>
        <w:tc>
          <w:tcPr>
            <w:tcW w:w="1605" w:type="dxa"/>
            <w:tcBorders>
              <w:top w:val="single" w:sz="4" w:space="0" w:color="000000"/>
              <w:left w:val="single" w:sz="4" w:space="0" w:color="000000"/>
              <w:bottom w:val="single" w:sz="4" w:space="0" w:color="000000"/>
            </w:tcBorders>
            <w:shd w:val="clear" w:color="auto" w:fill="auto"/>
            <w:vAlign w:val="center"/>
          </w:tcPr>
          <w:p w14:paraId="4BC680A5" w14:textId="77777777" w:rsidR="007C69AC" w:rsidRPr="005E578D" w:rsidRDefault="007C69AC" w:rsidP="000A5792">
            <w:pPr>
              <w:pStyle w:val="ITSTableText"/>
              <w:snapToGrid w:val="0"/>
              <w:jc w:val="center"/>
              <w:rPr>
                <w:szCs w:val="18"/>
                <w:highlight w:val="yellow"/>
              </w:rPr>
            </w:pPr>
          </w:p>
        </w:tc>
        <w:tc>
          <w:tcPr>
            <w:tcW w:w="1605" w:type="dxa"/>
            <w:tcBorders>
              <w:top w:val="single" w:sz="4" w:space="0" w:color="000000"/>
              <w:left w:val="single" w:sz="4" w:space="0" w:color="000000"/>
              <w:bottom w:val="single" w:sz="4" w:space="0" w:color="000000"/>
            </w:tcBorders>
            <w:shd w:val="clear" w:color="auto" w:fill="auto"/>
            <w:vAlign w:val="center"/>
          </w:tcPr>
          <w:p w14:paraId="19421FC6" w14:textId="77777777" w:rsidR="007C69AC" w:rsidRPr="005E578D" w:rsidRDefault="007C69AC" w:rsidP="000A5792">
            <w:pPr>
              <w:pStyle w:val="ITSTableText"/>
              <w:snapToGrid w:val="0"/>
              <w:jc w:val="center"/>
              <w:rPr>
                <w:szCs w:val="18"/>
                <w:highlight w:val="yellow"/>
              </w:rPr>
            </w:pPr>
          </w:p>
        </w:tc>
        <w:tc>
          <w:tcPr>
            <w:tcW w:w="1604" w:type="dxa"/>
            <w:tcBorders>
              <w:top w:val="single" w:sz="4" w:space="0" w:color="000000"/>
              <w:left w:val="single" w:sz="4" w:space="0" w:color="000000"/>
              <w:bottom w:val="single" w:sz="4" w:space="0" w:color="000000"/>
            </w:tcBorders>
            <w:shd w:val="clear" w:color="auto" w:fill="auto"/>
            <w:vAlign w:val="center"/>
          </w:tcPr>
          <w:p w14:paraId="18C99CA3" w14:textId="77777777" w:rsidR="007C69AC" w:rsidRPr="005E578D" w:rsidRDefault="007C69AC" w:rsidP="000A5792">
            <w:pPr>
              <w:pStyle w:val="ITSTableText"/>
              <w:snapToGrid w:val="0"/>
              <w:jc w:val="center"/>
              <w:rPr>
                <w:szCs w:val="18"/>
                <w:highlight w:val="yellow"/>
              </w:rPr>
            </w:pPr>
          </w:p>
        </w:tc>
        <w:tc>
          <w:tcPr>
            <w:tcW w:w="15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8AEB6A" w14:textId="77777777" w:rsidR="007C69AC" w:rsidRPr="005E578D" w:rsidRDefault="007C69AC" w:rsidP="000A5792">
            <w:pPr>
              <w:pStyle w:val="ITSTableText"/>
              <w:snapToGrid w:val="0"/>
              <w:jc w:val="center"/>
              <w:rPr>
                <w:szCs w:val="18"/>
                <w:highlight w:val="yellow"/>
              </w:rPr>
            </w:pPr>
          </w:p>
        </w:tc>
      </w:tr>
      <w:tr w:rsidR="007C69AC" w:rsidRPr="005E578D" w14:paraId="285BE0DA" w14:textId="77777777" w:rsidTr="000A5792">
        <w:trPr>
          <w:cantSplit/>
          <w:trHeight w:val="213"/>
        </w:trPr>
        <w:tc>
          <w:tcPr>
            <w:tcW w:w="1605" w:type="dxa"/>
            <w:tcBorders>
              <w:top w:val="single" w:sz="4" w:space="0" w:color="000000"/>
              <w:left w:val="single" w:sz="4" w:space="0" w:color="000000"/>
              <w:bottom w:val="single" w:sz="4" w:space="0" w:color="000000"/>
            </w:tcBorders>
            <w:shd w:val="clear" w:color="auto" w:fill="auto"/>
          </w:tcPr>
          <w:p w14:paraId="16C28805" w14:textId="77777777" w:rsidR="007C69AC" w:rsidRPr="007C69AC" w:rsidRDefault="007C69AC" w:rsidP="000A5792">
            <w:pPr>
              <w:pStyle w:val="ITSTableText"/>
              <w:snapToGrid w:val="0"/>
              <w:rPr>
                <w:szCs w:val="18"/>
              </w:rPr>
            </w:pPr>
            <w:r w:rsidRPr="007C69AC">
              <w:rPr>
                <w:szCs w:val="18"/>
              </w:rPr>
              <w:t>Roadmap</w:t>
            </w:r>
          </w:p>
        </w:tc>
        <w:tc>
          <w:tcPr>
            <w:tcW w:w="1605" w:type="dxa"/>
            <w:tcBorders>
              <w:top w:val="single" w:sz="4" w:space="0" w:color="000000"/>
              <w:left w:val="single" w:sz="4" w:space="0" w:color="000000"/>
              <w:bottom w:val="single" w:sz="4" w:space="0" w:color="000000"/>
            </w:tcBorders>
            <w:shd w:val="clear" w:color="auto" w:fill="auto"/>
            <w:vAlign w:val="center"/>
          </w:tcPr>
          <w:p w14:paraId="3FE8F631" w14:textId="77777777" w:rsidR="007C69AC" w:rsidRPr="005E578D" w:rsidRDefault="007C69AC" w:rsidP="000A5792">
            <w:pPr>
              <w:pStyle w:val="ITSTableText"/>
              <w:snapToGrid w:val="0"/>
              <w:jc w:val="center"/>
              <w:rPr>
                <w:szCs w:val="18"/>
                <w:highlight w:val="yellow"/>
                <w:shd w:val="clear" w:color="auto" w:fill="FFFF00"/>
              </w:rPr>
            </w:pPr>
          </w:p>
        </w:tc>
        <w:tc>
          <w:tcPr>
            <w:tcW w:w="1605" w:type="dxa"/>
            <w:tcBorders>
              <w:top w:val="single" w:sz="4" w:space="0" w:color="000000"/>
              <w:left w:val="single" w:sz="4" w:space="0" w:color="000000"/>
              <w:bottom w:val="single" w:sz="4" w:space="0" w:color="000000"/>
            </w:tcBorders>
            <w:shd w:val="clear" w:color="auto" w:fill="auto"/>
            <w:vAlign w:val="center"/>
          </w:tcPr>
          <w:p w14:paraId="67398F7D" w14:textId="77777777" w:rsidR="007C69AC" w:rsidRPr="005E578D" w:rsidRDefault="007C69AC" w:rsidP="000A5792">
            <w:pPr>
              <w:pStyle w:val="ITSTableText"/>
              <w:snapToGrid w:val="0"/>
              <w:jc w:val="center"/>
              <w:rPr>
                <w:szCs w:val="18"/>
                <w:highlight w:val="yellow"/>
                <w:shd w:val="clear" w:color="auto" w:fill="FFFF00"/>
              </w:rPr>
            </w:pPr>
          </w:p>
        </w:tc>
        <w:tc>
          <w:tcPr>
            <w:tcW w:w="1605" w:type="dxa"/>
            <w:tcBorders>
              <w:top w:val="single" w:sz="4" w:space="0" w:color="000000"/>
              <w:left w:val="single" w:sz="4" w:space="0" w:color="000000"/>
              <w:bottom w:val="single" w:sz="4" w:space="0" w:color="000000"/>
            </w:tcBorders>
            <w:shd w:val="clear" w:color="auto" w:fill="auto"/>
            <w:vAlign w:val="center"/>
          </w:tcPr>
          <w:p w14:paraId="26429883" w14:textId="77777777" w:rsidR="007C69AC" w:rsidRPr="005E578D" w:rsidRDefault="007C69AC" w:rsidP="000A5792">
            <w:pPr>
              <w:pStyle w:val="ITSTableText"/>
              <w:snapToGrid w:val="0"/>
              <w:jc w:val="center"/>
              <w:rPr>
                <w:szCs w:val="18"/>
                <w:highlight w:val="yellow"/>
                <w:shd w:val="clear" w:color="auto" w:fill="FFFF00"/>
              </w:rPr>
            </w:pPr>
          </w:p>
        </w:tc>
        <w:tc>
          <w:tcPr>
            <w:tcW w:w="1604" w:type="dxa"/>
            <w:tcBorders>
              <w:top w:val="single" w:sz="4" w:space="0" w:color="000000"/>
              <w:left w:val="single" w:sz="4" w:space="0" w:color="000000"/>
              <w:bottom w:val="single" w:sz="4" w:space="0" w:color="000000"/>
            </w:tcBorders>
            <w:shd w:val="clear" w:color="auto" w:fill="auto"/>
            <w:vAlign w:val="center"/>
          </w:tcPr>
          <w:p w14:paraId="63E194DB" w14:textId="77777777" w:rsidR="007C69AC" w:rsidRPr="005E578D" w:rsidRDefault="007C69AC" w:rsidP="000A5792">
            <w:pPr>
              <w:pStyle w:val="ITSTableText"/>
              <w:snapToGrid w:val="0"/>
              <w:jc w:val="center"/>
              <w:rPr>
                <w:szCs w:val="18"/>
                <w:highlight w:val="yellow"/>
                <w:shd w:val="clear" w:color="auto" w:fill="FFFF00"/>
              </w:rPr>
            </w:pPr>
          </w:p>
        </w:tc>
        <w:tc>
          <w:tcPr>
            <w:tcW w:w="15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188965" w14:textId="77777777" w:rsidR="007C69AC" w:rsidRPr="005E578D" w:rsidRDefault="007C69AC" w:rsidP="000A5792">
            <w:pPr>
              <w:pStyle w:val="ITSTableText"/>
              <w:snapToGrid w:val="0"/>
              <w:jc w:val="center"/>
              <w:rPr>
                <w:szCs w:val="18"/>
                <w:highlight w:val="yellow"/>
                <w:shd w:val="clear" w:color="auto" w:fill="FFFF00"/>
              </w:rPr>
            </w:pPr>
          </w:p>
        </w:tc>
      </w:tr>
      <w:tr w:rsidR="007C69AC" w:rsidRPr="005E578D" w14:paraId="15C85F6C" w14:textId="77777777" w:rsidTr="000A5792">
        <w:trPr>
          <w:cantSplit/>
          <w:trHeight w:val="213"/>
        </w:trPr>
        <w:tc>
          <w:tcPr>
            <w:tcW w:w="1605" w:type="dxa"/>
            <w:tcBorders>
              <w:top w:val="single" w:sz="4" w:space="0" w:color="000000"/>
              <w:left w:val="single" w:sz="4" w:space="0" w:color="000000"/>
              <w:bottom w:val="single" w:sz="4" w:space="0" w:color="000000"/>
            </w:tcBorders>
            <w:shd w:val="clear" w:color="auto" w:fill="auto"/>
          </w:tcPr>
          <w:p w14:paraId="67CDDA05" w14:textId="77777777" w:rsidR="007C69AC" w:rsidRPr="007C69AC" w:rsidRDefault="007C69AC" w:rsidP="000A5792">
            <w:pPr>
              <w:pStyle w:val="ITSTableText"/>
              <w:snapToGrid w:val="0"/>
              <w:rPr>
                <w:szCs w:val="18"/>
              </w:rPr>
            </w:pPr>
            <w:r w:rsidRPr="007C69AC">
              <w:rPr>
                <w:szCs w:val="18"/>
              </w:rPr>
              <w:t>Standards</w:t>
            </w:r>
          </w:p>
        </w:tc>
        <w:tc>
          <w:tcPr>
            <w:tcW w:w="1605" w:type="dxa"/>
            <w:tcBorders>
              <w:top w:val="single" w:sz="4" w:space="0" w:color="000000"/>
              <w:left w:val="single" w:sz="4" w:space="0" w:color="000000"/>
              <w:bottom w:val="single" w:sz="4" w:space="0" w:color="000000"/>
            </w:tcBorders>
            <w:shd w:val="clear" w:color="auto" w:fill="auto"/>
            <w:vAlign w:val="center"/>
          </w:tcPr>
          <w:p w14:paraId="5F31CEF3" w14:textId="77777777" w:rsidR="007C69AC" w:rsidRPr="005E578D" w:rsidRDefault="007C69AC" w:rsidP="000A5792">
            <w:pPr>
              <w:pStyle w:val="ITSTableText"/>
              <w:snapToGrid w:val="0"/>
              <w:jc w:val="center"/>
              <w:rPr>
                <w:szCs w:val="18"/>
                <w:highlight w:val="yellow"/>
                <w:shd w:val="clear" w:color="auto" w:fill="FFFF00"/>
              </w:rPr>
            </w:pPr>
          </w:p>
        </w:tc>
        <w:tc>
          <w:tcPr>
            <w:tcW w:w="1605" w:type="dxa"/>
            <w:tcBorders>
              <w:top w:val="single" w:sz="4" w:space="0" w:color="000000"/>
              <w:left w:val="single" w:sz="4" w:space="0" w:color="000000"/>
              <w:bottom w:val="single" w:sz="4" w:space="0" w:color="000000"/>
            </w:tcBorders>
            <w:shd w:val="clear" w:color="auto" w:fill="auto"/>
            <w:vAlign w:val="center"/>
          </w:tcPr>
          <w:p w14:paraId="14DD3804" w14:textId="77777777" w:rsidR="007C69AC" w:rsidRPr="005E578D" w:rsidRDefault="007C69AC" w:rsidP="000A5792">
            <w:pPr>
              <w:pStyle w:val="ITSTableText"/>
              <w:snapToGrid w:val="0"/>
              <w:jc w:val="center"/>
              <w:rPr>
                <w:szCs w:val="18"/>
                <w:highlight w:val="yellow"/>
                <w:shd w:val="clear" w:color="auto" w:fill="FFFF00"/>
              </w:rPr>
            </w:pPr>
          </w:p>
        </w:tc>
        <w:tc>
          <w:tcPr>
            <w:tcW w:w="1605" w:type="dxa"/>
            <w:tcBorders>
              <w:top w:val="single" w:sz="4" w:space="0" w:color="000000"/>
              <w:left w:val="single" w:sz="4" w:space="0" w:color="000000"/>
              <w:bottom w:val="single" w:sz="4" w:space="0" w:color="000000"/>
            </w:tcBorders>
            <w:shd w:val="clear" w:color="auto" w:fill="auto"/>
            <w:vAlign w:val="center"/>
          </w:tcPr>
          <w:p w14:paraId="05BAAEF9" w14:textId="77777777" w:rsidR="007C69AC" w:rsidRPr="005E578D" w:rsidRDefault="007C69AC" w:rsidP="000A5792">
            <w:pPr>
              <w:pStyle w:val="ITSTableText"/>
              <w:snapToGrid w:val="0"/>
              <w:jc w:val="center"/>
              <w:rPr>
                <w:szCs w:val="18"/>
                <w:highlight w:val="yellow"/>
                <w:shd w:val="clear" w:color="auto" w:fill="FFFF00"/>
              </w:rPr>
            </w:pPr>
          </w:p>
        </w:tc>
        <w:tc>
          <w:tcPr>
            <w:tcW w:w="1604" w:type="dxa"/>
            <w:tcBorders>
              <w:top w:val="single" w:sz="4" w:space="0" w:color="000000"/>
              <w:left w:val="single" w:sz="4" w:space="0" w:color="000000"/>
              <w:bottom w:val="single" w:sz="4" w:space="0" w:color="000000"/>
            </w:tcBorders>
            <w:shd w:val="clear" w:color="auto" w:fill="auto"/>
            <w:vAlign w:val="center"/>
          </w:tcPr>
          <w:p w14:paraId="65D73ECD" w14:textId="77777777" w:rsidR="007C69AC" w:rsidRPr="005E578D" w:rsidRDefault="007C69AC" w:rsidP="000A5792">
            <w:pPr>
              <w:pStyle w:val="ITSTableText"/>
              <w:snapToGrid w:val="0"/>
              <w:jc w:val="center"/>
              <w:rPr>
                <w:szCs w:val="18"/>
                <w:highlight w:val="yellow"/>
                <w:shd w:val="clear" w:color="auto" w:fill="FFFF00"/>
              </w:rPr>
            </w:pPr>
          </w:p>
        </w:tc>
        <w:tc>
          <w:tcPr>
            <w:tcW w:w="15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912F18" w14:textId="77777777" w:rsidR="007C69AC" w:rsidRPr="005E578D" w:rsidRDefault="007C69AC" w:rsidP="000A5792">
            <w:pPr>
              <w:pStyle w:val="ITSTableText"/>
              <w:snapToGrid w:val="0"/>
              <w:jc w:val="center"/>
              <w:rPr>
                <w:szCs w:val="18"/>
                <w:highlight w:val="yellow"/>
                <w:shd w:val="clear" w:color="auto" w:fill="FFFF00"/>
              </w:rPr>
            </w:pPr>
          </w:p>
        </w:tc>
      </w:tr>
      <w:tr w:rsidR="007C69AC" w:rsidRPr="005E578D" w14:paraId="74EF7146" w14:textId="77777777" w:rsidTr="000A5792">
        <w:trPr>
          <w:cantSplit/>
          <w:trHeight w:val="213"/>
        </w:trPr>
        <w:tc>
          <w:tcPr>
            <w:tcW w:w="1605" w:type="dxa"/>
            <w:tcBorders>
              <w:top w:val="single" w:sz="4" w:space="0" w:color="000000"/>
              <w:left w:val="single" w:sz="4" w:space="0" w:color="000000"/>
              <w:bottom w:val="single" w:sz="4" w:space="0" w:color="000000"/>
            </w:tcBorders>
            <w:shd w:val="clear" w:color="auto" w:fill="auto"/>
          </w:tcPr>
          <w:p w14:paraId="43017273" w14:textId="77777777" w:rsidR="007C69AC" w:rsidRPr="007C69AC" w:rsidRDefault="007C69AC" w:rsidP="000A5792">
            <w:pPr>
              <w:pStyle w:val="ITSTableText"/>
              <w:snapToGrid w:val="0"/>
              <w:rPr>
                <w:szCs w:val="18"/>
              </w:rPr>
            </w:pPr>
            <w:r w:rsidRPr="007C69AC">
              <w:rPr>
                <w:szCs w:val="18"/>
              </w:rPr>
              <w:t>Infrastructure</w:t>
            </w:r>
          </w:p>
        </w:tc>
        <w:tc>
          <w:tcPr>
            <w:tcW w:w="1605" w:type="dxa"/>
            <w:tcBorders>
              <w:top w:val="single" w:sz="4" w:space="0" w:color="000000"/>
              <w:left w:val="single" w:sz="4" w:space="0" w:color="000000"/>
              <w:bottom w:val="single" w:sz="4" w:space="0" w:color="000000"/>
            </w:tcBorders>
            <w:shd w:val="clear" w:color="auto" w:fill="auto"/>
            <w:vAlign w:val="center"/>
          </w:tcPr>
          <w:p w14:paraId="299072CE" w14:textId="77777777" w:rsidR="007C69AC" w:rsidRPr="005E578D" w:rsidRDefault="007C69AC" w:rsidP="000A5792">
            <w:pPr>
              <w:pStyle w:val="ITSTableText"/>
              <w:snapToGrid w:val="0"/>
              <w:jc w:val="center"/>
              <w:rPr>
                <w:szCs w:val="18"/>
                <w:highlight w:val="yellow"/>
                <w:shd w:val="clear" w:color="auto" w:fill="FFFF00"/>
              </w:rPr>
            </w:pPr>
          </w:p>
        </w:tc>
        <w:tc>
          <w:tcPr>
            <w:tcW w:w="1605" w:type="dxa"/>
            <w:tcBorders>
              <w:top w:val="single" w:sz="4" w:space="0" w:color="000000"/>
              <w:left w:val="single" w:sz="4" w:space="0" w:color="000000"/>
              <w:bottom w:val="single" w:sz="4" w:space="0" w:color="000000"/>
            </w:tcBorders>
            <w:shd w:val="clear" w:color="auto" w:fill="auto"/>
            <w:vAlign w:val="center"/>
          </w:tcPr>
          <w:p w14:paraId="25911830" w14:textId="77777777" w:rsidR="007C69AC" w:rsidRPr="005E578D" w:rsidRDefault="007C69AC" w:rsidP="000A5792">
            <w:pPr>
              <w:pStyle w:val="ITSTableText"/>
              <w:snapToGrid w:val="0"/>
              <w:jc w:val="center"/>
              <w:rPr>
                <w:szCs w:val="18"/>
                <w:highlight w:val="yellow"/>
                <w:shd w:val="clear" w:color="auto" w:fill="FFFF00"/>
              </w:rPr>
            </w:pPr>
          </w:p>
        </w:tc>
        <w:tc>
          <w:tcPr>
            <w:tcW w:w="1605" w:type="dxa"/>
            <w:tcBorders>
              <w:top w:val="single" w:sz="4" w:space="0" w:color="000000"/>
              <w:left w:val="single" w:sz="4" w:space="0" w:color="000000"/>
              <w:bottom w:val="single" w:sz="4" w:space="0" w:color="000000"/>
            </w:tcBorders>
            <w:shd w:val="clear" w:color="auto" w:fill="auto"/>
            <w:vAlign w:val="center"/>
          </w:tcPr>
          <w:p w14:paraId="4A59AAA0" w14:textId="77777777" w:rsidR="007C69AC" w:rsidRPr="005E578D" w:rsidRDefault="007C69AC" w:rsidP="000A5792">
            <w:pPr>
              <w:pStyle w:val="ITSTableText"/>
              <w:snapToGrid w:val="0"/>
              <w:jc w:val="center"/>
              <w:rPr>
                <w:szCs w:val="18"/>
                <w:highlight w:val="yellow"/>
                <w:shd w:val="clear" w:color="auto" w:fill="FFFF00"/>
              </w:rPr>
            </w:pPr>
          </w:p>
        </w:tc>
        <w:tc>
          <w:tcPr>
            <w:tcW w:w="1604" w:type="dxa"/>
            <w:tcBorders>
              <w:top w:val="single" w:sz="4" w:space="0" w:color="000000"/>
              <w:left w:val="single" w:sz="4" w:space="0" w:color="000000"/>
              <w:bottom w:val="single" w:sz="4" w:space="0" w:color="000000"/>
            </w:tcBorders>
            <w:shd w:val="clear" w:color="auto" w:fill="auto"/>
            <w:vAlign w:val="center"/>
          </w:tcPr>
          <w:p w14:paraId="6CF39703" w14:textId="77777777" w:rsidR="007C69AC" w:rsidRPr="005E578D" w:rsidRDefault="007C69AC" w:rsidP="000A5792">
            <w:pPr>
              <w:pStyle w:val="ITSTableText"/>
              <w:snapToGrid w:val="0"/>
              <w:jc w:val="center"/>
              <w:rPr>
                <w:szCs w:val="18"/>
                <w:highlight w:val="yellow"/>
                <w:shd w:val="clear" w:color="auto" w:fill="FFFF00"/>
              </w:rPr>
            </w:pPr>
          </w:p>
        </w:tc>
        <w:tc>
          <w:tcPr>
            <w:tcW w:w="15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F53497" w14:textId="77777777" w:rsidR="007C69AC" w:rsidRPr="005E578D" w:rsidRDefault="007C69AC" w:rsidP="000A5792">
            <w:pPr>
              <w:pStyle w:val="ITSTableText"/>
              <w:snapToGrid w:val="0"/>
              <w:jc w:val="center"/>
              <w:rPr>
                <w:szCs w:val="18"/>
                <w:highlight w:val="yellow"/>
                <w:shd w:val="clear" w:color="auto" w:fill="FFFF00"/>
              </w:rPr>
            </w:pPr>
          </w:p>
        </w:tc>
      </w:tr>
      <w:tr w:rsidR="007C69AC" w:rsidRPr="005E578D" w14:paraId="72C7EABF" w14:textId="77777777" w:rsidTr="000A5792">
        <w:trPr>
          <w:cantSplit/>
          <w:trHeight w:val="213"/>
        </w:trPr>
        <w:tc>
          <w:tcPr>
            <w:tcW w:w="1605" w:type="dxa"/>
            <w:tcBorders>
              <w:top w:val="single" w:sz="4" w:space="0" w:color="000000"/>
              <w:left w:val="single" w:sz="4" w:space="0" w:color="000000"/>
              <w:bottom w:val="single" w:sz="4" w:space="0" w:color="000000"/>
            </w:tcBorders>
            <w:shd w:val="clear" w:color="auto" w:fill="auto"/>
          </w:tcPr>
          <w:p w14:paraId="20D98444" w14:textId="77777777" w:rsidR="007C69AC" w:rsidRPr="007C69AC" w:rsidRDefault="007C69AC" w:rsidP="000A5792">
            <w:pPr>
              <w:pStyle w:val="ITSTableText"/>
              <w:snapToGrid w:val="0"/>
              <w:rPr>
                <w:szCs w:val="18"/>
              </w:rPr>
            </w:pPr>
            <w:r w:rsidRPr="007C69AC">
              <w:rPr>
                <w:szCs w:val="18"/>
              </w:rPr>
              <w:t>Applications</w:t>
            </w:r>
          </w:p>
        </w:tc>
        <w:tc>
          <w:tcPr>
            <w:tcW w:w="1605" w:type="dxa"/>
            <w:tcBorders>
              <w:top w:val="single" w:sz="4" w:space="0" w:color="000000"/>
              <w:left w:val="single" w:sz="4" w:space="0" w:color="000000"/>
              <w:bottom w:val="single" w:sz="4" w:space="0" w:color="000000"/>
            </w:tcBorders>
            <w:shd w:val="clear" w:color="auto" w:fill="auto"/>
            <w:vAlign w:val="center"/>
          </w:tcPr>
          <w:p w14:paraId="53B3E5AA" w14:textId="77777777" w:rsidR="007C69AC" w:rsidRPr="005E578D" w:rsidRDefault="007C69AC" w:rsidP="000A5792">
            <w:pPr>
              <w:pStyle w:val="ITSTableText"/>
              <w:snapToGrid w:val="0"/>
              <w:jc w:val="center"/>
              <w:rPr>
                <w:szCs w:val="18"/>
                <w:highlight w:val="yellow"/>
                <w:shd w:val="clear" w:color="auto" w:fill="FFFF00"/>
              </w:rPr>
            </w:pPr>
          </w:p>
        </w:tc>
        <w:tc>
          <w:tcPr>
            <w:tcW w:w="1605" w:type="dxa"/>
            <w:tcBorders>
              <w:top w:val="single" w:sz="4" w:space="0" w:color="000000"/>
              <w:left w:val="single" w:sz="4" w:space="0" w:color="000000"/>
              <w:bottom w:val="single" w:sz="4" w:space="0" w:color="000000"/>
            </w:tcBorders>
            <w:shd w:val="clear" w:color="auto" w:fill="auto"/>
            <w:vAlign w:val="center"/>
          </w:tcPr>
          <w:p w14:paraId="377E971B" w14:textId="77777777" w:rsidR="007C69AC" w:rsidRPr="005E578D" w:rsidRDefault="007C69AC" w:rsidP="000A5792">
            <w:pPr>
              <w:pStyle w:val="ITSTableText"/>
              <w:snapToGrid w:val="0"/>
              <w:jc w:val="center"/>
              <w:rPr>
                <w:szCs w:val="18"/>
                <w:highlight w:val="yellow"/>
                <w:shd w:val="clear" w:color="auto" w:fill="FFFF00"/>
              </w:rPr>
            </w:pPr>
          </w:p>
        </w:tc>
        <w:tc>
          <w:tcPr>
            <w:tcW w:w="1605" w:type="dxa"/>
            <w:tcBorders>
              <w:top w:val="single" w:sz="4" w:space="0" w:color="000000"/>
              <w:left w:val="single" w:sz="4" w:space="0" w:color="000000"/>
              <w:bottom w:val="single" w:sz="4" w:space="0" w:color="000000"/>
            </w:tcBorders>
            <w:shd w:val="clear" w:color="auto" w:fill="auto"/>
            <w:vAlign w:val="center"/>
          </w:tcPr>
          <w:p w14:paraId="0E77B350" w14:textId="77777777" w:rsidR="007C69AC" w:rsidRPr="005E578D" w:rsidRDefault="007C69AC" w:rsidP="000A5792">
            <w:pPr>
              <w:pStyle w:val="ITSTableText"/>
              <w:snapToGrid w:val="0"/>
              <w:jc w:val="center"/>
              <w:rPr>
                <w:szCs w:val="18"/>
                <w:highlight w:val="yellow"/>
                <w:shd w:val="clear" w:color="auto" w:fill="FFFF00"/>
              </w:rPr>
            </w:pPr>
          </w:p>
        </w:tc>
        <w:tc>
          <w:tcPr>
            <w:tcW w:w="1604" w:type="dxa"/>
            <w:tcBorders>
              <w:top w:val="single" w:sz="4" w:space="0" w:color="000000"/>
              <w:left w:val="single" w:sz="4" w:space="0" w:color="000000"/>
              <w:bottom w:val="single" w:sz="4" w:space="0" w:color="000000"/>
            </w:tcBorders>
            <w:shd w:val="clear" w:color="auto" w:fill="auto"/>
            <w:vAlign w:val="center"/>
          </w:tcPr>
          <w:p w14:paraId="2126C900" w14:textId="77777777" w:rsidR="007C69AC" w:rsidRPr="005E578D" w:rsidRDefault="007C69AC" w:rsidP="000A5792">
            <w:pPr>
              <w:pStyle w:val="ITSTableText"/>
              <w:snapToGrid w:val="0"/>
              <w:jc w:val="center"/>
              <w:rPr>
                <w:szCs w:val="18"/>
                <w:highlight w:val="yellow"/>
                <w:shd w:val="clear" w:color="auto" w:fill="FFFF00"/>
              </w:rPr>
            </w:pPr>
          </w:p>
        </w:tc>
        <w:tc>
          <w:tcPr>
            <w:tcW w:w="15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F9BCAB" w14:textId="77777777" w:rsidR="007C69AC" w:rsidRPr="005E578D" w:rsidRDefault="007C69AC" w:rsidP="000A5792">
            <w:pPr>
              <w:pStyle w:val="ITSTableText"/>
              <w:snapToGrid w:val="0"/>
              <w:jc w:val="center"/>
              <w:rPr>
                <w:szCs w:val="18"/>
                <w:highlight w:val="yellow"/>
                <w:shd w:val="clear" w:color="auto" w:fill="FFFF00"/>
              </w:rPr>
            </w:pPr>
          </w:p>
        </w:tc>
      </w:tr>
    </w:tbl>
    <w:p w14:paraId="7A85A089" w14:textId="77777777" w:rsidR="007C69AC" w:rsidRDefault="007C69AC" w:rsidP="007C69AC">
      <w:pPr>
        <w:pStyle w:val="ITSBodyText"/>
      </w:pPr>
    </w:p>
    <w:p w14:paraId="736CB169" w14:textId="77777777" w:rsidR="007C69AC" w:rsidRDefault="007C69AC" w:rsidP="007C69AC">
      <w:pPr>
        <w:pStyle w:val="ITSOutlineNumberedHeading2"/>
      </w:pPr>
      <w:bookmarkStart w:id="222" w:name="_Toc367891339"/>
      <w:r>
        <w:t>Associated comments</w:t>
      </w:r>
      <w:bookmarkEnd w:id="222"/>
    </w:p>
    <w:p w14:paraId="2499428D" w14:textId="77777777" w:rsidR="007C69AC" w:rsidRDefault="007C69AC" w:rsidP="007C69AC">
      <w:pPr>
        <w:pStyle w:val="ITSOutlineNumberedHeading1"/>
      </w:pPr>
      <w:bookmarkStart w:id="223" w:name="_Toc367891340"/>
      <w:r>
        <w:lastRenderedPageBreak/>
        <w:t>Operational statement</w:t>
      </w:r>
      <w:bookmarkEnd w:id="223"/>
    </w:p>
    <w:p w14:paraId="5245FD15" w14:textId="2C76BEB1" w:rsidR="00742D89" w:rsidRPr="00742D89" w:rsidRDefault="000D6034" w:rsidP="00742D89">
      <w:pPr>
        <w:pStyle w:val="ITSBodyText"/>
      </w:pPr>
      <w:ins w:id="224" w:author="Paul Beaumont" w:date="2013-10-15T14:57:00Z">
        <w:r w:rsidRPr="007D2665">
          <w:rPr>
            <w:rPrChange w:id="225" w:author="Paul Beaumont" w:date="2013-10-15T14:58:00Z">
              <w:rPr>
                <w:highlight w:val="yellow"/>
              </w:rPr>
            </w:rPrChange>
          </w:rPr>
          <w:t>Dependant on the solution statement above</w:t>
        </w:r>
      </w:ins>
      <w:del w:id="226" w:author="Paul Beaumont" w:date="2013-10-15T14:57:00Z">
        <w:r w:rsidR="00742D89" w:rsidRPr="007D2665" w:rsidDel="000D6034">
          <w:rPr>
            <w:rPrChange w:id="227" w:author="Paul Beaumont" w:date="2013-10-15T14:58:00Z">
              <w:rPr>
                <w:highlight w:val="yellow"/>
              </w:rPr>
            </w:rPrChange>
          </w:rPr>
          <w:delText>TBD</w:delText>
        </w:r>
      </w:del>
    </w:p>
    <w:p w14:paraId="14CE684F" w14:textId="77777777" w:rsidR="0087254F" w:rsidRDefault="0087254F" w:rsidP="0087254F">
      <w:pPr>
        <w:pStyle w:val="ITSOutlineNumberedHeading2"/>
      </w:pPr>
      <w:bookmarkStart w:id="228" w:name="_Toc367891341"/>
      <w:r w:rsidRPr="0087254F">
        <w:t>Summary</w:t>
      </w:r>
      <w:bookmarkEnd w:id="228"/>
    </w:p>
    <w:p w14:paraId="4D846D4C" w14:textId="77777777" w:rsidR="0087254F" w:rsidRDefault="0087254F" w:rsidP="0087254F">
      <w:pPr>
        <w:pStyle w:val="ITSBodyText"/>
      </w:pPr>
    </w:p>
    <w:p w14:paraId="6C61EB33" w14:textId="77777777" w:rsidR="0087254F" w:rsidRDefault="0087254F" w:rsidP="0087254F">
      <w:pPr>
        <w:pStyle w:val="ITSOutlineNumberedHeading2"/>
      </w:pPr>
      <w:bookmarkStart w:id="229" w:name="_Toc367891342"/>
      <w:r>
        <w:t>Impact</w:t>
      </w:r>
      <w:bookmarkEnd w:id="229"/>
    </w:p>
    <w:p w14:paraId="038907A1" w14:textId="77777777" w:rsidR="0087254F" w:rsidRPr="0087254F" w:rsidRDefault="0087254F" w:rsidP="0087254F">
      <w:pPr>
        <w:pStyle w:val="ITSBodyText"/>
      </w:pPr>
      <w:r>
        <w:t>The impact is estimated as follows</w:t>
      </w:r>
    </w:p>
    <w:tbl>
      <w:tblPr>
        <w:tblW w:w="0" w:type="auto"/>
        <w:tblInd w:w="-15" w:type="dxa"/>
        <w:tblLayout w:type="fixed"/>
        <w:tblLook w:val="0000" w:firstRow="0" w:lastRow="0" w:firstColumn="0" w:lastColumn="0" w:noHBand="0" w:noVBand="0"/>
      </w:tblPr>
      <w:tblGrid>
        <w:gridCol w:w="1605"/>
        <w:gridCol w:w="1605"/>
        <w:gridCol w:w="1605"/>
        <w:gridCol w:w="1605"/>
        <w:gridCol w:w="1604"/>
        <w:gridCol w:w="1588"/>
      </w:tblGrid>
      <w:tr w:rsidR="007C69AC" w:rsidRPr="005E578D" w14:paraId="771810E6" w14:textId="77777777" w:rsidTr="000A5792">
        <w:trPr>
          <w:trHeight w:val="217"/>
          <w:tblHeader/>
        </w:trPr>
        <w:tc>
          <w:tcPr>
            <w:tcW w:w="1605" w:type="dxa"/>
            <w:tcBorders>
              <w:top w:val="single" w:sz="4" w:space="0" w:color="000000"/>
              <w:left w:val="single" w:sz="4" w:space="0" w:color="000000"/>
              <w:bottom w:val="single" w:sz="4" w:space="0" w:color="000000"/>
            </w:tcBorders>
            <w:shd w:val="clear" w:color="auto" w:fill="333333"/>
          </w:tcPr>
          <w:p w14:paraId="3AF667F5" w14:textId="77777777" w:rsidR="007C69AC" w:rsidRPr="005E578D" w:rsidRDefault="007C69AC" w:rsidP="000A5792">
            <w:pPr>
              <w:pStyle w:val="ITSTableColumnHeadingwhiteongrey"/>
              <w:snapToGrid w:val="0"/>
              <w:rPr>
                <w:szCs w:val="18"/>
                <w:highlight w:val="yellow"/>
              </w:rPr>
            </w:pPr>
          </w:p>
        </w:tc>
        <w:tc>
          <w:tcPr>
            <w:tcW w:w="1605" w:type="dxa"/>
            <w:tcBorders>
              <w:top w:val="single" w:sz="4" w:space="0" w:color="000000"/>
              <w:left w:val="single" w:sz="4" w:space="0" w:color="000000"/>
              <w:bottom w:val="single" w:sz="4" w:space="0" w:color="000000"/>
            </w:tcBorders>
            <w:shd w:val="clear" w:color="auto" w:fill="333333"/>
          </w:tcPr>
          <w:p w14:paraId="19FEEBE3" w14:textId="77777777" w:rsidR="007C69AC" w:rsidRPr="007C69AC" w:rsidRDefault="007C69AC" w:rsidP="000A5792">
            <w:pPr>
              <w:pStyle w:val="ITSTableColumnHeadingwhiteongrey"/>
              <w:snapToGrid w:val="0"/>
              <w:rPr>
                <w:szCs w:val="18"/>
              </w:rPr>
            </w:pPr>
            <w:r w:rsidRPr="007C69AC">
              <w:rPr>
                <w:szCs w:val="18"/>
              </w:rPr>
              <w:t>No change</w:t>
            </w:r>
          </w:p>
        </w:tc>
        <w:tc>
          <w:tcPr>
            <w:tcW w:w="1605" w:type="dxa"/>
            <w:tcBorders>
              <w:top w:val="single" w:sz="4" w:space="0" w:color="000000"/>
              <w:left w:val="single" w:sz="4" w:space="0" w:color="000000"/>
              <w:bottom w:val="single" w:sz="4" w:space="0" w:color="000000"/>
            </w:tcBorders>
            <w:shd w:val="clear" w:color="auto" w:fill="333333"/>
          </w:tcPr>
          <w:p w14:paraId="63AC1AAF" w14:textId="77777777" w:rsidR="007C69AC" w:rsidRPr="007C69AC" w:rsidRDefault="007C69AC" w:rsidP="000A5792">
            <w:pPr>
              <w:pStyle w:val="ITSTableColumnHeadingwhiteongrey"/>
              <w:snapToGrid w:val="0"/>
              <w:rPr>
                <w:szCs w:val="18"/>
              </w:rPr>
            </w:pPr>
            <w:r w:rsidRPr="007C69AC">
              <w:rPr>
                <w:szCs w:val="18"/>
              </w:rPr>
              <w:t>Minor change</w:t>
            </w:r>
          </w:p>
        </w:tc>
        <w:tc>
          <w:tcPr>
            <w:tcW w:w="1605" w:type="dxa"/>
            <w:tcBorders>
              <w:top w:val="single" w:sz="4" w:space="0" w:color="000000"/>
              <w:left w:val="single" w:sz="4" w:space="0" w:color="000000"/>
              <w:bottom w:val="single" w:sz="4" w:space="0" w:color="000000"/>
            </w:tcBorders>
            <w:shd w:val="clear" w:color="auto" w:fill="333333"/>
          </w:tcPr>
          <w:p w14:paraId="5C88A6C1" w14:textId="77777777" w:rsidR="007C69AC" w:rsidRPr="007C69AC" w:rsidRDefault="007C69AC" w:rsidP="000A5792">
            <w:pPr>
              <w:pStyle w:val="ITSTableColumnHeadingwhiteongrey"/>
              <w:snapToGrid w:val="0"/>
              <w:rPr>
                <w:szCs w:val="18"/>
              </w:rPr>
            </w:pPr>
            <w:r w:rsidRPr="007C69AC">
              <w:rPr>
                <w:szCs w:val="18"/>
              </w:rPr>
              <w:t>Medium change</w:t>
            </w:r>
          </w:p>
        </w:tc>
        <w:tc>
          <w:tcPr>
            <w:tcW w:w="1604" w:type="dxa"/>
            <w:tcBorders>
              <w:top w:val="single" w:sz="4" w:space="0" w:color="000000"/>
              <w:left w:val="single" w:sz="4" w:space="0" w:color="000000"/>
              <w:bottom w:val="single" w:sz="4" w:space="0" w:color="000000"/>
            </w:tcBorders>
            <w:shd w:val="clear" w:color="auto" w:fill="333333"/>
          </w:tcPr>
          <w:p w14:paraId="01722BA2" w14:textId="77777777" w:rsidR="007C69AC" w:rsidRPr="007C69AC" w:rsidRDefault="007C69AC" w:rsidP="000A5792">
            <w:pPr>
              <w:pStyle w:val="ITSTableColumnHeadingwhiteongrey"/>
              <w:snapToGrid w:val="0"/>
              <w:rPr>
                <w:szCs w:val="18"/>
              </w:rPr>
            </w:pPr>
            <w:r w:rsidRPr="007C69AC">
              <w:rPr>
                <w:szCs w:val="18"/>
              </w:rPr>
              <w:t>Significant change</w:t>
            </w:r>
          </w:p>
        </w:tc>
        <w:tc>
          <w:tcPr>
            <w:tcW w:w="1588" w:type="dxa"/>
            <w:tcBorders>
              <w:top w:val="single" w:sz="4" w:space="0" w:color="000000"/>
              <w:left w:val="single" w:sz="4" w:space="0" w:color="000000"/>
              <w:bottom w:val="single" w:sz="4" w:space="0" w:color="000000"/>
              <w:right w:val="single" w:sz="4" w:space="0" w:color="000000"/>
            </w:tcBorders>
            <w:shd w:val="clear" w:color="auto" w:fill="333333"/>
          </w:tcPr>
          <w:p w14:paraId="1400A073" w14:textId="77777777" w:rsidR="007C69AC" w:rsidRPr="007C69AC" w:rsidRDefault="007C69AC" w:rsidP="000A5792">
            <w:pPr>
              <w:pStyle w:val="ITSTableColumnHeadingwhiteongrey"/>
              <w:snapToGrid w:val="0"/>
              <w:rPr>
                <w:szCs w:val="18"/>
              </w:rPr>
            </w:pPr>
            <w:r w:rsidRPr="007C69AC">
              <w:rPr>
                <w:szCs w:val="18"/>
              </w:rPr>
              <w:t xml:space="preserve">Unknown </w:t>
            </w:r>
          </w:p>
        </w:tc>
      </w:tr>
      <w:tr w:rsidR="007C69AC" w:rsidRPr="005E578D" w14:paraId="5CC95D5B" w14:textId="77777777" w:rsidTr="000A5792">
        <w:trPr>
          <w:cantSplit/>
          <w:trHeight w:val="865"/>
        </w:trPr>
        <w:tc>
          <w:tcPr>
            <w:tcW w:w="1605" w:type="dxa"/>
            <w:tcBorders>
              <w:top w:val="single" w:sz="4" w:space="0" w:color="000000"/>
              <w:left w:val="single" w:sz="4" w:space="0" w:color="000000"/>
              <w:bottom w:val="single" w:sz="4" w:space="0" w:color="000000"/>
            </w:tcBorders>
            <w:shd w:val="clear" w:color="auto" w:fill="auto"/>
          </w:tcPr>
          <w:p w14:paraId="714D4AF0" w14:textId="77777777" w:rsidR="007C69AC" w:rsidRPr="007C69AC" w:rsidRDefault="007C69AC" w:rsidP="000A5792">
            <w:pPr>
              <w:pStyle w:val="ITSTableText"/>
              <w:snapToGrid w:val="0"/>
              <w:rPr>
                <w:szCs w:val="18"/>
              </w:rPr>
            </w:pPr>
            <w:r w:rsidRPr="007C69AC">
              <w:rPr>
                <w:szCs w:val="18"/>
              </w:rPr>
              <w:t>People</w:t>
            </w:r>
          </w:p>
        </w:tc>
        <w:tc>
          <w:tcPr>
            <w:tcW w:w="1605" w:type="dxa"/>
            <w:tcBorders>
              <w:top w:val="single" w:sz="4" w:space="0" w:color="000000"/>
              <w:left w:val="single" w:sz="4" w:space="0" w:color="000000"/>
              <w:bottom w:val="single" w:sz="4" w:space="0" w:color="000000"/>
            </w:tcBorders>
            <w:shd w:val="clear" w:color="auto" w:fill="auto"/>
            <w:vAlign w:val="center"/>
          </w:tcPr>
          <w:p w14:paraId="3D40D9B1" w14:textId="77777777" w:rsidR="007C69AC" w:rsidRPr="005E578D" w:rsidRDefault="007C69AC" w:rsidP="000A5792">
            <w:pPr>
              <w:pStyle w:val="ITSTableText"/>
              <w:snapToGrid w:val="0"/>
              <w:jc w:val="center"/>
              <w:rPr>
                <w:rFonts w:ascii="Wingdings 2" w:hAnsi="Wingdings 2"/>
                <w:szCs w:val="18"/>
                <w:highlight w:val="yellow"/>
              </w:rPr>
            </w:pPr>
          </w:p>
        </w:tc>
        <w:tc>
          <w:tcPr>
            <w:tcW w:w="1605" w:type="dxa"/>
            <w:tcBorders>
              <w:top w:val="single" w:sz="4" w:space="0" w:color="000000"/>
              <w:left w:val="single" w:sz="4" w:space="0" w:color="000000"/>
              <w:bottom w:val="single" w:sz="4" w:space="0" w:color="000000"/>
            </w:tcBorders>
            <w:shd w:val="clear" w:color="auto" w:fill="auto"/>
            <w:vAlign w:val="center"/>
          </w:tcPr>
          <w:p w14:paraId="7BEC228E" w14:textId="77777777" w:rsidR="007C69AC" w:rsidRPr="005E578D" w:rsidRDefault="007C69AC" w:rsidP="000A5792">
            <w:pPr>
              <w:pStyle w:val="ITSTableText"/>
              <w:snapToGrid w:val="0"/>
              <w:jc w:val="center"/>
              <w:rPr>
                <w:szCs w:val="18"/>
                <w:highlight w:val="yellow"/>
              </w:rPr>
            </w:pPr>
          </w:p>
        </w:tc>
        <w:tc>
          <w:tcPr>
            <w:tcW w:w="1605" w:type="dxa"/>
            <w:tcBorders>
              <w:top w:val="single" w:sz="4" w:space="0" w:color="000000"/>
              <w:left w:val="single" w:sz="4" w:space="0" w:color="000000"/>
              <w:bottom w:val="single" w:sz="4" w:space="0" w:color="000000"/>
            </w:tcBorders>
            <w:shd w:val="clear" w:color="auto" w:fill="auto"/>
            <w:vAlign w:val="center"/>
          </w:tcPr>
          <w:p w14:paraId="2CF697D3" w14:textId="77777777" w:rsidR="007C69AC" w:rsidRPr="005E578D" w:rsidRDefault="007C69AC" w:rsidP="000A5792">
            <w:pPr>
              <w:pStyle w:val="ITSTableText"/>
              <w:snapToGrid w:val="0"/>
              <w:jc w:val="center"/>
              <w:rPr>
                <w:szCs w:val="18"/>
                <w:highlight w:val="yellow"/>
              </w:rPr>
            </w:pPr>
          </w:p>
        </w:tc>
        <w:tc>
          <w:tcPr>
            <w:tcW w:w="1604" w:type="dxa"/>
            <w:tcBorders>
              <w:top w:val="single" w:sz="4" w:space="0" w:color="000000"/>
              <w:left w:val="single" w:sz="4" w:space="0" w:color="000000"/>
              <w:bottom w:val="single" w:sz="4" w:space="0" w:color="000000"/>
            </w:tcBorders>
            <w:shd w:val="clear" w:color="auto" w:fill="auto"/>
            <w:vAlign w:val="center"/>
          </w:tcPr>
          <w:p w14:paraId="0B2B4569" w14:textId="77777777" w:rsidR="007C69AC" w:rsidRPr="005E578D" w:rsidRDefault="007C69AC" w:rsidP="000A5792">
            <w:pPr>
              <w:pStyle w:val="ITSTableText"/>
              <w:snapToGrid w:val="0"/>
              <w:jc w:val="center"/>
              <w:rPr>
                <w:szCs w:val="18"/>
                <w:highlight w:val="yellow"/>
              </w:rPr>
            </w:pPr>
          </w:p>
        </w:tc>
        <w:tc>
          <w:tcPr>
            <w:tcW w:w="15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1272C3" w14:textId="77777777" w:rsidR="007C69AC" w:rsidRPr="005E578D" w:rsidRDefault="007C69AC" w:rsidP="000A5792">
            <w:pPr>
              <w:pStyle w:val="ITSTableText"/>
              <w:snapToGrid w:val="0"/>
              <w:jc w:val="center"/>
              <w:rPr>
                <w:szCs w:val="18"/>
                <w:highlight w:val="yellow"/>
              </w:rPr>
            </w:pPr>
          </w:p>
        </w:tc>
      </w:tr>
      <w:tr w:rsidR="007C69AC" w:rsidRPr="005E578D" w14:paraId="4958BFE6" w14:textId="77777777" w:rsidTr="000A5792">
        <w:trPr>
          <w:cantSplit/>
          <w:trHeight w:val="213"/>
        </w:trPr>
        <w:tc>
          <w:tcPr>
            <w:tcW w:w="1605" w:type="dxa"/>
            <w:tcBorders>
              <w:top w:val="single" w:sz="4" w:space="0" w:color="000000"/>
              <w:left w:val="single" w:sz="4" w:space="0" w:color="000000"/>
              <w:bottom w:val="single" w:sz="4" w:space="0" w:color="000000"/>
            </w:tcBorders>
            <w:shd w:val="clear" w:color="auto" w:fill="auto"/>
          </w:tcPr>
          <w:p w14:paraId="340F66F1" w14:textId="77777777" w:rsidR="007C69AC" w:rsidRPr="007C69AC" w:rsidRDefault="007C69AC" w:rsidP="000A5792">
            <w:pPr>
              <w:pStyle w:val="ITSTableText"/>
              <w:snapToGrid w:val="0"/>
              <w:rPr>
                <w:szCs w:val="18"/>
              </w:rPr>
            </w:pPr>
            <w:r w:rsidRPr="007C69AC">
              <w:rPr>
                <w:szCs w:val="18"/>
              </w:rPr>
              <w:t>Process</w:t>
            </w:r>
          </w:p>
        </w:tc>
        <w:tc>
          <w:tcPr>
            <w:tcW w:w="1605" w:type="dxa"/>
            <w:tcBorders>
              <w:top w:val="single" w:sz="4" w:space="0" w:color="000000"/>
              <w:left w:val="single" w:sz="4" w:space="0" w:color="000000"/>
              <w:bottom w:val="single" w:sz="4" w:space="0" w:color="000000"/>
            </w:tcBorders>
            <w:shd w:val="clear" w:color="auto" w:fill="auto"/>
            <w:vAlign w:val="center"/>
          </w:tcPr>
          <w:p w14:paraId="4DED0131" w14:textId="77777777" w:rsidR="007C69AC" w:rsidRPr="005E578D" w:rsidRDefault="007C69AC" w:rsidP="000A5792">
            <w:pPr>
              <w:pStyle w:val="ITSTableText"/>
              <w:snapToGrid w:val="0"/>
              <w:jc w:val="center"/>
              <w:rPr>
                <w:szCs w:val="18"/>
                <w:highlight w:val="yellow"/>
              </w:rPr>
            </w:pPr>
          </w:p>
        </w:tc>
        <w:tc>
          <w:tcPr>
            <w:tcW w:w="1605" w:type="dxa"/>
            <w:tcBorders>
              <w:top w:val="single" w:sz="4" w:space="0" w:color="000000"/>
              <w:left w:val="single" w:sz="4" w:space="0" w:color="000000"/>
              <w:bottom w:val="single" w:sz="4" w:space="0" w:color="000000"/>
            </w:tcBorders>
            <w:shd w:val="clear" w:color="auto" w:fill="auto"/>
            <w:vAlign w:val="center"/>
          </w:tcPr>
          <w:p w14:paraId="1853A63F" w14:textId="77777777" w:rsidR="007C69AC" w:rsidRPr="005E578D" w:rsidRDefault="007C69AC" w:rsidP="000A5792">
            <w:pPr>
              <w:pStyle w:val="ITSTableText"/>
              <w:snapToGrid w:val="0"/>
              <w:jc w:val="center"/>
              <w:rPr>
                <w:szCs w:val="18"/>
                <w:highlight w:val="yellow"/>
              </w:rPr>
            </w:pPr>
          </w:p>
        </w:tc>
        <w:tc>
          <w:tcPr>
            <w:tcW w:w="1605" w:type="dxa"/>
            <w:tcBorders>
              <w:top w:val="single" w:sz="4" w:space="0" w:color="000000"/>
              <w:left w:val="single" w:sz="4" w:space="0" w:color="000000"/>
              <w:bottom w:val="single" w:sz="4" w:space="0" w:color="000000"/>
            </w:tcBorders>
            <w:shd w:val="clear" w:color="auto" w:fill="auto"/>
            <w:vAlign w:val="center"/>
          </w:tcPr>
          <w:p w14:paraId="5C1D7283" w14:textId="77777777" w:rsidR="007C69AC" w:rsidRPr="005E578D" w:rsidRDefault="007C69AC" w:rsidP="000A5792">
            <w:pPr>
              <w:pStyle w:val="ITSTableText"/>
              <w:snapToGrid w:val="0"/>
              <w:jc w:val="center"/>
              <w:rPr>
                <w:szCs w:val="18"/>
                <w:highlight w:val="yellow"/>
              </w:rPr>
            </w:pPr>
          </w:p>
        </w:tc>
        <w:tc>
          <w:tcPr>
            <w:tcW w:w="1604" w:type="dxa"/>
            <w:tcBorders>
              <w:top w:val="single" w:sz="4" w:space="0" w:color="000000"/>
              <w:left w:val="single" w:sz="4" w:space="0" w:color="000000"/>
              <w:bottom w:val="single" w:sz="4" w:space="0" w:color="000000"/>
            </w:tcBorders>
            <w:shd w:val="clear" w:color="auto" w:fill="auto"/>
            <w:vAlign w:val="center"/>
          </w:tcPr>
          <w:p w14:paraId="70BEEB32" w14:textId="77777777" w:rsidR="007C69AC" w:rsidRPr="005E578D" w:rsidRDefault="007C69AC" w:rsidP="000A5792">
            <w:pPr>
              <w:pStyle w:val="ITSTableText"/>
              <w:snapToGrid w:val="0"/>
              <w:jc w:val="center"/>
              <w:rPr>
                <w:szCs w:val="18"/>
                <w:highlight w:val="yellow"/>
              </w:rPr>
            </w:pPr>
          </w:p>
        </w:tc>
        <w:tc>
          <w:tcPr>
            <w:tcW w:w="15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51D4AC" w14:textId="77777777" w:rsidR="007C69AC" w:rsidRPr="005E578D" w:rsidRDefault="007C69AC" w:rsidP="000A5792">
            <w:pPr>
              <w:pStyle w:val="ITSTableText"/>
              <w:snapToGrid w:val="0"/>
              <w:jc w:val="center"/>
              <w:rPr>
                <w:szCs w:val="18"/>
                <w:highlight w:val="yellow"/>
              </w:rPr>
            </w:pPr>
          </w:p>
        </w:tc>
      </w:tr>
      <w:tr w:rsidR="007C69AC" w:rsidRPr="005E578D" w14:paraId="1A94B04A" w14:textId="77777777" w:rsidTr="000A5792">
        <w:trPr>
          <w:cantSplit/>
          <w:trHeight w:val="213"/>
        </w:trPr>
        <w:tc>
          <w:tcPr>
            <w:tcW w:w="1605" w:type="dxa"/>
            <w:tcBorders>
              <w:top w:val="single" w:sz="4" w:space="0" w:color="000000"/>
              <w:left w:val="single" w:sz="4" w:space="0" w:color="000000"/>
              <w:bottom w:val="single" w:sz="4" w:space="0" w:color="000000"/>
            </w:tcBorders>
            <w:shd w:val="clear" w:color="auto" w:fill="auto"/>
          </w:tcPr>
          <w:p w14:paraId="6CC6A63B" w14:textId="77777777" w:rsidR="007C69AC" w:rsidRPr="007C69AC" w:rsidRDefault="007C69AC" w:rsidP="000A5792">
            <w:pPr>
              <w:pStyle w:val="ITSTableText"/>
              <w:snapToGrid w:val="0"/>
              <w:rPr>
                <w:szCs w:val="18"/>
              </w:rPr>
            </w:pPr>
            <w:r w:rsidRPr="007C69AC">
              <w:rPr>
                <w:szCs w:val="18"/>
              </w:rPr>
              <w:t>Products (tools)</w:t>
            </w:r>
          </w:p>
        </w:tc>
        <w:tc>
          <w:tcPr>
            <w:tcW w:w="1605" w:type="dxa"/>
            <w:tcBorders>
              <w:top w:val="single" w:sz="4" w:space="0" w:color="000000"/>
              <w:left w:val="single" w:sz="4" w:space="0" w:color="000000"/>
              <w:bottom w:val="single" w:sz="4" w:space="0" w:color="000000"/>
            </w:tcBorders>
            <w:shd w:val="clear" w:color="auto" w:fill="auto"/>
            <w:vAlign w:val="center"/>
          </w:tcPr>
          <w:p w14:paraId="1BE410CF" w14:textId="77777777" w:rsidR="007C69AC" w:rsidRPr="005E578D" w:rsidRDefault="007C69AC" w:rsidP="000A5792">
            <w:pPr>
              <w:pStyle w:val="ITSTableText"/>
              <w:snapToGrid w:val="0"/>
              <w:jc w:val="center"/>
              <w:rPr>
                <w:szCs w:val="18"/>
                <w:highlight w:val="yellow"/>
                <w:shd w:val="clear" w:color="auto" w:fill="FFFF00"/>
              </w:rPr>
            </w:pPr>
          </w:p>
        </w:tc>
        <w:tc>
          <w:tcPr>
            <w:tcW w:w="1605" w:type="dxa"/>
            <w:tcBorders>
              <w:top w:val="single" w:sz="4" w:space="0" w:color="000000"/>
              <w:left w:val="single" w:sz="4" w:space="0" w:color="000000"/>
              <w:bottom w:val="single" w:sz="4" w:space="0" w:color="000000"/>
            </w:tcBorders>
            <w:shd w:val="clear" w:color="auto" w:fill="auto"/>
            <w:vAlign w:val="center"/>
          </w:tcPr>
          <w:p w14:paraId="176593EB" w14:textId="77777777" w:rsidR="007C69AC" w:rsidRPr="005E578D" w:rsidRDefault="007C69AC" w:rsidP="000A5792">
            <w:pPr>
              <w:pStyle w:val="ITSTableText"/>
              <w:snapToGrid w:val="0"/>
              <w:jc w:val="center"/>
              <w:rPr>
                <w:szCs w:val="18"/>
                <w:highlight w:val="yellow"/>
                <w:shd w:val="clear" w:color="auto" w:fill="FFFF00"/>
              </w:rPr>
            </w:pPr>
          </w:p>
        </w:tc>
        <w:tc>
          <w:tcPr>
            <w:tcW w:w="1605" w:type="dxa"/>
            <w:tcBorders>
              <w:top w:val="single" w:sz="4" w:space="0" w:color="000000"/>
              <w:left w:val="single" w:sz="4" w:space="0" w:color="000000"/>
              <w:bottom w:val="single" w:sz="4" w:space="0" w:color="000000"/>
            </w:tcBorders>
            <w:shd w:val="clear" w:color="auto" w:fill="auto"/>
            <w:vAlign w:val="center"/>
          </w:tcPr>
          <w:p w14:paraId="2EE8531F" w14:textId="77777777" w:rsidR="007C69AC" w:rsidRPr="005E578D" w:rsidRDefault="007C69AC" w:rsidP="000A5792">
            <w:pPr>
              <w:pStyle w:val="ITSTableText"/>
              <w:snapToGrid w:val="0"/>
              <w:jc w:val="center"/>
              <w:rPr>
                <w:szCs w:val="18"/>
                <w:highlight w:val="yellow"/>
                <w:shd w:val="clear" w:color="auto" w:fill="FFFF00"/>
              </w:rPr>
            </w:pPr>
          </w:p>
        </w:tc>
        <w:tc>
          <w:tcPr>
            <w:tcW w:w="1604" w:type="dxa"/>
            <w:tcBorders>
              <w:top w:val="single" w:sz="4" w:space="0" w:color="000000"/>
              <w:left w:val="single" w:sz="4" w:space="0" w:color="000000"/>
              <w:bottom w:val="single" w:sz="4" w:space="0" w:color="000000"/>
            </w:tcBorders>
            <w:shd w:val="clear" w:color="auto" w:fill="auto"/>
            <w:vAlign w:val="center"/>
          </w:tcPr>
          <w:p w14:paraId="21C9A14F" w14:textId="77777777" w:rsidR="007C69AC" w:rsidRPr="005E578D" w:rsidRDefault="007C69AC" w:rsidP="000A5792">
            <w:pPr>
              <w:pStyle w:val="ITSTableText"/>
              <w:snapToGrid w:val="0"/>
              <w:jc w:val="center"/>
              <w:rPr>
                <w:szCs w:val="18"/>
                <w:highlight w:val="yellow"/>
                <w:shd w:val="clear" w:color="auto" w:fill="FFFF00"/>
              </w:rPr>
            </w:pPr>
          </w:p>
        </w:tc>
        <w:tc>
          <w:tcPr>
            <w:tcW w:w="15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3E0D65" w14:textId="77777777" w:rsidR="007C69AC" w:rsidRPr="005E578D" w:rsidRDefault="007C69AC" w:rsidP="000A5792">
            <w:pPr>
              <w:pStyle w:val="ITSTableText"/>
              <w:snapToGrid w:val="0"/>
              <w:jc w:val="center"/>
              <w:rPr>
                <w:szCs w:val="18"/>
                <w:highlight w:val="yellow"/>
                <w:shd w:val="clear" w:color="auto" w:fill="FFFF00"/>
              </w:rPr>
            </w:pPr>
          </w:p>
        </w:tc>
      </w:tr>
      <w:tr w:rsidR="007C69AC" w:rsidRPr="005E578D" w14:paraId="78776159" w14:textId="77777777" w:rsidTr="000A5792">
        <w:trPr>
          <w:cantSplit/>
          <w:trHeight w:val="213"/>
        </w:trPr>
        <w:tc>
          <w:tcPr>
            <w:tcW w:w="1605" w:type="dxa"/>
            <w:tcBorders>
              <w:top w:val="single" w:sz="4" w:space="0" w:color="000000"/>
              <w:left w:val="single" w:sz="4" w:space="0" w:color="000000"/>
              <w:bottom w:val="single" w:sz="4" w:space="0" w:color="000000"/>
            </w:tcBorders>
            <w:shd w:val="clear" w:color="auto" w:fill="auto"/>
          </w:tcPr>
          <w:p w14:paraId="553BBD21" w14:textId="77777777" w:rsidR="007C69AC" w:rsidRPr="007C69AC" w:rsidRDefault="007C69AC" w:rsidP="000A5792">
            <w:pPr>
              <w:pStyle w:val="ITSTableText"/>
              <w:snapToGrid w:val="0"/>
              <w:rPr>
                <w:szCs w:val="18"/>
              </w:rPr>
            </w:pPr>
            <w:r w:rsidRPr="007C69AC">
              <w:rPr>
                <w:szCs w:val="18"/>
              </w:rPr>
              <w:t>Partners (</w:t>
            </w:r>
            <w:proofErr w:type="spellStart"/>
            <w:r w:rsidRPr="007C69AC">
              <w:rPr>
                <w:szCs w:val="18"/>
              </w:rPr>
              <w:t>ie</w:t>
            </w:r>
            <w:proofErr w:type="spellEnd"/>
            <w:r w:rsidRPr="007C69AC">
              <w:rPr>
                <w:szCs w:val="18"/>
              </w:rPr>
              <w:t>. third party)</w:t>
            </w:r>
          </w:p>
        </w:tc>
        <w:tc>
          <w:tcPr>
            <w:tcW w:w="1605" w:type="dxa"/>
            <w:tcBorders>
              <w:top w:val="single" w:sz="4" w:space="0" w:color="000000"/>
              <w:left w:val="single" w:sz="4" w:space="0" w:color="000000"/>
              <w:bottom w:val="single" w:sz="4" w:space="0" w:color="000000"/>
            </w:tcBorders>
            <w:shd w:val="clear" w:color="auto" w:fill="auto"/>
            <w:vAlign w:val="center"/>
          </w:tcPr>
          <w:p w14:paraId="6FD3884E" w14:textId="77777777" w:rsidR="007C69AC" w:rsidRPr="005E578D" w:rsidRDefault="007C69AC" w:rsidP="000A5792">
            <w:pPr>
              <w:pStyle w:val="ITSTableText"/>
              <w:snapToGrid w:val="0"/>
              <w:jc w:val="center"/>
              <w:rPr>
                <w:szCs w:val="18"/>
                <w:highlight w:val="yellow"/>
                <w:shd w:val="clear" w:color="auto" w:fill="FFFF00"/>
              </w:rPr>
            </w:pPr>
          </w:p>
        </w:tc>
        <w:tc>
          <w:tcPr>
            <w:tcW w:w="1605" w:type="dxa"/>
            <w:tcBorders>
              <w:top w:val="single" w:sz="4" w:space="0" w:color="000000"/>
              <w:left w:val="single" w:sz="4" w:space="0" w:color="000000"/>
              <w:bottom w:val="single" w:sz="4" w:space="0" w:color="000000"/>
            </w:tcBorders>
            <w:shd w:val="clear" w:color="auto" w:fill="auto"/>
            <w:vAlign w:val="center"/>
          </w:tcPr>
          <w:p w14:paraId="21211911" w14:textId="77777777" w:rsidR="007C69AC" w:rsidRPr="005E578D" w:rsidRDefault="007C69AC" w:rsidP="000A5792">
            <w:pPr>
              <w:pStyle w:val="ITSTableText"/>
              <w:snapToGrid w:val="0"/>
              <w:jc w:val="center"/>
              <w:rPr>
                <w:szCs w:val="18"/>
                <w:highlight w:val="yellow"/>
                <w:shd w:val="clear" w:color="auto" w:fill="FFFF00"/>
              </w:rPr>
            </w:pPr>
          </w:p>
        </w:tc>
        <w:tc>
          <w:tcPr>
            <w:tcW w:w="1605" w:type="dxa"/>
            <w:tcBorders>
              <w:top w:val="single" w:sz="4" w:space="0" w:color="000000"/>
              <w:left w:val="single" w:sz="4" w:space="0" w:color="000000"/>
              <w:bottom w:val="single" w:sz="4" w:space="0" w:color="000000"/>
            </w:tcBorders>
            <w:shd w:val="clear" w:color="auto" w:fill="auto"/>
            <w:vAlign w:val="center"/>
          </w:tcPr>
          <w:p w14:paraId="0DCB570D" w14:textId="77777777" w:rsidR="007C69AC" w:rsidRPr="005E578D" w:rsidRDefault="007C69AC" w:rsidP="000A5792">
            <w:pPr>
              <w:pStyle w:val="ITSTableText"/>
              <w:snapToGrid w:val="0"/>
              <w:jc w:val="center"/>
              <w:rPr>
                <w:szCs w:val="18"/>
                <w:highlight w:val="yellow"/>
                <w:shd w:val="clear" w:color="auto" w:fill="FFFF00"/>
              </w:rPr>
            </w:pPr>
          </w:p>
        </w:tc>
        <w:tc>
          <w:tcPr>
            <w:tcW w:w="1604" w:type="dxa"/>
            <w:tcBorders>
              <w:top w:val="single" w:sz="4" w:space="0" w:color="000000"/>
              <w:left w:val="single" w:sz="4" w:space="0" w:color="000000"/>
              <w:bottom w:val="single" w:sz="4" w:space="0" w:color="000000"/>
            </w:tcBorders>
            <w:shd w:val="clear" w:color="auto" w:fill="auto"/>
            <w:vAlign w:val="center"/>
          </w:tcPr>
          <w:p w14:paraId="4CD75833" w14:textId="77777777" w:rsidR="007C69AC" w:rsidRPr="005E578D" w:rsidRDefault="007C69AC" w:rsidP="000A5792">
            <w:pPr>
              <w:pStyle w:val="ITSTableText"/>
              <w:snapToGrid w:val="0"/>
              <w:jc w:val="center"/>
              <w:rPr>
                <w:szCs w:val="18"/>
                <w:highlight w:val="yellow"/>
                <w:shd w:val="clear" w:color="auto" w:fill="FFFF00"/>
              </w:rPr>
            </w:pPr>
          </w:p>
        </w:tc>
        <w:tc>
          <w:tcPr>
            <w:tcW w:w="15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5F8B7E" w14:textId="77777777" w:rsidR="007C69AC" w:rsidRPr="005E578D" w:rsidRDefault="007C69AC" w:rsidP="000A5792">
            <w:pPr>
              <w:pStyle w:val="ITSTableText"/>
              <w:snapToGrid w:val="0"/>
              <w:jc w:val="center"/>
              <w:rPr>
                <w:szCs w:val="18"/>
                <w:highlight w:val="yellow"/>
                <w:shd w:val="clear" w:color="auto" w:fill="FFFF00"/>
              </w:rPr>
            </w:pPr>
          </w:p>
        </w:tc>
      </w:tr>
    </w:tbl>
    <w:p w14:paraId="16DE87D9" w14:textId="77777777" w:rsidR="007C69AC" w:rsidRDefault="007C69AC" w:rsidP="007C69AC">
      <w:pPr>
        <w:pStyle w:val="ITSBodyText"/>
      </w:pPr>
    </w:p>
    <w:p w14:paraId="720E54B0" w14:textId="77777777" w:rsidR="007C69AC" w:rsidRDefault="007C69AC" w:rsidP="007C69AC">
      <w:pPr>
        <w:pStyle w:val="ITSOutlineNumberedHeading2"/>
      </w:pPr>
      <w:bookmarkStart w:id="230" w:name="_Toc367891343"/>
      <w:r>
        <w:t>Associated comments</w:t>
      </w:r>
      <w:bookmarkEnd w:id="230"/>
    </w:p>
    <w:p w14:paraId="1D79AFB0" w14:textId="77777777" w:rsidR="009610D0" w:rsidRDefault="009610D0" w:rsidP="00E518AC">
      <w:pPr>
        <w:pStyle w:val="ITSBodyText"/>
      </w:pPr>
    </w:p>
    <w:p w14:paraId="6055B2ED" w14:textId="77777777" w:rsidR="0011302F" w:rsidRPr="00020A0F" w:rsidRDefault="0011302F" w:rsidP="009610D0">
      <w:pPr>
        <w:pStyle w:val="ITSOutlineNumberedHeading1"/>
      </w:pPr>
      <w:bookmarkStart w:id="231" w:name="_Toc279577341"/>
      <w:bookmarkStart w:id="232" w:name="_Toc367891344"/>
      <w:r w:rsidRPr="00020A0F">
        <w:lastRenderedPageBreak/>
        <w:t xml:space="preserve">Document </w:t>
      </w:r>
      <w:r w:rsidR="00596EC6" w:rsidRPr="00020A0F">
        <w:t>control</w:t>
      </w:r>
      <w:bookmarkEnd w:id="231"/>
      <w:bookmarkEnd w:id="232"/>
    </w:p>
    <w:p w14:paraId="52BE0C95" w14:textId="77777777" w:rsidR="003D690A" w:rsidRDefault="003D690A" w:rsidP="00826C77">
      <w:pPr>
        <w:pStyle w:val="ITSHeading3"/>
      </w:pPr>
      <w:bookmarkStart w:id="233" w:name="_Toc279577342"/>
      <w:r>
        <w:t>Approvals</w:t>
      </w:r>
      <w:bookmarkEnd w:id="233"/>
    </w:p>
    <w:tbl>
      <w:tblPr>
        <w:tblW w:w="9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28"/>
        <w:gridCol w:w="1442"/>
        <w:gridCol w:w="2298"/>
        <w:gridCol w:w="2468"/>
        <w:gridCol w:w="2191"/>
      </w:tblGrid>
      <w:tr w:rsidR="003D690A" w14:paraId="558B63C3" w14:textId="77777777" w:rsidTr="000A5792">
        <w:trPr>
          <w:trHeight w:val="296"/>
          <w:tblHeader/>
        </w:trPr>
        <w:tc>
          <w:tcPr>
            <w:tcW w:w="1228" w:type="dxa"/>
            <w:shd w:val="clear" w:color="auto" w:fill="333333"/>
          </w:tcPr>
          <w:p w14:paraId="5FF58BD7" w14:textId="77777777" w:rsidR="003D690A" w:rsidRDefault="003D690A" w:rsidP="00E26431">
            <w:pPr>
              <w:pStyle w:val="ITSTableColumnHeadingwhiteongrey"/>
            </w:pPr>
            <w:r>
              <w:t>Version No.</w:t>
            </w:r>
          </w:p>
        </w:tc>
        <w:tc>
          <w:tcPr>
            <w:tcW w:w="1442" w:type="dxa"/>
            <w:shd w:val="clear" w:color="auto" w:fill="333333"/>
          </w:tcPr>
          <w:p w14:paraId="6A029D88" w14:textId="77777777" w:rsidR="003D690A" w:rsidRDefault="003D690A" w:rsidP="00E26431">
            <w:pPr>
              <w:pStyle w:val="ITSTableColumnHeadingwhiteongrey"/>
            </w:pPr>
            <w:r>
              <w:t>Approval Date</w:t>
            </w:r>
          </w:p>
        </w:tc>
        <w:tc>
          <w:tcPr>
            <w:tcW w:w="2298" w:type="dxa"/>
            <w:shd w:val="clear" w:color="auto" w:fill="333333"/>
          </w:tcPr>
          <w:p w14:paraId="01624FDD" w14:textId="77777777" w:rsidR="003D690A" w:rsidRDefault="003D690A" w:rsidP="00E26431">
            <w:pPr>
              <w:pStyle w:val="ITSTableColumnHeadingwhiteongrey"/>
            </w:pPr>
            <w:r>
              <w:t>Name</w:t>
            </w:r>
          </w:p>
        </w:tc>
        <w:tc>
          <w:tcPr>
            <w:tcW w:w="2468" w:type="dxa"/>
            <w:shd w:val="clear" w:color="auto" w:fill="333333"/>
          </w:tcPr>
          <w:p w14:paraId="339E8284" w14:textId="77777777" w:rsidR="003D690A" w:rsidRDefault="003D690A" w:rsidP="00E26431">
            <w:pPr>
              <w:pStyle w:val="ITSTableColumnHeadingwhiteongrey"/>
            </w:pPr>
            <w:r>
              <w:t>Title</w:t>
            </w:r>
          </w:p>
        </w:tc>
        <w:tc>
          <w:tcPr>
            <w:tcW w:w="2191" w:type="dxa"/>
            <w:shd w:val="clear" w:color="auto" w:fill="333333"/>
          </w:tcPr>
          <w:p w14:paraId="6301C264" w14:textId="77777777" w:rsidR="003D690A" w:rsidRDefault="003D690A" w:rsidP="00E26431">
            <w:pPr>
              <w:pStyle w:val="ITSTableColumnHeadingwhiteongrey"/>
            </w:pPr>
            <w:r>
              <w:t>Signature/Email ref</w:t>
            </w:r>
          </w:p>
        </w:tc>
      </w:tr>
      <w:tr w:rsidR="003D690A" w:rsidRPr="000A5792" w14:paraId="7FCD3649" w14:textId="77777777" w:rsidTr="000A5792">
        <w:trPr>
          <w:trHeight w:val="296"/>
        </w:trPr>
        <w:tc>
          <w:tcPr>
            <w:tcW w:w="1228" w:type="dxa"/>
            <w:shd w:val="clear" w:color="auto" w:fill="auto"/>
          </w:tcPr>
          <w:p w14:paraId="5F7F0183" w14:textId="77777777" w:rsidR="003D690A" w:rsidDel="00037E31" w:rsidRDefault="003D690A" w:rsidP="006E6B09">
            <w:pPr>
              <w:pStyle w:val="ITSTableText"/>
            </w:pPr>
          </w:p>
        </w:tc>
        <w:tc>
          <w:tcPr>
            <w:tcW w:w="1442" w:type="dxa"/>
            <w:shd w:val="clear" w:color="auto" w:fill="auto"/>
          </w:tcPr>
          <w:p w14:paraId="2669D7FB" w14:textId="77777777" w:rsidR="003D690A" w:rsidDel="00037E31" w:rsidRDefault="003D690A" w:rsidP="006E6B09">
            <w:pPr>
              <w:pStyle w:val="ITSTableText"/>
            </w:pPr>
          </w:p>
        </w:tc>
        <w:tc>
          <w:tcPr>
            <w:tcW w:w="2298" w:type="dxa"/>
            <w:shd w:val="clear" w:color="auto" w:fill="auto"/>
          </w:tcPr>
          <w:p w14:paraId="458F8669" w14:textId="77777777" w:rsidR="003D690A" w:rsidDel="00037E31" w:rsidRDefault="003D690A" w:rsidP="006E6B09">
            <w:pPr>
              <w:pStyle w:val="ITSTableText"/>
            </w:pPr>
          </w:p>
        </w:tc>
        <w:tc>
          <w:tcPr>
            <w:tcW w:w="2468" w:type="dxa"/>
            <w:shd w:val="clear" w:color="auto" w:fill="auto"/>
          </w:tcPr>
          <w:p w14:paraId="2E2435E6" w14:textId="77777777" w:rsidR="003D690A" w:rsidDel="00037E31" w:rsidRDefault="003D690A" w:rsidP="006E6B09">
            <w:pPr>
              <w:pStyle w:val="ITSTableText"/>
            </w:pPr>
          </w:p>
        </w:tc>
        <w:tc>
          <w:tcPr>
            <w:tcW w:w="2191" w:type="dxa"/>
            <w:shd w:val="clear" w:color="auto" w:fill="auto"/>
          </w:tcPr>
          <w:p w14:paraId="3E348488" w14:textId="77777777" w:rsidR="003D690A" w:rsidDel="00037E31" w:rsidRDefault="003D690A" w:rsidP="006E6B09">
            <w:pPr>
              <w:pStyle w:val="ITSTableText"/>
            </w:pPr>
          </w:p>
        </w:tc>
      </w:tr>
      <w:tr w:rsidR="003D690A" w:rsidRPr="000A5792" w14:paraId="51E5B41E" w14:textId="77777777" w:rsidTr="000A5792">
        <w:trPr>
          <w:trHeight w:val="296"/>
        </w:trPr>
        <w:tc>
          <w:tcPr>
            <w:tcW w:w="1228" w:type="dxa"/>
            <w:shd w:val="clear" w:color="auto" w:fill="auto"/>
          </w:tcPr>
          <w:p w14:paraId="7EA88966" w14:textId="77777777" w:rsidR="003D690A" w:rsidRDefault="003D690A" w:rsidP="006E6B09">
            <w:pPr>
              <w:pStyle w:val="ITSTableText"/>
            </w:pPr>
          </w:p>
        </w:tc>
        <w:tc>
          <w:tcPr>
            <w:tcW w:w="1442" w:type="dxa"/>
            <w:shd w:val="clear" w:color="auto" w:fill="auto"/>
          </w:tcPr>
          <w:p w14:paraId="22AC0A10" w14:textId="77777777" w:rsidR="003D690A" w:rsidRDefault="003D690A" w:rsidP="006E6B09">
            <w:pPr>
              <w:pStyle w:val="ITSTableText"/>
            </w:pPr>
          </w:p>
        </w:tc>
        <w:tc>
          <w:tcPr>
            <w:tcW w:w="2298" w:type="dxa"/>
            <w:shd w:val="clear" w:color="auto" w:fill="auto"/>
          </w:tcPr>
          <w:p w14:paraId="3D0AD2F7" w14:textId="77777777" w:rsidR="003D690A" w:rsidRDefault="003D690A" w:rsidP="006E6B09">
            <w:pPr>
              <w:pStyle w:val="ITSTableText"/>
            </w:pPr>
          </w:p>
        </w:tc>
        <w:tc>
          <w:tcPr>
            <w:tcW w:w="2468" w:type="dxa"/>
            <w:shd w:val="clear" w:color="auto" w:fill="auto"/>
          </w:tcPr>
          <w:p w14:paraId="634C2EB0" w14:textId="77777777" w:rsidR="003D690A" w:rsidRDefault="003D690A" w:rsidP="006E6B09">
            <w:pPr>
              <w:pStyle w:val="ITSTableText"/>
            </w:pPr>
          </w:p>
        </w:tc>
        <w:tc>
          <w:tcPr>
            <w:tcW w:w="2191" w:type="dxa"/>
            <w:shd w:val="clear" w:color="auto" w:fill="auto"/>
          </w:tcPr>
          <w:p w14:paraId="7CA7F16C" w14:textId="77777777" w:rsidR="003D690A" w:rsidRDefault="003D690A" w:rsidP="006E6B09">
            <w:pPr>
              <w:pStyle w:val="ITSTableText"/>
            </w:pPr>
          </w:p>
        </w:tc>
      </w:tr>
    </w:tbl>
    <w:p w14:paraId="743BD4B6" w14:textId="77777777" w:rsidR="003D690A" w:rsidRDefault="003D690A" w:rsidP="00826C77">
      <w:pPr>
        <w:pStyle w:val="ITSHeading3"/>
      </w:pPr>
      <w:bookmarkStart w:id="234" w:name="_Toc279577343"/>
      <w:r>
        <w:t xml:space="preserve">Review </w:t>
      </w:r>
      <w:r w:rsidR="00596EC6">
        <w:t>history</w:t>
      </w:r>
      <w:bookmarkEnd w:id="234"/>
    </w:p>
    <w:tbl>
      <w:tblPr>
        <w:tblW w:w="74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28"/>
        <w:gridCol w:w="1442"/>
        <w:gridCol w:w="2296"/>
        <w:gridCol w:w="2477"/>
      </w:tblGrid>
      <w:tr w:rsidR="003D690A" w14:paraId="2326BE72" w14:textId="77777777" w:rsidTr="000A5792">
        <w:trPr>
          <w:trHeight w:val="296"/>
          <w:tblHeader/>
        </w:trPr>
        <w:tc>
          <w:tcPr>
            <w:tcW w:w="1228" w:type="dxa"/>
            <w:shd w:val="clear" w:color="auto" w:fill="333333"/>
          </w:tcPr>
          <w:p w14:paraId="365C46F3" w14:textId="77777777" w:rsidR="003D690A" w:rsidRDefault="003D690A" w:rsidP="00E26431">
            <w:pPr>
              <w:pStyle w:val="ITSTableColumnHeadingwhiteongrey"/>
            </w:pPr>
            <w:r>
              <w:t>Version No.</w:t>
            </w:r>
          </w:p>
        </w:tc>
        <w:tc>
          <w:tcPr>
            <w:tcW w:w="1442" w:type="dxa"/>
            <w:shd w:val="clear" w:color="auto" w:fill="333333"/>
          </w:tcPr>
          <w:p w14:paraId="0D1AA36F" w14:textId="77777777" w:rsidR="003D690A" w:rsidRDefault="003D690A" w:rsidP="00E26431">
            <w:pPr>
              <w:pStyle w:val="ITSTableColumnHeadingwhiteongrey"/>
            </w:pPr>
            <w:r>
              <w:t>Review Date</w:t>
            </w:r>
          </w:p>
        </w:tc>
        <w:tc>
          <w:tcPr>
            <w:tcW w:w="2296" w:type="dxa"/>
            <w:shd w:val="clear" w:color="auto" w:fill="333333"/>
          </w:tcPr>
          <w:p w14:paraId="51FC93EB" w14:textId="77777777" w:rsidR="003D690A" w:rsidRDefault="003D690A" w:rsidP="00E26431">
            <w:pPr>
              <w:pStyle w:val="ITSTableColumnHeadingwhiteongrey"/>
            </w:pPr>
            <w:r>
              <w:t>Name</w:t>
            </w:r>
          </w:p>
        </w:tc>
        <w:tc>
          <w:tcPr>
            <w:tcW w:w="2477" w:type="dxa"/>
            <w:shd w:val="clear" w:color="auto" w:fill="333333"/>
          </w:tcPr>
          <w:p w14:paraId="61C379DB" w14:textId="77777777" w:rsidR="003D690A" w:rsidRDefault="003D690A" w:rsidP="00E26431">
            <w:pPr>
              <w:pStyle w:val="ITSTableColumnHeadingwhiteongrey"/>
            </w:pPr>
            <w:r>
              <w:t>Title</w:t>
            </w:r>
          </w:p>
        </w:tc>
      </w:tr>
      <w:tr w:rsidR="003D690A" w:rsidRPr="000A5792" w14:paraId="196C28EB" w14:textId="77777777" w:rsidTr="000A5792">
        <w:trPr>
          <w:trHeight w:val="296"/>
        </w:trPr>
        <w:tc>
          <w:tcPr>
            <w:tcW w:w="1228" w:type="dxa"/>
            <w:shd w:val="clear" w:color="auto" w:fill="auto"/>
          </w:tcPr>
          <w:p w14:paraId="2064E6DE" w14:textId="77777777" w:rsidR="003D690A" w:rsidDel="00037E31" w:rsidRDefault="003D690A" w:rsidP="006E6B09">
            <w:pPr>
              <w:pStyle w:val="ITSTableText"/>
            </w:pPr>
          </w:p>
        </w:tc>
        <w:tc>
          <w:tcPr>
            <w:tcW w:w="1442" w:type="dxa"/>
            <w:shd w:val="clear" w:color="auto" w:fill="auto"/>
          </w:tcPr>
          <w:p w14:paraId="59F9A91D" w14:textId="77777777" w:rsidR="003D690A" w:rsidDel="00037E31" w:rsidRDefault="003D690A" w:rsidP="006E6B09">
            <w:pPr>
              <w:pStyle w:val="ITSTableText"/>
            </w:pPr>
          </w:p>
        </w:tc>
        <w:tc>
          <w:tcPr>
            <w:tcW w:w="2296" w:type="dxa"/>
            <w:shd w:val="clear" w:color="auto" w:fill="auto"/>
          </w:tcPr>
          <w:p w14:paraId="59D9AEE7" w14:textId="77777777" w:rsidR="003D690A" w:rsidDel="00037E31" w:rsidRDefault="003D690A" w:rsidP="006E6B09">
            <w:pPr>
              <w:pStyle w:val="ITSTableText"/>
            </w:pPr>
          </w:p>
        </w:tc>
        <w:tc>
          <w:tcPr>
            <w:tcW w:w="2477" w:type="dxa"/>
            <w:shd w:val="clear" w:color="auto" w:fill="auto"/>
          </w:tcPr>
          <w:p w14:paraId="0F17A6F1" w14:textId="77777777" w:rsidR="003D690A" w:rsidDel="00037E31" w:rsidRDefault="003D690A" w:rsidP="006E6B09">
            <w:pPr>
              <w:pStyle w:val="ITSTableText"/>
            </w:pPr>
          </w:p>
        </w:tc>
      </w:tr>
      <w:tr w:rsidR="003D690A" w:rsidRPr="000A5792" w14:paraId="7FBA5222" w14:textId="77777777" w:rsidTr="000A5792">
        <w:trPr>
          <w:trHeight w:val="296"/>
        </w:trPr>
        <w:tc>
          <w:tcPr>
            <w:tcW w:w="1228" w:type="dxa"/>
            <w:shd w:val="clear" w:color="auto" w:fill="auto"/>
          </w:tcPr>
          <w:p w14:paraId="656A9024" w14:textId="77777777" w:rsidR="003D690A" w:rsidRDefault="003D690A" w:rsidP="006E6B09">
            <w:pPr>
              <w:pStyle w:val="ITSTableText"/>
            </w:pPr>
          </w:p>
        </w:tc>
        <w:tc>
          <w:tcPr>
            <w:tcW w:w="1442" w:type="dxa"/>
            <w:shd w:val="clear" w:color="auto" w:fill="auto"/>
          </w:tcPr>
          <w:p w14:paraId="4428ADF0" w14:textId="77777777" w:rsidR="003D690A" w:rsidRDefault="003D690A" w:rsidP="006E6B09">
            <w:pPr>
              <w:pStyle w:val="ITSTableText"/>
            </w:pPr>
          </w:p>
        </w:tc>
        <w:tc>
          <w:tcPr>
            <w:tcW w:w="2296" w:type="dxa"/>
            <w:shd w:val="clear" w:color="auto" w:fill="auto"/>
          </w:tcPr>
          <w:p w14:paraId="67A5A980" w14:textId="77777777" w:rsidR="003D690A" w:rsidRDefault="003D690A" w:rsidP="006E6B09">
            <w:pPr>
              <w:pStyle w:val="ITSTableText"/>
            </w:pPr>
          </w:p>
        </w:tc>
        <w:tc>
          <w:tcPr>
            <w:tcW w:w="2477" w:type="dxa"/>
            <w:shd w:val="clear" w:color="auto" w:fill="auto"/>
          </w:tcPr>
          <w:p w14:paraId="5964811E" w14:textId="77777777" w:rsidR="003D690A" w:rsidRDefault="003D690A" w:rsidP="006E6B09">
            <w:pPr>
              <w:pStyle w:val="ITSTableText"/>
            </w:pPr>
          </w:p>
        </w:tc>
      </w:tr>
    </w:tbl>
    <w:p w14:paraId="29EDD452" w14:textId="77777777" w:rsidR="003D690A" w:rsidRDefault="003D690A" w:rsidP="00826C77">
      <w:pPr>
        <w:pStyle w:val="ITSHeading3"/>
      </w:pPr>
      <w:bookmarkStart w:id="235" w:name="_Toc279577344"/>
      <w:r>
        <w:t xml:space="preserve">Version </w:t>
      </w:r>
      <w:r w:rsidR="00596EC6">
        <w:t>hist</w:t>
      </w:r>
      <w:r w:rsidR="00596EC6" w:rsidRPr="009610D0">
        <w:t>o</w:t>
      </w:r>
      <w:r w:rsidR="00596EC6">
        <w:t>ry</w:t>
      </w:r>
      <w:bookmarkEnd w:id="235"/>
    </w:p>
    <w:tbl>
      <w:tblPr>
        <w:tblW w:w="9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28"/>
        <w:gridCol w:w="1442"/>
        <w:gridCol w:w="4773"/>
        <w:gridCol w:w="2184"/>
      </w:tblGrid>
      <w:tr w:rsidR="003D690A" w14:paraId="3636299D" w14:textId="77777777" w:rsidTr="000A5792">
        <w:trPr>
          <w:trHeight w:val="296"/>
          <w:tblHeader/>
        </w:trPr>
        <w:tc>
          <w:tcPr>
            <w:tcW w:w="1228" w:type="dxa"/>
            <w:shd w:val="clear" w:color="auto" w:fill="333333"/>
          </w:tcPr>
          <w:p w14:paraId="23F70BE8" w14:textId="77777777" w:rsidR="003D690A" w:rsidRDefault="003D690A" w:rsidP="00E26431">
            <w:pPr>
              <w:pStyle w:val="ITSTableColumnHeadingwhiteongrey"/>
            </w:pPr>
            <w:r>
              <w:t>Version No.</w:t>
            </w:r>
          </w:p>
        </w:tc>
        <w:tc>
          <w:tcPr>
            <w:tcW w:w="1442" w:type="dxa"/>
            <w:shd w:val="clear" w:color="auto" w:fill="333333"/>
          </w:tcPr>
          <w:p w14:paraId="57908D02" w14:textId="77777777" w:rsidR="003D690A" w:rsidRDefault="003D690A" w:rsidP="00E26431">
            <w:pPr>
              <w:pStyle w:val="ITSTableColumnHeadingwhiteongrey"/>
            </w:pPr>
            <w:r>
              <w:t>Version Date</w:t>
            </w:r>
          </w:p>
        </w:tc>
        <w:tc>
          <w:tcPr>
            <w:tcW w:w="4773" w:type="dxa"/>
            <w:shd w:val="clear" w:color="auto" w:fill="333333"/>
          </w:tcPr>
          <w:p w14:paraId="5F7E7BBD" w14:textId="77777777" w:rsidR="003D690A" w:rsidRDefault="003D690A" w:rsidP="00E26431">
            <w:pPr>
              <w:pStyle w:val="ITSTableColumnHeadingwhiteongrey"/>
            </w:pPr>
            <w:r>
              <w:t>Summary of Changes</w:t>
            </w:r>
          </w:p>
        </w:tc>
        <w:tc>
          <w:tcPr>
            <w:tcW w:w="2184" w:type="dxa"/>
            <w:shd w:val="clear" w:color="auto" w:fill="333333"/>
          </w:tcPr>
          <w:p w14:paraId="125DDEB9" w14:textId="77777777" w:rsidR="003D690A" w:rsidRDefault="003D690A" w:rsidP="00E26431">
            <w:pPr>
              <w:pStyle w:val="ITSTableColumnHeadingwhiteongrey"/>
            </w:pPr>
            <w:r>
              <w:t>Prepared by:</w:t>
            </w:r>
          </w:p>
        </w:tc>
      </w:tr>
      <w:tr w:rsidR="003D690A" w:rsidRPr="000A5792" w14:paraId="6F577E20" w14:textId="77777777" w:rsidTr="000A5792">
        <w:trPr>
          <w:trHeight w:val="296"/>
        </w:trPr>
        <w:tc>
          <w:tcPr>
            <w:tcW w:w="1228" w:type="dxa"/>
            <w:shd w:val="clear" w:color="auto" w:fill="auto"/>
          </w:tcPr>
          <w:p w14:paraId="56E72DAC" w14:textId="331C6190" w:rsidR="003D690A" w:rsidDel="00037E31" w:rsidRDefault="00F403CF" w:rsidP="006E6B09">
            <w:pPr>
              <w:pStyle w:val="ITSTableText"/>
            </w:pPr>
            <w:r>
              <w:t>100</w:t>
            </w:r>
          </w:p>
        </w:tc>
        <w:tc>
          <w:tcPr>
            <w:tcW w:w="1442" w:type="dxa"/>
            <w:shd w:val="clear" w:color="auto" w:fill="auto"/>
          </w:tcPr>
          <w:p w14:paraId="7DCFFDD1" w14:textId="7A5A9524" w:rsidR="003D690A" w:rsidDel="00037E31" w:rsidRDefault="00F403CF" w:rsidP="00742D89">
            <w:pPr>
              <w:pStyle w:val="ITSTableText"/>
            </w:pPr>
            <w:r>
              <w:t>Aug 2013</w:t>
            </w:r>
          </w:p>
        </w:tc>
        <w:tc>
          <w:tcPr>
            <w:tcW w:w="4773" w:type="dxa"/>
            <w:shd w:val="clear" w:color="auto" w:fill="auto"/>
          </w:tcPr>
          <w:p w14:paraId="2F492F11" w14:textId="3AB104CA" w:rsidR="003D690A" w:rsidDel="00037E31" w:rsidRDefault="00F403CF" w:rsidP="006E6B09">
            <w:pPr>
              <w:pStyle w:val="ITSTableText"/>
            </w:pPr>
            <w:r>
              <w:t>Draft – no previous version</w:t>
            </w:r>
          </w:p>
        </w:tc>
        <w:tc>
          <w:tcPr>
            <w:tcW w:w="2184" w:type="dxa"/>
            <w:shd w:val="clear" w:color="auto" w:fill="auto"/>
          </w:tcPr>
          <w:p w14:paraId="259F67A2" w14:textId="2CD7FC66" w:rsidR="003D690A" w:rsidDel="00037E31" w:rsidRDefault="00F403CF" w:rsidP="006E6B09">
            <w:pPr>
              <w:pStyle w:val="ITSTableText"/>
            </w:pPr>
            <w:r>
              <w:t>Kristy Cross</w:t>
            </w:r>
          </w:p>
        </w:tc>
      </w:tr>
      <w:tr w:rsidR="003D690A" w:rsidRPr="000A5792" w14:paraId="724B4601" w14:textId="77777777" w:rsidTr="000A5792">
        <w:trPr>
          <w:trHeight w:val="296"/>
        </w:trPr>
        <w:tc>
          <w:tcPr>
            <w:tcW w:w="1228" w:type="dxa"/>
            <w:shd w:val="clear" w:color="auto" w:fill="auto"/>
          </w:tcPr>
          <w:p w14:paraId="0A8E8E62" w14:textId="4131C078" w:rsidR="003D690A" w:rsidRDefault="00F403CF" w:rsidP="006E6B09">
            <w:pPr>
              <w:pStyle w:val="ITSTableText"/>
            </w:pPr>
            <w:r>
              <w:t>101</w:t>
            </w:r>
          </w:p>
        </w:tc>
        <w:tc>
          <w:tcPr>
            <w:tcW w:w="1442" w:type="dxa"/>
            <w:shd w:val="clear" w:color="auto" w:fill="auto"/>
          </w:tcPr>
          <w:p w14:paraId="19F909B7" w14:textId="30CADC99" w:rsidR="003D690A" w:rsidRDefault="00F403CF" w:rsidP="00742D89">
            <w:pPr>
              <w:pStyle w:val="ITSTableText"/>
            </w:pPr>
            <w:r>
              <w:t>Sep 2013</w:t>
            </w:r>
          </w:p>
        </w:tc>
        <w:tc>
          <w:tcPr>
            <w:tcW w:w="4773" w:type="dxa"/>
            <w:shd w:val="clear" w:color="auto" w:fill="auto"/>
          </w:tcPr>
          <w:p w14:paraId="01F6693B" w14:textId="7B4FCC8B" w:rsidR="003D690A" w:rsidRDefault="00F403CF" w:rsidP="00FE6CF6">
            <w:pPr>
              <w:pStyle w:val="ITSTableText"/>
            </w:pPr>
            <w:r>
              <w:t>Additional detail provided</w:t>
            </w:r>
          </w:p>
        </w:tc>
        <w:tc>
          <w:tcPr>
            <w:tcW w:w="2184" w:type="dxa"/>
            <w:shd w:val="clear" w:color="auto" w:fill="auto"/>
          </w:tcPr>
          <w:p w14:paraId="652FB54D" w14:textId="17AF8774" w:rsidR="00B70109" w:rsidRDefault="00F403CF" w:rsidP="006E6B09">
            <w:pPr>
              <w:pStyle w:val="ITSTableText"/>
            </w:pPr>
            <w:r>
              <w:t>Paul Beaumont</w:t>
            </w:r>
          </w:p>
        </w:tc>
      </w:tr>
      <w:tr w:rsidR="00B70109" w:rsidRPr="000A5792" w14:paraId="6D339724" w14:textId="77777777" w:rsidTr="000A5792">
        <w:trPr>
          <w:trHeight w:val="296"/>
        </w:trPr>
        <w:tc>
          <w:tcPr>
            <w:tcW w:w="1228" w:type="dxa"/>
            <w:shd w:val="clear" w:color="auto" w:fill="auto"/>
          </w:tcPr>
          <w:p w14:paraId="4CC98EF2" w14:textId="441C1001" w:rsidR="00B70109" w:rsidRDefault="00F403CF" w:rsidP="006E6B09">
            <w:pPr>
              <w:pStyle w:val="ITSTableText"/>
            </w:pPr>
            <w:r>
              <w:t>102</w:t>
            </w:r>
          </w:p>
        </w:tc>
        <w:tc>
          <w:tcPr>
            <w:tcW w:w="1442" w:type="dxa"/>
            <w:shd w:val="clear" w:color="auto" w:fill="auto"/>
          </w:tcPr>
          <w:p w14:paraId="6B7DBA0B" w14:textId="3BEC1A91" w:rsidR="00B70109" w:rsidRDefault="00F403CF" w:rsidP="006E6B09">
            <w:pPr>
              <w:pStyle w:val="ITSTableText"/>
            </w:pPr>
            <w:r>
              <w:t>Sep 2013</w:t>
            </w:r>
          </w:p>
        </w:tc>
        <w:tc>
          <w:tcPr>
            <w:tcW w:w="4773" w:type="dxa"/>
            <w:shd w:val="clear" w:color="auto" w:fill="auto"/>
          </w:tcPr>
          <w:p w14:paraId="515739EC" w14:textId="28A44A57" w:rsidR="00B70109" w:rsidRDefault="00F403CF" w:rsidP="00FE6CF6">
            <w:pPr>
              <w:pStyle w:val="ITSTableText"/>
            </w:pPr>
            <w:r>
              <w:t>Additional detail provided</w:t>
            </w:r>
          </w:p>
        </w:tc>
        <w:tc>
          <w:tcPr>
            <w:tcW w:w="2184" w:type="dxa"/>
            <w:shd w:val="clear" w:color="auto" w:fill="auto"/>
          </w:tcPr>
          <w:p w14:paraId="1A55EB61" w14:textId="5B579885" w:rsidR="00B70109" w:rsidRDefault="00F403CF" w:rsidP="006E6B09">
            <w:pPr>
              <w:pStyle w:val="ITSTableText"/>
            </w:pPr>
            <w:r>
              <w:t>Paul Beaumont</w:t>
            </w:r>
          </w:p>
        </w:tc>
      </w:tr>
      <w:tr w:rsidR="00B854DD" w:rsidRPr="000A5792" w14:paraId="5B144A39" w14:textId="77777777" w:rsidTr="000A5792">
        <w:trPr>
          <w:trHeight w:val="296"/>
        </w:trPr>
        <w:tc>
          <w:tcPr>
            <w:tcW w:w="1228" w:type="dxa"/>
            <w:shd w:val="clear" w:color="auto" w:fill="auto"/>
          </w:tcPr>
          <w:p w14:paraId="6F3A350A" w14:textId="7F7A952C" w:rsidR="00B854DD" w:rsidRDefault="00E9213E" w:rsidP="006E6B09">
            <w:pPr>
              <w:pStyle w:val="ITSTableText"/>
            </w:pPr>
            <w:r>
              <w:t>103</w:t>
            </w:r>
          </w:p>
        </w:tc>
        <w:tc>
          <w:tcPr>
            <w:tcW w:w="1442" w:type="dxa"/>
            <w:shd w:val="clear" w:color="auto" w:fill="auto"/>
          </w:tcPr>
          <w:p w14:paraId="2711AF4E" w14:textId="206E3BB6" w:rsidR="00B854DD" w:rsidRDefault="007D2665" w:rsidP="006E6B09">
            <w:pPr>
              <w:pStyle w:val="ITSTableText"/>
            </w:pPr>
            <w:ins w:id="236" w:author="Paul Beaumont" w:date="2013-10-15T14:59:00Z">
              <w:r>
                <w:t>Oct</w:t>
              </w:r>
            </w:ins>
            <w:del w:id="237" w:author="Paul Beaumont" w:date="2013-10-15T14:59:00Z">
              <w:r w:rsidR="00E9213E" w:rsidDel="007D2665">
                <w:delText>Sep</w:delText>
              </w:r>
            </w:del>
            <w:r w:rsidR="00E9213E">
              <w:t xml:space="preserve"> 2013</w:t>
            </w:r>
          </w:p>
        </w:tc>
        <w:tc>
          <w:tcPr>
            <w:tcW w:w="4773" w:type="dxa"/>
            <w:shd w:val="clear" w:color="auto" w:fill="auto"/>
          </w:tcPr>
          <w:p w14:paraId="6C7F01C0" w14:textId="0F95A993" w:rsidR="00B854DD" w:rsidRDefault="00E9213E" w:rsidP="00E9213E">
            <w:pPr>
              <w:pStyle w:val="ITSTableText"/>
            </w:pPr>
            <w:r>
              <w:t>Updated following review by Business Lead</w:t>
            </w:r>
          </w:p>
        </w:tc>
        <w:tc>
          <w:tcPr>
            <w:tcW w:w="2184" w:type="dxa"/>
            <w:shd w:val="clear" w:color="auto" w:fill="auto"/>
          </w:tcPr>
          <w:p w14:paraId="5F73085A" w14:textId="3506DB49" w:rsidR="00B854DD" w:rsidRDefault="00E9213E" w:rsidP="006E6B09">
            <w:pPr>
              <w:pStyle w:val="ITSTableText"/>
            </w:pPr>
            <w:r>
              <w:t>Christine Priestly/Paul Beaumont</w:t>
            </w:r>
          </w:p>
        </w:tc>
      </w:tr>
    </w:tbl>
    <w:p w14:paraId="34704B44" w14:textId="77777777" w:rsidR="00980897" w:rsidRDefault="00980897" w:rsidP="00980897">
      <w:pPr>
        <w:pStyle w:val="ITSBodyText"/>
      </w:pPr>
      <w:bookmarkStart w:id="238" w:name="_Toc279577345"/>
    </w:p>
    <w:bookmarkEnd w:id="238"/>
    <w:p w14:paraId="53045262" w14:textId="6E6DA5B2" w:rsidR="00014AAE" w:rsidRDefault="00014AAE" w:rsidP="00826C77">
      <w:pPr>
        <w:pStyle w:val="ITSBodyText"/>
      </w:pPr>
    </w:p>
    <w:sectPr w:rsidR="00014AAE" w:rsidSect="00F63279">
      <w:headerReference w:type="default" r:id="rId13"/>
      <w:footerReference w:type="default" r:id="rId14"/>
      <w:footerReference w:type="first" r:id="rId15"/>
      <w:pgSz w:w="11906" w:h="16838" w:code="9"/>
      <w:pgMar w:top="1247" w:right="1247" w:bottom="1247" w:left="1247" w:header="851" w:footer="851" w:gutter="0"/>
      <w:cols w:space="720"/>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7" w:author="Laurie Ransom" w:date="2013-09-26T12:42:00Z" w:initials="LR">
    <w:p w14:paraId="556DCF57" w14:textId="03C388D7" w:rsidR="007D2665" w:rsidRPr="000F6342" w:rsidRDefault="007D2665">
      <w:pPr>
        <w:pStyle w:val="CommentText"/>
        <w:rPr>
          <w:lang w:val="en-AU"/>
        </w:rPr>
      </w:pPr>
      <w:r>
        <w:rPr>
          <w:rStyle w:val="CommentReference"/>
        </w:rPr>
        <w:annotationRef/>
      </w:r>
      <w:r>
        <w:rPr>
          <w:lang w:val="en-AU"/>
        </w:rPr>
        <w:t>Sorry, but this makes no sense to me. Can you rephrase?</w:t>
      </w:r>
    </w:p>
  </w:comment>
  <w:comment w:id="8" w:author="Christine Priestly" w:date="2013-09-27T10:01:00Z" w:initials="CP">
    <w:p w14:paraId="7446CA7D" w14:textId="14513904" w:rsidR="007D2665" w:rsidRPr="00B81891" w:rsidRDefault="007D2665">
      <w:pPr>
        <w:pStyle w:val="CommentText"/>
        <w:rPr>
          <w:lang w:val="en-AU"/>
        </w:rPr>
      </w:pPr>
      <w:r>
        <w:rPr>
          <w:rStyle w:val="CommentReference"/>
        </w:rPr>
        <w:annotationRef/>
      </w:r>
      <w:r>
        <w:rPr>
          <w:lang w:val="en-AU"/>
        </w:rPr>
        <w:t>I don’t know what this means either or where it came from. Any suggestions Paul?</w:t>
      </w:r>
    </w:p>
  </w:comment>
  <w:comment w:id="11" w:author="Laurie Ransom" w:date="2013-09-26T12:50:00Z" w:initials="LR">
    <w:p w14:paraId="506748D6" w14:textId="382C104E" w:rsidR="007D2665" w:rsidRPr="00B126C5" w:rsidRDefault="007D2665">
      <w:pPr>
        <w:pStyle w:val="CommentText"/>
        <w:rPr>
          <w:lang w:val="en-AU"/>
        </w:rPr>
      </w:pPr>
      <w:r>
        <w:rPr>
          <w:rStyle w:val="CommentReference"/>
        </w:rPr>
        <w:annotationRef/>
      </w:r>
      <w:r>
        <w:rPr>
          <w:lang w:val="en-AU"/>
        </w:rPr>
        <w:t xml:space="preserve">Should we have an objective about the look and feel of the mobile app, </w:t>
      </w:r>
      <w:proofErr w:type="spellStart"/>
      <w:r>
        <w:rPr>
          <w:lang w:val="en-AU"/>
        </w:rPr>
        <w:t>ie</w:t>
      </w:r>
      <w:proofErr w:type="spellEnd"/>
      <w:r>
        <w:rPr>
          <w:lang w:val="en-AU"/>
        </w:rPr>
        <w:t xml:space="preserve"> that it must be something that students like and therefore engage with, which means the design is important both from a student engagement perspective, but also a reputational one?</w:t>
      </w:r>
    </w:p>
  </w:comment>
  <w:comment w:id="12" w:author="Christine Priestly" w:date="2013-09-27T10:06:00Z" w:initials="CP">
    <w:p w14:paraId="66F6356F" w14:textId="3B371B79" w:rsidR="007D2665" w:rsidRPr="00B81891" w:rsidRDefault="007D2665">
      <w:pPr>
        <w:pStyle w:val="CommentText"/>
        <w:rPr>
          <w:lang w:val="en-AU"/>
        </w:rPr>
      </w:pPr>
      <w:r>
        <w:rPr>
          <w:rStyle w:val="CommentReference"/>
        </w:rPr>
        <w:annotationRef/>
      </w:r>
      <w:r>
        <w:rPr>
          <w:lang w:val="en-AU"/>
        </w:rPr>
        <w:t>This is covered under Service Requirements – see SRQ1</w:t>
      </w:r>
    </w:p>
  </w:comment>
  <w:comment w:id="14" w:author="Christine Priestly" w:date="2013-10-15T15:07:00Z" w:initials="CP">
    <w:p w14:paraId="1DA61D77" w14:textId="603CC107" w:rsidR="007D2665" w:rsidRDefault="007D2665">
      <w:pPr>
        <w:pStyle w:val="CommentText"/>
        <w:rPr>
          <w:lang w:val="en-AU"/>
        </w:rPr>
      </w:pPr>
      <w:r>
        <w:rPr>
          <w:rStyle w:val="CommentReference"/>
        </w:rPr>
        <w:annotationRef/>
      </w:r>
      <w:r>
        <w:rPr>
          <w:lang w:val="en-AU"/>
        </w:rPr>
        <w:t>Are these the only users requiring authentication? Or should this remain a generic statement?</w:t>
      </w:r>
    </w:p>
    <w:p w14:paraId="2D32FA39" w14:textId="5EE04F15" w:rsidR="007D2665" w:rsidRPr="001D6392" w:rsidRDefault="00AF19BF">
      <w:pPr>
        <w:pStyle w:val="CommentText"/>
        <w:rPr>
          <w:lang w:val="en-AU"/>
        </w:rPr>
      </w:pPr>
      <w:r>
        <w:rPr>
          <w:lang w:val="en-AU"/>
        </w:rPr>
        <w:t>I think this is OK - P</w:t>
      </w:r>
      <w:r w:rsidR="007D2665">
        <w:rPr>
          <w:lang w:val="en-AU"/>
        </w:rPr>
        <w:t>aul</w:t>
      </w:r>
    </w:p>
  </w:comment>
  <w:comment w:id="16" w:author="Laurie Ransom" w:date="2013-09-26T12:56:00Z" w:initials="LR">
    <w:p w14:paraId="1395C711" w14:textId="1B7F4D5F" w:rsidR="007D2665" w:rsidRPr="00B126C5" w:rsidRDefault="007D2665">
      <w:pPr>
        <w:pStyle w:val="CommentText"/>
        <w:rPr>
          <w:lang w:val="en-AU"/>
        </w:rPr>
      </w:pPr>
      <w:r>
        <w:rPr>
          <w:rStyle w:val="CommentReference"/>
        </w:rPr>
        <w:annotationRef/>
      </w:r>
      <w:r>
        <w:rPr>
          <w:lang w:val="en-AU"/>
        </w:rPr>
        <w:t>Are not future students and community members in scope, as well as alumni – at least for some of the mobile portal?</w:t>
      </w:r>
    </w:p>
  </w:comment>
  <w:comment w:id="17" w:author="Christine Priestly" w:date="2013-09-27T10:26:00Z" w:initials="CP">
    <w:p w14:paraId="05864B3A" w14:textId="1F97F273" w:rsidR="007D2665" w:rsidRPr="00C61A37" w:rsidRDefault="007D2665">
      <w:pPr>
        <w:pStyle w:val="CommentText"/>
        <w:rPr>
          <w:lang w:val="en-AU"/>
        </w:rPr>
      </w:pPr>
      <w:r>
        <w:rPr>
          <w:rStyle w:val="CommentReference"/>
        </w:rPr>
        <w:annotationRef/>
      </w:r>
      <w:r>
        <w:rPr>
          <w:lang w:val="en-AU"/>
        </w:rPr>
        <w:t>I have added these customer groups and amended the objectives and service requirements to better reflect the user groups to which each applies</w:t>
      </w:r>
    </w:p>
  </w:comment>
  <w:comment w:id="18" w:author="Christine Priestly" w:date="2013-09-27T10:13:00Z" w:initials="CP">
    <w:p w14:paraId="7708A128" w14:textId="0221D111" w:rsidR="007D2665" w:rsidRPr="00C61A37" w:rsidRDefault="007D2665">
      <w:pPr>
        <w:pStyle w:val="CommentText"/>
        <w:rPr>
          <w:lang w:val="en-AU"/>
        </w:rPr>
      </w:pPr>
      <w:r>
        <w:rPr>
          <w:rStyle w:val="CommentReference"/>
        </w:rPr>
        <w:annotationRef/>
      </w:r>
      <w:r>
        <w:rPr>
          <w:lang w:val="en-AU"/>
        </w:rPr>
        <w:t>What numbers here? How can we find this out?</w:t>
      </w:r>
    </w:p>
  </w:comment>
  <w:comment w:id="26" w:author="Christine Priestly" w:date="2013-09-25T16:41:00Z" w:initials="CP">
    <w:p w14:paraId="733089A0" w14:textId="266AD6BC" w:rsidR="007D2665" w:rsidRPr="00742D89" w:rsidRDefault="007D2665">
      <w:pPr>
        <w:pStyle w:val="CommentText"/>
        <w:rPr>
          <w:lang w:val="en-AU"/>
        </w:rPr>
      </w:pPr>
      <w:r>
        <w:rPr>
          <w:rStyle w:val="CommentReference"/>
        </w:rPr>
        <w:annotationRef/>
      </w:r>
      <w:r>
        <w:rPr>
          <w:lang w:val="en-AU"/>
        </w:rPr>
        <w:t>Need to validate these</w:t>
      </w:r>
    </w:p>
  </w:comment>
  <w:comment w:id="40" w:author="Paul Beaumont" w:date="2013-09-25T16:41:00Z" w:initials="PB">
    <w:p w14:paraId="4D634E86" w14:textId="3E6501F2" w:rsidR="007D2665" w:rsidRDefault="007D2665">
      <w:pPr>
        <w:pStyle w:val="CommentText"/>
      </w:pPr>
      <w:r>
        <w:rPr>
          <w:rStyle w:val="CommentReference"/>
        </w:rPr>
        <w:annotationRef/>
      </w:r>
      <w:r>
        <w:t>I think we have established this is not a dependency, but need to confirm</w:t>
      </w:r>
    </w:p>
  </w:comment>
  <w:comment w:id="45" w:author="Laurie Ransom" w:date="2013-09-26T13:07:00Z" w:initials="LR">
    <w:p w14:paraId="526FF78A" w14:textId="2C13410B" w:rsidR="007D2665" w:rsidRPr="00561DC5" w:rsidRDefault="007D2665">
      <w:pPr>
        <w:pStyle w:val="CommentText"/>
        <w:rPr>
          <w:lang w:val="en-AU"/>
        </w:rPr>
      </w:pPr>
      <w:r>
        <w:rPr>
          <w:rStyle w:val="CommentReference"/>
        </w:rPr>
        <w:annotationRef/>
      </w:r>
      <w:r>
        <w:rPr>
          <w:lang w:val="en-AU"/>
        </w:rPr>
        <w:t>Can we put in something about the vendor being a risk? My experience has shown that poor vendor engagement with the solution slows the project down and also means functionality is compromised.</w:t>
      </w:r>
    </w:p>
  </w:comment>
  <w:comment w:id="46" w:author="Christine Priestly" w:date="2013-09-27T10:30:00Z" w:initials="CP">
    <w:p w14:paraId="0ABB9105" w14:textId="29F6A968" w:rsidR="007D2665" w:rsidRPr="00E9213E" w:rsidRDefault="007D2665">
      <w:pPr>
        <w:pStyle w:val="CommentText"/>
        <w:rPr>
          <w:lang w:val="en-AU"/>
        </w:rPr>
      </w:pPr>
      <w:r>
        <w:rPr>
          <w:rStyle w:val="CommentReference"/>
        </w:rPr>
        <w:annotationRef/>
      </w:r>
      <w:r>
        <w:rPr>
          <w:lang w:val="en-AU"/>
        </w:rPr>
        <w:t xml:space="preserve">Paul I have added a starting point for these – </w:t>
      </w:r>
      <w:proofErr w:type="gramStart"/>
      <w:r>
        <w:rPr>
          <w:lang w:val="en-AU"/>
        </w:rPr>
        <w:t>see  RSK</w:t>
      </w:r>
      <w:proofErr w:type="gramEnd"/>
      <w:r>
        <w:rPr>
          <w:lang w:val="en-AU"/>
        </w:rPr>
        <w:t>-5 and RSK-6</w:t>
      </w:r>
    </w:p>
  </w:comment>
  <w:comment w:id="47" w:author="Laurie Ransom" w:date="2013-09-26T13:08:00Z" w:initials="LR">
    <w:p w14:paraId="435C68E2" w14:textId="0815D233" w:rsidR="007D2665" w:rsidRPr="009015DF" w:rsidRDefault="007D2665">
      <w:pPr>
        <w:pStyle w:val="CommentText"/>
        <w:rPr>
          <w:lang w:val="en-AU"/>
        </w:rPr>
      </w:pPr>
      <w:r>
        <w:rPr>
          <w:rStyle w:val="CommentReference"/>
        </w:rPr>
        <w:annotationRef/>
      </w:r>
      <w:r>
        <w:rPr>
          <w:lang w:val="en-AU"/>
        </w:rPr>
        <w:t>Another risk is that of ITS making the selection without input from the business: we get a solution that won’t suit the project</w:t>
      </w:r>
    </w:p>
  </w:comment>
  <w:comment w:id="77" w:author="Paul Beaumont" w:date="2013-09-25T15:43:00Z" w:initials="PB">
    <w:p w14:paraId="2CCA1533" w14:textId="37BA941E" w:rsidR="007D2665" w:rsidRDefault="007D2665">
      <w:pPr>
        <w:pStyle w:val="CommentText"/>
      </w:pPr>
      <w:r>
        <w:rPr>
          <w:rStyle w:val="CommentReference"/>
        </w:rPr>
        <w:annotationRef/>
      </w:r>
      <w:r>
        <w:t>I don’t think this is necessarily true, but I’ll leave it in.</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0F86A4" w14:textId="77777777" w:rsidR="007D2665" w:rsidRDefault="007D2665">
      <w:r>
        <w:separator/>
      </w:r>
    </w:p>
  </w:endnote>
  <w:endnote w:type="continuationSeparator" w:id="0">
    <w:p w14:paraId="19F5D30B" w14:textId="77777777" w:rsidR="007D2665" w:rsidRDefault="007D26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gency FB">
    <w:altName w:val="Andale Mono"/>
    <w:charset w:val="00"/>
    <w:family w:val="swiss"/>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MS PGothic">
    <w:charset w:val="80"/>
    <w:family w:val="swiss"/>
    <w:pitch w:val="variable"/>
    <w:sig w:usb0="E00002FF" w:usb1="6AC7FDFB" w:usb2="00000012" w:usb3="00000000" w:csb0="0002009F" w:csb1="00000000"/>
  </w:font>
  <w:font w:name="Wingdings 2">
    <w:panose1 w:val="05020102010507070707"/>
    <w:charset w:val="02"/>
    <w:family w:val="auto"/>
    <w:pitch w:val="variable"/>
    <w:sig w:usb0="00000000" w:usb1="10000000" w:usb2="00000000" w:usb3="00000000" w:csb0="80000000"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FC64C8" w14:textId="77777777" w:rsidR="007D2665" w:rsidRDefault="007D2665" w:rsidP="00F63279">
    <w:pPr>
      <w:pStyle w:val="Footer"/>
      <w:tabs>
        <w:tab w:val="clear" w:pos="9072"/>
        <w:tab w:val="right" w:pos="9356"/>
      </w:tabs>
    </w:pPr>
    <w:r>
      <w:tab/>
    </w:r>
    <w:r>
      <w:tab/>
      <w:t xml:space="preserve">Page </w:t>
    </w:r>
    <w:r>
      <w:fldChar w:fldCharType="begin"/>
    </w:r>
    <w:r>
      <w:instrText xml:space="preserve"> PAGE </w:instrText>
    </w:r>
    <w:r>
      <w:fldChar w:fldCharType="separate"/>
    </w:r>
    <w:r w:rsidR="00AF19BF">
      <w:rPr>
        <w:noProof/>
      </w:rPr>
      <w:t>17</w:t>
    </w:r>
    <w:r>
      <w:fldChar w:fldCharType="end"/>
    </w:r>
    <w:r>
      <w:t xml:space="preserve"> of </w:t>
    </w:r>
    <w:fldSimple w:instr=" NUMPAGES ">
      <w:r w:rsidR="00AF19BF">
        <w:rPr>
          <w:noProof/>
        </w:rPr>
        <w:t>17</w:t>
      </w:r>
    </w:fldSimple>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C0FAE0" w14:textId="77777777" w:rsidR="007D2665" w:rsidRDefault="007D2665" w:rsidP="00DA34C0">
    <w:pPr>
      <w:pStyle w:val="Footer"/>
      <w:jc w:val="right"/>
    </w:pPr>
    <w:r>
      <w:t>Information Technology Services</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CAAEA3" w14:textId="77777777" w:rsidR="007D2665" w:rsidRDefault="007D2665">
      <w:r>
        <w:separator/>
      </w:r>
    </w:p>
  </w:footnote>
  <w:footnote w:type="continuationSeparator" w:id="0">
    <w:p w14:paraId="1BF98A98" w14:textId="77777777" w:rsidR="007D2665" w:rsidRDefault="007D266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09DFF8" w14:textId="77777777" w:rsidR="007D2665" w:rsidRDefault="007D2665" w:rsidP="00F63279">
    <w:pPr>
      <w:pStyle w:val="Header"/>
      <w:tabs>
        <w:tab w:val="clear" w:pos="4536"/>
        <w:tab w:val="clear" w:pos="9072"/>
        <w:tab w:val="right" w:pos="9356"/>
      </w:tabs>
    </w:pPr>
    <w:fldSimple w:instr=" DOCPROPERTY  Subject  \* MERGEFORMAT ">
      <w:r>
        <w:t>2272 - Student Portal Phase 2 - Mobile App</w:t>
      </w:r>
    </w:fldSimple>
    <w:r>
      <w:tab/>
    </w:r>
    <w:fldSimple w:instr=" TITLE   \* MERGEFORMAT ">
      <w:r>
        <w:t>Service Brief</w:t>
      </w:r>
    </w:fldSimple>
    <w:r>
      <w:t xml:space="preserve"> – SCLC</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8C80850"/>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763409FA"/>
    <w:lvl w:ilvl="0">
      <w:start w:val="1"/>
      <w:numFmt w:val="decimal"/>
      <w:pStyle w:val="ListNumber4"/>
      <w:lvlText w:val="%1."/>
      <w:lvlJc w:val="left"/>
      <w:pPr>
        <w:tabs>
          <w:tab w:val="num" w:pos="1209"/>
        </w:tabs>
        <w:ind w:left="1209" w:hanging="360"/>
      </w:pPr>
    </w:lvl>
  </w:abstractNum>
  <w:abstractNum w:abstractNumId="2">
    <w:nsid w:val="FFFFFF80"/>
    <w:multiLevelType w:val="singleLevel"/>
    <w:tmpl w:val="4B7AEA30"/>
    <w:lvl w:ilvl="0">
      <w:start w:val="1"/>
      <w:numFmt w:val="bullet"/>
      <w:pStyle w:val="ListBullet5"/>
      <w:lvlText w:val=""/>
      <w:lvlJc w:val="left"/>
      <w:pPr>
        <w:tabs>
          <w:tab w:val="num" w:pos="1492"/>
        </w:tabs>
        <w:ind w:left="1492" w:hanging="360"/>
      </w:pPr>
      <w:rPr>
        <w:rFonts w:ascii="Symbol" w:hAnsi="Symbol" w:hint="default"/>
      </w:rPr>
    </w:lvl>
  </w:abstractNum>
  <w:abstractNum w:abstractNumId="3">
    <w:nsid w:val="FFFFFF81"/>
    <w:multiLevelType w:val="singleLevel"/>
    <w:tmpl w:val="E4BE028E"/>
    <w:lvl w:ilvl="0">
      <w:start w:val="1"/>
      <w:numFmt w:val="bullet"/>
      <w:pStyle w:val="ListBullet4"/>
      <w:lvlText w:val=""/>
      <w:lvlJc w:val="left"/>
      <w:pPr>
        <w:tabs>
          <w:tab w:val="num" w:pos="1209"/>
        </w:tabs>
        <w:ind w:left="1209" w:hanging="360"/>
      </w:pPr>
      <w:rPr>
        <w:rFonts w:ascii="Symbol" w:hAnsi="Symbol" w:hint="default"/>
      </w:rPr>
    </w:lvl>
  </w:abstractNum>
  <w:abstractNum w:abstractNumId="4">
    <w:nsid w:val="FFFFFF82"/>
    <w:multiLevelType w:val="singleLevel"/>
    <w:tmpl w:val="84C03C5E"/>
    <w:lvl w:ilvl="0">
      <w:start w:val="1"/>
      <w:numFmt w:val="bullet"/>
      <w:pStyle w:val="ListBullet3"/>
      <w:lvlText w:val=""/>
      <w:lvlJc w:val="left"/>
      <w:pPr>
        <w:tabs>
          <w:tab w:val="num" w:pos="1701"/>
        </w:tabs>
        <w:ind w:left="1701" w:hanging="567"/>
      </w:pPr>
      <w:rPr>
        <w:rFonts w:ascii="Wingdings" w:hAnsi="Wingdings" w:hint="default"/>
        <w:color w:val="auto"/>
      </w:rPr>
    </w:lvl>
  </w:abstractNum>
  <w:abstractNum w:abstractNumId="5">
    <w:nsid w:val="FFFFFF83"/>
    <w:multiLevelType w:val="singleLevel"/>
    <w:tmpl w:val="39A49C46"/>
    <w:lvl w:ilvl="0">
      <w:start w:val="1"/>
      <w:numFmt w:val="bullet"/>
      <w:pStyle w:val="ListBullet2"/>
      <w:lvlText w:val=""/>
      <w:lvlJc w:val="left"/>
      <w:pPr>
        <w:tabs>
          <w:tab w:val="num" w:pos="1134"/>
        </w:tabs>
        <w:ind w:left="1134" w:hanging="567"/>
      </w:pPr>
      <w:rPr>
        <w:rFonts w:ascii="Wingdings" w:hAnsi="Wingdings" w:hint="default"/>
      </w:rPr>
    </w:lvl>
  </w:abstractNum>
  <w:abstractNum w:abstractNumId="6">
    <w:nsid w:val="FFFFFF89"/>
    <w:multiLevelType w:val="singleLevel"/>
    <w:tmpl w:val="77125CCC"/>
    <w:lvl w:ilvl="0">
      <w:start w:val="1"/>
      <w:numFmt w:val="bullet"/>
      <w:pStyle w:val="ListBullet"/>
      <w:lvlText w:val=""/>
      <w:lvlJc w:val="left"/>
      <w:pPr>
        <w:tabs>
          <w:tab w:val="num" w:pos="567"/>
        </w:tabs>
        <w:ind w:left="567" w:hanging="567"/>
      </w:pPr>
      <w:rPr>
        <w:rFonts w:ascii="Symbol" w:hAnsi="Symbol" w:hint="default"/>
      </w:rPr>
    </w:lvl>
  </w:abstractNum>
  <w:abstractNum w:abstractNumId="7">
    <w:nsid w:val="0000000B"/>
    <w:multiLevelType w:val="singleLevel"/>
    <w:tmpl w:val="0000000B"/>
    <w:name w:val="WW8Num11"/>
    <w:lvl w:ilvl="0">
      <w:start w:val="1"/>
      <w:numFmt w:val="bullet"/>
      <w:lvlText w:val="-"/>
      <w:lvlJc w:val="left"/>
      <w:pPr>
        <w:tabs>
          <w:tab w:val="num" w:pos="0"/>
        </w:tabs>
        <w:ind w:left="720" w:hanging="360"/>
      </w:pPr>
      <w:rPr>
        <w:rFonts w:ascii="Agency FB" w:hAnsi="Agency FB"/>
      </w:rPr>
    </w:lvl>
  </w:abstractNum>
  <w:abstractNum w:abstractNumId="8">
    <w:nsid w:val="0000000F"/>
    <w:multiLevelType w:val="singleLevel"/>
    <w:tmpl w:val="0000000F"/>
    <w:name w:val="WW8Num15"/>
    <w:lvl w:ilvl="0">
      <w:start w:val="1"/>
      <w:numFmt w:val="bullet"/>
      <w:lvlText w:val="-"/>
      <w:lvlJc w:val="left"/>
      <w:pPr>
        <w:tabs>
          <w:tab w:val="num" w:pos="0"/>
        </w:tabs>
        <w:ind w:left="720" w:hanging="360"/>
      </w:pPr>
      <w:rPr>
        <w:rFonts w:ascii="Agency FB" w:hAnsi="Agency FB"/>
      </w:rPr>
    </w:lvl>
  </w:abstractNum>
  <w:abstractNum w:abstractNumId="9">
    <w:nsid w:val="00000010"/>
    <w:multiLevelType w:val="singleLevel"/>
    <w:tmpl w:val="00000010"/>
    <w:name w:val="WW8Num16"/>
    <w:lvl w:ilvl="0">
      <w:start w:val="1"/>
      <w:numFmt w:val="bullet"/>
      <w:lvlText w:val="-"/>
      <w:lvlJc w:val="left"/>
      <w:pPr>
        <w:tabs>
          <w:tab w:val="num" w:pos="0"/>
        </w:tabs>
        <w:ind w:left="720" w:hanging="360"/>
      </w:pPr>
      <w:rPr>
        <w:rFonts w:ascii="Agency FB" w:hAnsi="Agency FB"/>
      </w:rPr>
    </w:lvl>
  </w:abstractNum>
  <w:abstractNum w:abstractNumId="10">
    <w:nsid w:val="00000019"/>
    <w:multiLevelType w:val="singleLevel"/>
    <w:tmpl w:val="00000019"/>
    <w:name w:val="WW8Num25"/>
    <w:lvl w:ilvl="0">
      <w:start w:val="1"/>
      <w:numFmt w:val="bullet"/>
      <w:lvlText w:val="-"/>
      <w:lvlJc w:val="left"/>
      <w:pPr>
        <w:tabs>
          <w:tab w:val="num" w:pos="0"/>
        </w:tabs>
        <w:ind w:left="720" w:hanging="360"/>
      </w:pPr>
      <w:rPr>
        <w:rFonts w:ascii="Agency FB" w:hAnsi="Agency FB"/>
      </w:rPr>
    </w:lvl>
  </w:abstractNum>
  <w:abstractNum w:abstractNumId="11">
    <w:nsid w:val="05577C3B"/>
    <w:multiLevelType w:val="multilevel"/>
    <w:tmpl w:val="0C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2">
    <w:nsid w:val="090F2808"/>
    <w:multiLevelType w:val="hybridMultilevel"/>
    <w:tmpl w:val="CBAE72B6"/>
    <w:lvl w:ilvl="0" w:tplc="0000000F">
      <w:start w:val="1"/>
      <w:numFmt w:val="bullet"/>
      <w:lvlText w:val="-"/>
      <w:lvlJc w:val="left"/>
      <w:pPr>
        <w:ind w:left="720" w:hanging="360"/>
      </w:pPr>
      <w:rPr>
        <w:rFonts w:ascii="Agency FB" w:hAnsi="Agency FB"/>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0F40325B"/>
    <w:multiLevelType w:val="multilevel"/>
    <w:tmpl w:val="0C09001D"/>
    <w:name w:val="ListNumber2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nsid w:val="11633067"/>
    <w:multiLevelType w:val="multilevel"/>
    <w:tmpl w:val="0C090023"/>
    <w:name w:val="ListNumber222"/>
    <w:lvl w:ilvl="0">
      <w:start w:val="1"/>
      <w:numFmt w:val="upperRoman"/>
      <w:lvlText w:val="Article %1."/>
      <w:lvlJc w:val="left"/>
      <w:pPr>
        <w:tabs>
          <w:tab w:val="num" w:pos="2160"/>
        </w:tabs>
        <w:ind w:left="0" w:firstLine="0"/>
      </w:pPr>
    </w:lvl>
    <w:lvl w:ilvl="1">
      <w:start w:val="1"/>
      <w:numFmt w:val="decimalZero"/>
      <w:isLgl/>
      <w:lvlText w:val="Section %1.%2"/>
      <w:lvlJc w:val="left"/>
      <w:pPr>
        <w:tabs>
          <w:tab w:val="num" w:pos="216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5">
    <w:nsid w:val="17D327EB"/>
    <w:multiLevelType w:val="hybridMultilevel"/>
    <w:tmpl w:val="5C9A1562"/>
    <w:lvl w:ilvl="0" w:tplc="03CE4540">
      <w:start w:val="1"/>
      <w:numFmt w:val="decimal"/>
      <w:pStyle w:val="ITSNumberedHeading2"/>
      <w:lvlText w:val="%1"/>
      <w:lvlJc w:val="left"/>
      <w:pPr>
        <w:tabs>
          <w:tab w:val="num" w:pos="567"/>
        </w:tabs>
        <w:ind w:left="567" w:hanging="567"/>
      </w:pPr>
      <w:rPr>
        <w:rFonts w:hint="default"/>
      </w:rPr>
    </w:lvl>
    <w:lvl w:ilvl="1" w:tplc="1E7A736A" w:tentative="1">
      <w:start w:val="1"/>
      <w:numFmt w:val="lowerLetter"/>
      <w:lvlText w:val="%2."/>
      <w:lvlJc w:val="left"/>
      <w:pPr>
        <w:tabs>
          <w:tab w:val="num" w:pos="1440"/>
        </w:tabs>
        <w:ind w:left="1440" w:hanging="360"/>
      </w:pPr>
    </w:lvl>
    <w:lvl w:ilvl="2" w:tplc="411AFA7E" w:tentative="1">
      <w:start w:val="1"/>
      <w:numFmt w:val="lowerRoman"/>
      <w:lvlText w:val="%3."/>
      <w:lvlJc w:val="right"/>
      <w:pPr>
        <w:tabs>
          <w:tab w:val="num" w:pos="2160"/>
        </w:tabs>
        <w:ind w:left="2160" w:hanging="180"/>
      </w:pPr>
    </w:lvl>
    <w:lvl w:ilvl="3" w:tplc="44B088D4" w:tentative="1">
      <w:start w:val="1"/>
      <w:numFmt w:val="decimal"/>
      <w:lvlText w:val="%4."/>
      <w:lvlJc w:val="left"/>
      <w:pPr>
        <w:tabs>
          <w:tab w:val="num" w:pos="2880"/>
        </w:tabs>
        <w:ind w:left="2880" w:hanging="360"/>
      </w:pPr>
    </w:lvl>
    <w:lvl w:ilvl="4" w:tplc="9B327866" w:tentative="1">
      <w:start w:val="1"/>
      <w:numFmt w:val="lowerLetter"/>
      <w:lvlText w:val="%5."/>
      <w:lvlJc w:val="left"/>
      <w:pPr>
        <w:tabs>
          <w:tab w:val="num" w:pos="3600"/>
        </w:tabs>
        <w:ind w:left="3600" w:hanging="360"/>
      </w:pPr>
    </w:lvl>
    <w:lvl w:ilvl="5" w:tplc="8334EB2E" w:tentative="1">
      <w:start w:val="1"/>
      <w:numFmt w:val="lowerRoman"/>
      <w:lvlText w:val="%6."/>
      <w:lvlJc w:val="right"/>
      <w:pPr>
        <w:tabs>
          <w:tab w:val="num" w:pos="4320"/>
        </w:tabs>
        <w:ind w:left="4320" w:hanging="180"/>
      </w:pPr>
    </w:lvl>
    <w:lvl w:ilvl="6" w:tplc="F4A40366" w:tentative="1">
      <w:start w:val="1"/>
      <w:numFmt w:val="decimal"/>
      <w:lvlText w:val="%7."/>
      <w:lvlJc w:val="left"/>
      <w:pPr>
        <w:tabs>
          <w:tab w:val="num" w:pos="5040"/>
        </w:tabs>
        <w:ind w:left="5040" w:hanging="360"/>
      </w:pPr>
    </w:lvl>
    <w:lvl w:ilvl="7" w:tplc="AB0694FE" w:tentative="1">
      <w:start w:val="1"/>
      <w:numFmt w:val="lowerLetter"/>
      <w:lvlText w:val="%8."/>
      <w:lvlJc w:val="left"/>
      <w:pPr>
        <w:tabs>
          <w:tab w:val="num" w:pos="5760"/>
        </w:tabs>
        <w:ind w:left="5760" w:hanging="360"/>
      </w:pPr>
    </w:lvl>
    <w:lvl w:ilvl="8" w:tplc="541E6450" w:tentative="1">
      <w:start w:val="1"/>
      <w:numFmt w:val="lowerRoman"/>
      <w:lvlText w:val="%9."/>
      <w:lvlJc w:val="right"/>
      <w:pPr>
        <w:tabs>
          <w:tab w:val="num" w:pos="6480"/>
        </w:tabs>
        <w:ind w:left="6480" w:hanging="180"/>
      </w:pPr>
    </w:lvl>
  </w:abstractNum>
  <w:abstractNum w:abstractNumId="16">
    <w:nsid w:val="1808308F"/>
    <w:multiLevelType w:val="hybridMultilevel"/>
    <w:tmpl w:val="57BA1024"/>
    <w:lvl w:ilvl="0" w:tplc="BDC0E364">
      <w:start w:val="1"/>
      <w:numFmt w:val="decimal"/>
      <w:pStyle w:val="ITSNumberedHeading3"/>
      <w:lvlText w:val="%1"/>
      <w:lvlJc w:val="left"/>
      <w:pPr>
        <w:tabs>
          <w:tab w:val="num" w:pos="567"/>
        </w:tabs>
        <w:ind w:left="567" w:hanging="567"/>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7">
    <w:nsid w:val="18831C6D"/>
    <w:multiLevelType w:val="hybridMultilevel"/>
    <w:tmpl w:val="8FA4FFA6"/>
    <w:lvl w:ilvl="0" w:tplc="61E4DBA8">
      <w:start w:val="1"/>
      <w:numFmt w:val="bullet"/>
      <w:lvlText w:val="-"/>
      <w:lvlJc w:val="left"/>
      <w:pPr>
        <w:ind w:left="1287" w:hanging="360"/>
      </w:pPr>
      <w:rPr>
        <w:rFonts w:ascii="Courier New" w:hAnsi="Courier New" w:cs="Times New Roman" w:hint="default"/>
      </w:rPr>
    </w:lvl>
    <w:lvl w:ilvl="1" w:tplc="04090003">
      <w:start w:val="1"/>
      <w:numFmt w:val="bullet"/>
      <w:lvlText w:val="o"/>
      <w:lvlJc w:val="left"/>
      <w:pPr>
        <w:ind w:left="2007" w:hanging="360"/>
      </w:pPr>
      <w:rPr>
        <w:rFonts w:ascii="Courier New" w:hAnsi="Courier New" w:cs="Times New Roman" w:hint="default"/>
      </w:rPr>
    </w:lvl>
    <w:lvl w:ilvl="2" w:tplc="04090005">
      <w:start w:val="1"/>
      <w:numFmt w:val="bullet"/>
      <w:lvlText w:val=""/>
      <w:lvlJc w:val="left"/>
      <w:pPr>
        <w:ind w:left="2727" w:hanging="360"/>
      </w:pPr>
      <w:rPr>
        <w:rFonts w:ascii="Wingdings" w:hAnsi="Wingdings" w:hint="default"/>
      </w:rPr>
    </w:lvl>
    <w:lvl w:ilvl="3" w:tplc="04090001">
      <w:start w:val="1"/>
      <w:numFmt w:val="bullet"/>
      <w:lvlText w:val=""/>
      <w:lvlJc w:val="left"/>
      <w:pPr>
        <w:ind w:left="3447" w:hanging="360"/>
      </w:pPr>
      <w:rPr>
        <w:rFonts w:ascii="Symbol" w:hAnsi="Symbol" w:hint="default"/>
      </w:rPr>
    </w:lvl>
    <w:lvl w:ilvl="4" w:tplc="04090003">
      <w:start w:val="1"/>
      <w:numFmt w:val="bullet"/>
      <w:lvlText w:val="o"/>
      <w:lvlJc w:val="left"/>
      <w:pPr>
        <w:ind w:left="4167" w:hanging="360"/>
      </w:pPr>
      <w:rPr>
        <w:rFonts w:ascii="Courier New" w:hAnsi="Courier New" w:cs="Times New Roman" w:hint="default"/>
      </w:rPr>
    </w:lvl>
    <w:lvl w:ilvl="5" w:tplc="04090005">
      <w:start w:val="1"/>
      <w:numFmt w:val="bullet"/>
      <w:lvlText w:val=""/>
      <w:lvlJc w:val="left"/>
      <w:pPr>
        <w:ind w:left="4887" w:hanging="360"/>
      </w:pPr>
      <w:rPr>
        <w:rFonts w:ascii="Wingdings" w:hAnsi="Wingdings" w:hint="default"/>
      </w:rPr>
    </w:lvl>
    <w:lvl w:ilvl="6" w:tplc="04090001">
      <w:start w:val="1"/>
      <w:numFmt w:val="bullet"/>
      <w:lvlText w:val=""/>
      <w:lvlJc w:val="left"/>
      <w:pPr>
        <w:ind w:left="5607" w:hanging="360"/>
      </w:pPr>
      <w:rPr>
        <w:rFonts w:ascii="Symbol" w:hAnsi="Symbol" w:hint="default"/>
      </w:rPr>
    </w:lvl>
    <w:lvl w:ilvl="7" w:tplc="04090003">
      <w:start w:val="1"/>
      <w:numFmt w:val="bullet"/>
      <w:lvlText w:val="o"/>
      <w:lvlJc w:val="left"/>
      <w:pPr>
        <w:ind w:left="6327" w:hanging="360"/>
      </w:pPr>
      <w:rPr>
        <w:rFonts w:ascii="Courier New" w:hAnsi="Courier New" w:cs="Times New Roman" w:hint="default"/>
      </w:rPr>
    </w:lvl>
    <w:lvl w:ilvl="8" w:tplc="04090005">
      <w:start w:val="1"/>
      <w:numFmt w:val="bullet"/>
      <w:lvlText w:val=""/>
      <w:lvlJc w:val="left"/>
      <w:pPr>
        <w:ind w:left="7047" w:hanging="360"/>
      </w:pPr>
      <w:rPr>
        <w:rFonts w:ascii="Wingdings" w:hAnsi="Wingdings" w:hint="default"/>
      </w:rPr>
    </w:lvl>
  </w:abstractNum>
  <w:abstractNum w:abstractNumId="18">
    <w:nsid w:val="1E7641C1"/>
    <w:multiLevelType w:val="hybridMultilevel"/>
    <w:tmpl w:val="A32C38D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9">
    <w:nsid w:val="22027038"/>
    <w:multiLevelType w:val="multilevel"/>
    <w:tmpl w:val="B2AE6C36"/>
    <w:lvl w:ilvl="0">
      <w:start w:val="1"/>
      <w:numFmt w:val="decimal"/>
      <w:pStyle w:val="ITSOutlineNumberedHeading1"/>
      <w:lvlText w:val="%1"/>
      <w:lvlJc w:val="left"/>
      <w:pPr>
        <w:tabs>
          <w:tab w:val="num" w:pos="964"/>
        </w:tabs>
        <w:ind w:left="964" w:hanging="964"/>
      </w:pPr>
      <w:rPr>
        <w:rFonts w:hint="default"/>
      </w:rPr>
    </w:lvl>
    <w:lvl w:ilvl="1">
      <w:start w:val="1"/>
      <w:numFmt w:val="decimal"/>
      <w:pStyle w:val="ITSOutlineNumberedHeading2"/>
      <w:lvlText w:val="%1.%2"/>
      <w:lvlJc w:val="left"/>
      <w:pPr>
        <w:tabs>
          <w:tab w:val="num" w:pos="964"/>
        </w:tabs>
        <w:ind w:left="964" w:hanging="964"/>
      </w:pPr>
      <w:rPr>
        <w:rFonts w:hint="default"/>
      </w:rPr>
    </w:lvl>
    <w:lvl w:ilvl="2">
      <w:start w:val="1"/>
      <w:numFmt w:val="decimal"/>
      <w:pStyle w:val="ITSOutlineNumberedHeading3"/>
      <w:lvlText w:val="%1.%2.%3"/>
      <w:lvlJc w:val="left"/>
      <w:pPr>
        <w:tabs>
          <w:tab w:val="num" w:pos="964"/>
        </w:tabs>
        <w:ind w:left="964" w:hanging="964"/>
      </w:pPr>
      <w:rPr>
        <w:rFonts w:hint="default"/>
      </w:rPr>
    </w:lvl>
    <w:lvl w:ilvl="3">
      <w:start w:val="1"/>
      <w:numFmt w:val="decimal"/>
      <w:pStyle w:val="ITSOutlineNumberedHeading4"/>
      <w:lvlText w:val="%1.%2.%3.%4"/>
      <w:lvlJc w:val="left"/>
      <w:pPr>
        <w:tabs>
          <w:tab w:val="num" w:pos="964"/>
        </w:tabs>
        <w:ind w:left="964" w:hanging="964"/>
      </w:pPr>
      <w:rPr>
        <w:rFonts w:hint="default"/>
      </w:rPr>
    </w:lvl>
    <w:lvl w:ilvl="4">
      <w:start w:val="1"/>
      <w:numFmt w:val="decimal"/>
      <w:pStyle w:val="ITSOutlineNumberedHeading5"/>
      <w:lvlText w:val="%1.%2.%3.%4.%5"/>
      <w:lvlJc w:val="left"/>
      <w:pPr>
        <w:tabs>
          <w:tab w:val="num" w:pos="964"/>
        </w:tabs>
        <w:ind w:left="964" w:hanging="964"/>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0">
    <w:nsid w:val="239E2767"/>
    <w:multiLevelType w:val="hybridMultilevel"/>
    <w:tmpl w:val="90544A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24CC5D99"/>
    <w:multiLevelType w:val="multilevel"/>
    <w:tmpl w:val="0C09001F"/>
    <w:name w:val="ListNumber2"/>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22">
    <w:nsid w:val="272B43E5"/>
    <w:multiLevelType w:val="multilevel"/>
    <w:tmpl w:val="0A329750"/>
    <w:lvl w:ilvl="0">
      <w:start w:val="1"/>
      <w:numFmt w:val="bullet"/>
      <w:pStyle w:val="ITSListBullet"/>
      <w:lvlText w:val=""/>
      <w:lvlJc w:val="left"/>
      <w:pPr>
        <w:tabs>
          <w:tab w:val="num" w:pos="567"/>
        </w:tabs>
        <w:ind w:left="567" w:hanging="567"/>
      </w:pPr>
      <w:rPr>
        <w:rFonts w:ascii="Symbol" w:hAnsi="Symbol" w:hint="default"/>
      </w:rPr>
    </w:lvl>
    <w:lvl w:ilvl="1">
      <w:start w:val="1"/>
      <w:numFmt w:val="bullet"/>
      <w:pStyle w:val="ITSListBullet2"/>
      <w:lvlText w:val=""/>
      <w:lvlJc w:val="left"/>
      <w:pPr>
        <w:tabs>
          <w:tab w:val="num" w:pos="1134"/>
        </w:tabs>
        <w:ind w:left="1134" w:hanging="567"/>
      </w:pPr>
      <w:rPr>
        <w:rFonts w:ascii="Wingdings" w:hAnsi="Wingdings" w:hint="default"/>
      </w:rPr>
    </w:lvl>
    <w:lvl w:ilvl="2">
      <w:start w:val="1"/>
      <w:numFmt w:val="bullet"/>
      <w:pStyle w:val="ITSListBullet3"/>
      <w:lvlText w:val=""/>
      <w:lvlJc w:val="left"/>
      <w:pPr>
        <w:tabs>
          <w:tab w:val="num" w:pos="1701"/>
        </w:tabs>
        <w:ind w:left="1701" w:hanging="567"/>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3">
    <w:nsid w:val="3C5C476B"/>
    <w:multiLevelType w:val="hybridMultilevel"/>
    <w:tmpl w:val="18CC8CE0"/>
    <w:lvl w:ilvl="0" w:tplc="814A649A">
      <w:start w:val="1"/>
      <w:numFmt w:val="decimal"/>
      <w:pStyle w:val="ITSNumberedHeading5"/>
      <w:lvlText w:val="%1"/>
      <w:lvlJc w:val="left"/>
      <w:pPr>
        <w:tabs>
          <w:tab w:val="num" w:pos="567"/>
        </w:tabs>
        <w:ind w:left="567" w:hanging="567"/>
      </w:pPr>
      <w:rPr>
        <w:rFonts w:hint="default"/>
      </w:rPr>
    </w:lvl>
    <w:lvl w:ilvl="1" w:tplc="E7F8C2A4" w:tentative="1">
      <w:start w:val="1"/>
      <w:numFmt w:val="lowerLetter"/>
      <w:lvlText w:val="%2."/>
      <w:lvlJc w:val="left"/>
      <w:pPr>
        <w:tabs>
          <w:tab w:val="num" w:pos="1440"/>
        </w:tabs>
        <w:ind w:left="1440" w:hanging="360"/>
      </w:pPr>
    </w:lvl>
    <w:lvl w:ilvl="2" w:tplc="8B442022" w:tentative="1">
      <w:start w:val="1"/>
      <w:numFmt w:val="lowerRoman"/>
      <w:lvlText w:val="%3."/>
      <w:lvlJc w:val="right"/>
      <w:pPr>
        <w:tabs>
          <w:tab w:val="num" w:pos="2160"/>
        </w:tabs>
        <w:ind w:left="2160" w:hanging="180"/>
      </w:pPr>
    </w:lvl>
    <w:lvl w:ilvl="3" w:tplc="3B98CA04" w:tentative="1">
      <w:start w:val="1"/>
      <w:numFmt w:val="decimal"/>
      <w:lvlText w:val="%4."/>
      <w:lvlJc w:val="left"/>
      <w:pPr>
        <w:tabs>
          <w:tab w:val="num" w:pos="2880"/>
        </w:tabs>
        <w:ind w:left="2880" w:hanging="360"/>
      </w:pPr>
    </w:lvl>
    <w:lvl w:ilvl="4" w:tplc="B9E633E4" w:tentative="1">
      <w:start w:val="1"/>
      <w:numFmt w:val="lowerLetter"/>
      <w:lvlText w:val="%5."/>
      <w:lvlJc w:val="left"/>
      <w:pPr>
        <w:tabs>
          <w:tab w:val="num" w:pos="3600"/>
        </w:tabs>
        <w:ind w:left="3600" w:hanging="360"/>
      </w:pPr>
    </w:lvl>
    <w:lvl w:ilvl="5" w:tplc="F86E3AA0" w:tentative="1">
      <w:start w:val="1"/>
      <w:numFmt w:val="lowerRoman"/>
      <w:lvlText w:val="%6."/>
      <w:lvlJc w:val="right"/>
      <w:pPr>
        <w:tabs>
          <w:tab w:val="num" w:pos="4320"/>
        </w:tabs>
        <w:ind w:left="4320" w:hanging="180"/>
      </w:pPr>
    </w:lvl>
    <w:lvl w:ilvl="6" w:tplc="9122275A" w:tentative="1">
      <w:start w:val="1"/>
      <w:numFmt w:val="decimal"/>
      <w:lvlText w:val="%7."/>
      <w:lvlJc w:val="left"/>
      <w:pPr>
        <w:tabs>
          <w:tab w:val="num" w:pos="5040"/>
        </w:tabs>
        <w:ind w:left="5040" w:hanging="360"/>
      </w:pPr>
    </w:lvl>
    <w:lvl w:ilvl="7" w:tplc="3014F38C" w:tentative="1">
      <w:start w:val="1"/>
      <w:numFmt w:val="lowerLetter"/>
      <w:lvlText w:val="%8."/>
      <w:lvlJc w:val="left"/>
      <w:pPr>
        <w:tabs>
          <w:tab w:val="num" w:pos="5760"/>
        </w:tabs>
        <w:ind w:left="5760" w:hanging="360"/>
      </w:pPr>
    </w:lvl>
    <w:lvl w:ilvl="8" w:tplc="E500DA26" w:tentative="1">
      <w:start w:val="1"/>
      <w:numFmt w:val="lowerRoman"/>
      <w:lvlText w:val="%9."/>
      <w:lvlJc w:val="right"/>
      <w:pPr>
        <w:tabs>
          <w:tab w:val="num" w:pos="6480"/>
        </w:tabs>
        <w:ind w:left="6480" w:hanging="180"/>
      </w:pPr>
    </w:lvl>
  </w:abstractNum>
  <w:abstractNum w:abstractNumId="24">
    <w:nsid w:val="3F4A39AA"/>
    <w:multiLevelType w:val="multilevel"/>
    <w:tmpl w:val="BF5A7B74"/>
    <w:lvl w:ilvl="0">
      <w:start w:val="1"/>
      <w:numFmt w:val="decimal"/>
      <w:pStyle w:val="ListNumber"/>
      <w:lvlText w:val="%1."/>
      <w:lvlJc w:val="left"/>
      <w:pPr>
        <w:tabs>
          <w:tab w:val="num" w:pos="567"/>
        </w:tabs>
        <w:ind w:left="567" w:hanging="567"/>
      </w:pPr>
      <w:rPr>
        <w:rFonts w:ascii="Arial" w:hAnsi="Arial" w:hint="default"/>
        <w:sz w:val="20"/>
      </w:rPr>
    </w:lvl>
    <w:lvl w:ilvl="1">
      <w:start w:val="1"/>
      <w:numFmt w:val="decimal"/>
      <w:pStyle w:val="ListNumber2"/>
      <w:lvlText w:val="%1.%2."/>
      <w:lvlJc w:val="left"/>
      <w:pPr>
        <w:tabs>
          <w:tab w:val="num" w:pos="1134"/>
        </w:tabs>
        <w:ind w:left="1134" w:hanging="567"/>
      </w:pPr>
      <w:rPr>
        <w:rFonts w:hint="default"/>
      </w:rPr>
    </w:lvl>
    <w:lvl w:ilvl="2">
      <w:start w:val="1"/>
      <w:numFmt w:val="decimal"/>
      <w:pStyle w:val="ListNumber3"/>
      <w:lvlText w:val="%1.%2.%3."/>
      <w:lvlJc w:val="left"/>
      <w:pPr>
        <w:tabs>
          <w:tab w:val="num" w:pos="1701"/>
        </w:tabs>
        <w:ind w:left="1701" w:hanging="567"/>
      </w:pPr>
      <w:rPr>
        <w:rFonts w:hint="default"/>
      </w:rPr>
    </w:lvl>
    <w:lvl w:ilvl="3">
      <w:start w:val="1"/>
      <w:numFmt w:val="decimal"/>
      <w:lvlText w:val="%1.%2.%3.%4."/>
      <w:lvlJc w:val="left"/>
      <w:pPr>
        <w:tabs>
          <w:tab w:val="num" w:pos="2268"/>
        </w:tabs>
        <w:ind w:left="2268" w:hanging="567"/>
      </w:pPr>
      <w:rPr>
        <w:rFonts w:hint="default"/>
      </w:rPr>
    </w:lvl>
    <w:lvl w:ilvl="4">
      <w:start w:val="1"/>
      <w:numFmt w:val="decimal"/>
      <w:suff w:val="space"/>
      <w:lvlText w:val="%1.%2.%3.%4.%5."/>
      <w:lvlJc w:val="left"/>
      <w:pPr>
        <w:ind w:left="2835" w:hanging="567"/>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5">
    <w:nsid w:val="42C67839"/>
    <w:multiLevelType w:val="multilevel"/>
    <w:tmpl w:val="0C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nsid w:val="443E39BF"/>
    <w:multiLevelType w:val="multilevel"/>
    <w:tmpl w:val="BCB26E58"/>
    <w:lvl w:ilvl="0">
      <w:start w:val="1"/>
      <w:numFmt w:val="decimal"/>
      <w:pStyle w:val="ITSListNumber"/>
      <w:lvlText w:val="%1."/>
      <w:lvlJc w:val="left"/>
      <w:pPr>
        <w:tabs>
          <w:tab w:val="num" w:pos="567"/>
        </w:tabs>
        <w:ind w:left="567" w:hanging="567"/>
      </w:pPr>
      <w:rPr>
        <w:rFonts w:ascii="Arial" w:hAnsi="Arial" w:hint="default"/>
        <w:sz w:val="20"/>
      </w:rPr>
    </w:lvl>
    <w:lvl w:ilvl="1">
      <w:start w:val="1"/>
      <w:numFmt w:val="decimal"/>
      <w:pStyle w:val="ITSListNumber2"/>
      <w:lvlText w:val="%1.%2."/>
      <w:lvlJc w:val="left"/>
      <w:pPr>
        <w:tabs>
          <w:tab w:val="num" w:pos="1134"/>
        </w:tabs>
        <w:ind w:left="1134" w:hanging="567"/>
      </w:pPr>
      <w:rPr>
        <w:rFonts w:hint="default"/>
      </w:rPr>
    </w:lvl>
    <w:lvl w:ilvl="2">
      <w:start w:val="1"/>
      <w:numFmt w:val="decimal"/>
      <w:pStyle w:val="ITSListNumber3"/>
      <w:lvlText w:val="%1.%2.%3."/>
      <w:lvlJc w:val="left"/>
      <w:pPr>
        <w:tabs>
          <w:tab w:val="num" w:pos="1701"/>
        </w:tabs>
        <w:ind w:left="1701" w:hanging="567"/>
      </w:pPr>
      <w:rPr>
        <w:rFonts w:hint="default"/>
      </w:rPr>
    </w:lvl>
    <w:lvl w:ilvl="3">
      <w:start w:val="1"/>
      <w:numFmt w:val="decimal"/>
      <w:lvlText w:val="%1.%2.%3.%4."/>
      <w:lvlJc w:val="left"/>
      <w:pPr>
        <w:tabs>
          <w:tab w:val="num" w:pos="2268"/>
        </w:tabs>
        <w:ind w:left="2268" w:hanging="567"/>
      </w:pPr>
      <w:rPr>
        <w:rFonts w:hint="default"/>
      </w:rPr>
    </w:lvl>
    <w:lvl w:ilvl="4">
      <w:start w:val="1"/>
      <w:numFmt w:val="decimal"/>
      <w:suff w:val="space"/>
      <w:lvlText w:val="%1.%2.%3.%4.%5."/>
      <w:lvlJc w:val="left"/>
      <w:pPr>
        <w:ind w:left="2835" w:hanging="567"/>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7">
    <w:nsid w:val="445B1210"/>
    <w:multiLevelType w:val="hybridMultilevel"/>
    <w:tmpl w:val="C7160BF6"/>
    <w:lvl w:ilvl="0" w:tplc="2978501A">
      <w:start w:val="1"/>
      <w:numFmt w:val="decimal"/>
      <w:pStyle w:val="ITSNumberedHeading1"/>
      <w:lvlText w:val="%1"/>
      <w:lvlJc w:val="left"/>
      <w:pPr>
        <w:tabs>
          <w:tab w:val="num" w:pos="567"/>
        </w:tabs>
        <w:ind w:left="567" w:hanging="567"/>
      </w:pPr>
      <w:rPr>
        <w:rFonts w:hint="default"/>
      </w:rPr>
    </w:lvl>
    <w:lvl w:ilvl="1" w:tplc="80B4F906" w:tentative="1">
      <w:start w:val="1"/>
      <w:numFmt w:val="lowerLetter"/>
      <w:lvlText w:val="%2."/>
      <w:lvlJc w:val="left"/>
      <w:pPr>
        <w:tabs>
          <w:tab w:val="num" w:pos="1440"/>
        </w:tabs>
        <w:ind w:left="1440" w:hanging="360"/>
      </w:pPr>
    </w:lvl>
    <w:lvl w:ilvl="2" w:tplc="0CC65C18" w:tentative="1">
      <w:start w:val="1"/>
      <w:numFmt w:val="lowerRoman"/>
      <w:lvlText w:val="%3."/>
      <w:lvlJc w:val="right"/>
      <w:pPr>
        <w:tabs>
          <w:tab w:val="num" w:pos="2160"/>
        </w:tabs>
        <w:ind w:left="2160" w:hanging="180"/>
      </w:pPr>
    </w:lvl>
    <w:lvl w:ilvl="3" w:tplc="7E3E7D90" w:tentative="1">
      <w:start w:val="1"/>
      <w:numFmt w:val="decimal"/>
      <w:lvlText w:val="%4."/>
      <w:lvlJc w:val="left"/>
      <w:pPr>
        <w:tabs>
          <w:tab w:val="num" w:pos="2880"/>
        </w:tabs>
        <w:ind w:left="2880" w:hanging="360"/>
      </w:pPr>
    </w:lvl>
    <w:lvl w:ilvl="4" w:tplc="79680144" w:tentative="1">
      <w:start w:val="1"/>
      <w:numFmt w:val="lowerLetter"/>
      <w:lvlText w:val="%5."/>
      <w:lvlJc w:val="left"/>
      <w:pPr>
        <w:tabs>
          <w:tab w:val="num" w:pos="3600"/>
        </w:tabs>
        <w:ind w:left="3600" w:hanging="360"/>
      </w:pPr>
    </w:lvl>
    <w:lvl w:ilvl="5" w:tplc="F1A275B2" w:tentative="1">
      <w:start w:val="1"/>
      <w:numFmt w:val="lowerRoman"/>
      <w:lvlText w:val="%6."/>
      <w:lvlJc w:val="right"/>
      <w:pPr>
        <w:tabs>
          <w:tab w:val="num" w:pos="4320"/>
        </w:tabs>
        <w:ind w:left="4320" w:hanging="180"/>
      </w:pPr>
    </w:lvl>
    <w:lvl w:ilvl="6" w:tplc="A6EE9D7A" w:tentative="1">
      <w:start w:val="1"/>
      <w:numFmt w:val="decimal"/>
      <w:lvlText w:val="%7."/>
      <w:lvlJc w:val="left"/>
      <w:pPr>
        <w:tabs>
          <w:tab w:val="num" w:pos="5040"/>
        </w:tabs>
        <w:ind w:left="5040" w:hanging="360"/>
      </w:pPr>
    </w:lvl>
    <w:lvl w:ilvl="7" w:tplc="F96AFE38" w:tentative="1">
      <w:start w:val="1"/>
      <w:numFmt w:val="lowerLetter"/>
      <w:lvlText w:val="%8."/>
      <w:lvlJc w:val="left"/>
      <w:pPr>
        <w:tabs>
          <w:tab w:val="num" w:pos="5760"/>
        </w:tabs>
        <w:ind w:left="5760" w:hanging="360"/>
      </w:pPr>
    </w:lvl>
    <w:lvl w:ilvl="8" w:tplc="59CE9134" w:tentative="1">
      <w:start w:val="1"/>
      <w:numFmt w:val="lowerRoman"/>
      <w:lvlText w:val="%9."/>
      <w:lvlJc w:val="right"/>
      <w:pPr>
        <w:tabs>
          <w:tab w:val="num" w:pos="6480"/>
        </w:tabs>
        <w:ind w:left="6480" w:hanging="180"/>
      </w:pPr>
    </w:lvl>
  </w:abstractNum>
  <w:abstractNum w:abstractNumId="28">
    <w:nsid w:val="506F7C0A"/>
    <w:multiLevelType w:val="multilevel"/>
    <w:tmpl w:val="0C09001D"/>
    <w:name w:val="ListBullet"/>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nsid w:val="50CB4A27"/>
    <w:multiLevelType w:val="hybridMultilevel"/>
    <w:tmpl w:val="1E4E2082"/>
    <w:lvl w:ilvl="0" w:tplc="0000000F">
      <w:start w:val="1"/>
      <w:numFmt w:val="bullet"/>
      <w:lvlText w:val="-"/>
      <w:lvlJc w:val="left"/>
      <w:pPr>
        <w:ind w:left="720" w:hanging="360"/>
      </w:pPr>
      <w:rPr>
        <w:rFonts w:ascii="Agency FB" w:hAnsi="Agency FB"/>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nsid w:val="6B5B4E51"/>
    <w:multiLevelType w:val="hybridMultilevel"/>
    <w:tmpl w:val="99DC242E"/>
    <w:lvl w:ilvl="0" w:tplc="C7E2BE3E">
      <w:start w:val="1"/>
      <w:numFmt w:val="decimal"/>
      <w:pStyle w:val="ITSNumberedHeading4"/>
      <w:lvlText w:val="%1"/>
      <w:lvlJc w:val="left"/>
      <w:pPr>
        <w:tabs>
          <w:tab w:val="num" w:pos="567"/>
        </w:tabs>
        <w:ind w:left="567" w:hanging="567"/>
      </w:pPr>
      <w:rPr>
        <w:rFonts w:hint="default"/>
      </w:rPr>
    </w:lvl>
    <w:lvl w:ilvl="1" w:tplc="CFDCAC62" w:tentative="1">
      <w:start w:val="1"/>
      <w:numFmt w:val="lowerLetter"/>
      <w:lvlText w:val="%2."/>
      <w:lvlJc w:val="left"/>
      <w:pPr>
        <w:tabs>
          <w:tab w:val="num" w:pos="1440"/>
        </w:tabs>
        <w:ind w:left="1440" w:hanging="360"/>
      </w:pPr>
    </w:lvl>
    <w:lvl w:ilvl="2" w:tplc="A008C34C" w:tentative="1">
      <w:start w:val="1"/>
      <w:numFmt w:val="lowerRoman"/>
      <w:lvlText w:val="%3."/>
      <w:lvlJc w:val="right"/>
      <w:pPr>
        <w:tabs>
          <w:tab w:val="num" w:pos="2160"/>
        </w:tabs>
        <w:ind w:left="2160" w:hanging="180"/>
      </w:pPr>
    </w:lvl>
    <w:lvl w:ilvl="3" w:tplc="DEDC590A" w:tentative="1">
      <w:start w:val="1"/>
      <w:numFmt w:val="decimal"/>
      <w:lvlText w:val="%4."/>
      <w:lvlJc w:val="left"/>
      <w:pPr>
        <w:tabs>
          <w:tab w:val="num" w:pos="2880"/>
        </w:tabs>
        <w:ind w:left="2880" w:hanging="360"/>
      </w:pPr>
    </w:lvl>
    <w:lvl w:ilvl="4" w:tplc="3F7CDE7E" w:tentative="1">
      <w:start w:val="1"/>
      <w:numFmt w:val="lowerLetter"/>
      <w:lvlText w:val="%5."/>
      <w:lvlJc w:val="left"/>
      <w:pPr>
        <w:tabs>
          <w:tab w:val="num" w:pos="3600"/>
        </w:tabs>
        <w:ind w:left="3600" w:hanging="360"/>
      </w:pPr>
    </w:lvl>
    <w:lvl w:ilvl="5" w:tplc="12A47036" w:tentative="1">
      <w:start w:val="1"/>
      <w:numFmt w:val="lowerRoman"/>
      <w:lvlText w:val="%6."/>
      <w:lvlJc w:val="right"/>
      <w:pPr>
        <w:tabs>
          <w:tab w:val="num" w:pos="4320"/>
        </w:tabs>
        <w:ind w:left="4320" w:hanging="180"/>
      </w:pPr>
    </w:lvl>
    <w:lvl w:ilvl="6" w:tplc="57A26512" w:tentative="1">
      <w:start w:val="1"/>
      <w:numFmt w:val="decimal"/>
      <w:lvlText w:val="%7."/>
      <w:lvlJc w:val="left"/>
      <w:pPr>
        <w:tabs>
          <w:tab w:val="num" w:pos="5040"/>
        </w:tabs>
        <w:ind w:left="5040" w:hanging="360"/>
      </w:pPr>
    </w:lvl>
    <w:lvl w:ilvl="7" w:tplc="D4EE560C" w:tentative="1">
      <w:start w:val="1"/>
      <w:numFmt w:val="lowerLetter"/>
      <w:lvlText w:val="%8."/>
      <w:lvlJc w:val="left"/>
      <w:pPr>
        <w:tabs>
          <w:tab w:val="num" w:pos="5760"/>
        </w:tabs>
        <w:ind w:left="5760" w:hanging="360"/>
      </w:pPr>
    </w:lvl>
    <w:lvl w:ilvl="8" w:tplc="6EFC3D00" w:tentative="1">
      <w:start w:val="1"/>
      <w:numFmt w:val="lowerRoman"/>
      <w:lvlText w:val="%9."/>
      <w:lvlJc w:val="right"/>
      <w:pPr>
        <w:tabs>
          <w:tab w:val="num" w:pos="6480"/>
        </w:tabs>
        <w:ind w:left="6480" w:hanging="180"/>
      </w:pPr>
    </w:lvl>
  </w:abstractNum>
  <w:abstractNum w:abstractNumId="31">
    <w:nsid w:val="6E144352"/>
    <w:multiLevelType w:val="hybridMultilevel"/>
    <w:tmpl w:val="E2CAEC62"/>
    <w:lvl w:ilvl="0" w:tplc="0000000F">
      <w:start w:val="1"/>
      <w:numFmt w:val="bullet"/>
      <w:lvlText w:val="-"/>
      <w:lvlJc w:val="left"/>
      <w:pPr>
        <w:ind w:left="720" w:hanging="360"/>
      </w:pPr>
      <w:rPr>
        <w:rFonts w:ascii="Agency FB" w:hAnsi="Agency FB" w:hint="default"/>
      </w:rPr>
    </w:lvl>
    <w:lvl w:ilvl="1" w:tplc="0000000F">
      <w:start w:val="1"/>
      <w:numFmt w:val="bullet"/>
      <w:lvlText w:val="-"/>
      <w:lvlJc w:val="left"/>
      <w:pPr>
        <w:ind w:left="1440" w:hanging="360"/>
      </w:pPr>
      <w:rPr>
        <w:rFonts w:ascii="Agency FB" w:hAnsi="Agency FB"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nsid w:val="6F025C36"/>
    <w:multiLevelType w:val="hybridMultilevel"/>
    <w:tmpl w:val="82F4746A"/>
    <w:lvl w:ilvl="0" w:tplc="C8329D94">
      <w:start w:val="1"/>
      <w:numFmt w:val="bullet"/>
      <w:pStyle w:val="ITSInstructionalTextListBullet"/>
      <w:lvlText w:val=""/>
      <w:lvlJc w:val="left"/>
      <w:pPr>
        <w:tabs>
          <w:tab w:val="num" w:pos="360"/>
        </w:tabs>
        <w:ind w:left="360" w:hanging="360"/>
      </w:pPr>
      <w:rPr>
        <w:rFonts w:ascii="Symbol" w:hAnsi="Symbol" w:hint="default"/>
        <w:color w:val="282282"/>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3">
    <w:nsid w:val="6F345ACA"/>
    <w:multiLevelType w:val="hybridMultilevel"/>
    <w:tmpl w:val="A0E273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nsid w:val="6F6F31DB"/>
    <w:multiLevelType w:val="hybridMultilevel"/>
    <w:tmpl w:val="B00C518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Times New Roman"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Times New Roman" w:hint="default"/>
      </w:rPr>
    </w:lvl>
    <w:lvl w:ilvl="8" w:tplc="04090005">
      <w:start w:val="1"/>
      <w:numFmt w:val="bullet"/>
      <w:lvlText w:val=""/>
      <w:lvlJc w:val="left"/>
      <w:pPr>
        <w:ind w:left="6840" w:hanging="360"/>
      </w:pPr>
      <w:rPr>
        <w:rFonts w:ascii="Wingdings" w:hAnsi="Wingdings" w:hint="default"/>
      </w:rPr>
    </w:lvl>
  </w:abstractNum>
  <w:abstractNum w:abstractNumId="35">
    <w:nsid w:val="79405AAC"/>
    <w:multiLevelType w:val="hybridMultilevel"/>
    <w:tmpl w:val="88627C78"/>
    <w:lvl w:ilvl="0" w:tplc="0000000F">
      <w:start w:val="1"/>
      <w:numFmt w:val="bullet"/>
      <w:lvlText w:val="-"/>
      <w:lvlJc w:val="left"/>
      <w:pPr>
        <w:ind w:left="716" w:hanging="360"/>
      </w:pPr>
      <w:rPr>
        <w:rFonts w:ascii="Agency FB" w:hAnsi="Agency FB" w:hint="default"/>
      </w:rPr>
    </w:lvl>
    <w:lvl w:ilvl="1" w:tplc="0C090003">
      <w:start w:val="1"/>
      <w:numFmt w:val="bullet"/>
      <w:lvlText w:val="o"/>
      <w:lvlJc w:val="left"/>
      <w:pPr>
        <w:ind w:left="1436" w:hanging="360"/>
      </w:pPr>
      <w:rPr>
        <w:rFonts w:ascii="Courier New" w:hAnsi="Courier New" w:cs="Courier New" w:hint="default"/>
      </w:rPr>
    </w:lvl>
    <w:lvl w:ilvl="2" w:tplc="0C090005" w:tentative="1">
      <w:start w:val="1"/>
      <w:numFmt w:val="bullet"/>
      <w:lvlText w:val=""/>
      <w:lvlJc w:val="left"/>
      <w:pPr>
        <w:ind w:left="2156" w:hanging="360"/>
      </w:pPr>
      <w:rPr>
        <w:rFonts w:ascii="Wingdings" w:hAnsi="Wingdings" w:hint="default"/>
      </w:rPr>
    </w:lvl>
    <w:lvl w:ilvl="3" w:tplc="0C090001" w:tentative="1">
      <w:start w:val="1"/>
      <w:numFmt w:val="bullet"/>
      <w:lvlText w:val=""/>
      <w:lvlJc w:val="left"/>
      <w:pPr>
        <w:ind w:left="2876" w:hanging="360"/>
      </w:pPr>
      <w:rPr>
        <w:rFonts w:ascii="Symbol" w:hAnsi="Symbol" w:hint="default"/>
      </w:rPr>
    </w:lvl>
    <w:lvl w:ilvl="4" w:tplc="0C090003" w:tentative="1">
      <w:start w:val="1"/>
      <w:numFmt w:val="bullet"/>
      <w:lvlText w:val="o"/>
      <w:lvlJc w:val="left"/>
      <w:pPr>
        <w:ind w:left="3596" w:hanging="360"/>
      </w:pPr>
      <w:rPr>
        <w:rFonts w:ascii="Courier New" w:hAnsi="Courier New" w:cs="Courier New" w:hint="default"/>
      </w:rPr>
    </w:lvl>
    <w:lvl w:ilvl="5" w:tplc="0C090005" w:tentative="1">
      <w:start w:val="1"/>
      <w:numFmt w:val="bullet"/>
      <w:lvlText w:val=""/>
      <w:lvlJc w:val="left"/>
      <w:pPr>
        <w:ind w:left="4316" w:hanging="360"/>
      </w:pPr>
      <w:rPr>
        <w:rFonts w:ascii="Wingdings" w:hAnsi="Wingdings" w:hint="default"/>
      </w:rPr>
    </w:lvl>
    <w:lvl w:ilvl="6" w:tplc="0C090001" w:tentative="1">
      <w:start w:val="1"/>
      <w:numFmt w:val="bullet"/>
      <w:lvlText w:val=""/>
      <w:lvlJc w:val="left"/>
      <w:pPr>
        <w:ind w:left="5036" w:hanging="360"/>
      </w:pPr>
      <w:rPr>
        <w:rFonts w:ascii="Symbol" w:hAnsi="Symbol" w:hint="default"/>
      </w:rPr>
    </w:lvl>
    <w:lvl w:ilvl="7" w:tplc="0C090003" w:tentative="1">
      <w:start w:val="1"/>
      <w:numFmt w:val="bullet"/>
      <w:lvlText w:val="o"/>
      <w:lvlJc w:val="left"/>
      <w:pPr>
        <w:ind w:left="5756" w:hanging="360"/>
      </w:pPr>
      <w:rPr>
        <w:rFonts w:ascii="Courier New" w:hAnsi="Courier New" w:cs="Courier New" w:hint="default"/>
      </w:rPr>
    </w:lvl>
    <w:lvl w:ilvl="8" w:tplc="0C090005" w:tentative="1">
      <w:start w:val="1"/>
      <w:numFmt w:val="bullet"/>
      <w:lvlText w:val=""/>
      <w:lvlJc w:val="left"/>
      <w:pPr>
        <w:ind w:left="6476" w:hanging="360"/>
      </w:pPr>
      <w:rPr>
        <w:rFonts w:ascii="Wingdings" w:hAnsi="Wingdings" w:hint="default"/>
      </w:rPr>
    </w:lvl>
  </w:abstractNum>
  <w:abstractNum w:abstractNumId="36">
    <w:nsid w:val="79E92672"/>
    <w:multiLevelType w:val="hybridMultilevel"/>
    <w:tmpl w:val="47F293E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7">
    <w:nsid w:val="7D224BCD"/>
    <w:multiLevelType w:val="multilevel"/>
    <w:tmpl w:val="0C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num w:numId="1">
    <w:abstractNumId w:val="11"/>
  </w:num>
  <w:num w:numId="2">
    <w:abstractNumId w:val="25"/>
  </w:num>
  <w:num w:numId="3">
    <w:abstractNumId w:val="37"/>
  </w:num>
  <w:num w:numId="4">
    <w:abstractNumId w:val="32"/>
  </w:num>
  <w:num w:numId="5">
    <w:abstractNumId w:val="22"/>
  </w:num>
  <w:num w:numId="6">
    <w:abstractNumId w:val="26"/>
  </w:num>
  <w:num w:numId="7">
    <w:abstractNumId w:val="27"/>
  </w:num>
  <w:num w:numId="8">
    <w:abstractNumId w:val="15"/>
  </w:num>
  <w:num w:numId="9">
    <w:abstractNumId w:val="16"/>
  </w:num>
  <w:num w:numId="10">
    <w:abstractNumId w:val="30"/>
  </w:num>
  <w:num w:numId="11">
    <w:abstractNumId w:val="23"/>
  </w:num>
  <w:num w:numId="12">
    <w:abstractNumId w:val="19"/>
  </w:num>
  <w:num w:numId="13">
    <w:abstractNumId w:val="6"/>
  </w:num>
  <w:num w:numId="14">
    <w:abstractNumId w:val="5"/>
  </w:num>
  <w:num w:numId="15">
    <w:abstractNumId w:val="4"/>
  </w:num>
  <w:num w:numId="16">
    <w:abstractNumId w:val="3"/>
  </w:num>
  <w:num w:numId="17">
    <w:abstractNumId w:val="2"/>
  </w:num>
  <w:num w:numId="18">
    <w:abstractNumId w:val="24"/>
  </w:num>
  <w:num w:numId="19">
    <w:abstractNumId w:val="1"/>
  </w:num>
  <w:num w:numId="20">
    <w:abstractNumId w:val="0"/>
  </w:num>
  <w:num w:numId="21">
    <w:abstractNumId w:val="8"/>
  </w:num>
  <w:num w:numId="22">
    <w:abstractNumId w:val="20"/>
  </w:num>
  <w:num w:numId="23">
    <w:abstractNumId w:val="17"/>
  </w:num>
  <w:num w:numId="24">
    <w:abstractNumId w:val="33"/>
  </w:num>
  <w:num w:numId="25">
    <w:abstractNumId w:val="18"/>
  </w:num>
  <w:num w:numId="26">
    <w:abstractNumId w:val="36"/>
  </w:num>
  <w:num w:numId="27">
    <w:abstractNumId w:val="35"/>
  </w:num>
  <w:num w:numId="28">
    <w:abstractNumId w:val="31"/>
  </w:num>
  <w:num w:numId="29">
    <w:abstractNumId w:val="29"/>
  </w:num>
  <w:num w:numId="30">
    <w:abstractNumId w:val="12"/>
  </w:num>
  <w:num w:numId="31">
    <w:abstractNumId w:val="34"/>
  </w:num>
  <w:num w:numId="32">
    <w:abstractNumId w:val="19"/>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embedSystemFonts/>
  <w:activeWritingStyle w:appName="MSWord" w:lang="en-AU" w:vendorID="64" w:dllVersion="131078" w:nlCheck="1" w:checkStyle="1"/>
  <w:activeWritingStyle w:appName="MSWord" w:lang="en-US" w:vendorID="64" w:dllVersion="131078" w:nlCheck="1" w:checkStyle="1"/>
  <w:activeWritingStyle w:appName="MSWord" w:lang="en-NZ" w:vendorID="64" w:dllVersion="131078" w:nlCheck="1" w:checkStyle="1"/>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stylePaneSortMethod w:val="0000"/>
  <w:trackRevisions/>
  <w:doNotTrackMoves/>
  <w:defaultTabStop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4D8F"/>
    <w:rsid w:val="00000F8D"/>
    <w:rsid w:val="00002155"/>
    <w:rsid w:val="0000281A"/>
    <w:rsid w:val="000046DC"/>
    <w:rsid w:val="00004C60"/>
    <w:rsid w:val="00007E17"/>
    <w:rsid w:val="00014AAE"/>
    <w:rsid w:val="0001523F"/>
    <w:rsid w:val="0002082E"/>
    <w:rsid w:val="00020A0F"/>
    <w:rsid w:val="00021A28"/>
    <w:rsid w:val="000237FD"/>
    <w:rsid w:val="000239CB"/>
    <w:rsid w:val="00025AAB"/>
    <w:rsid w:val="000267E8"/>
    <w:rsid w:val="00027590"/>
    <w:rsid w:val="00030EB4"/>
    <w:rsid w:val="000316EA"/>
    <w:rsid w:val="00032336"/>
    <w:rsid w:val="00032FA0"/>
    <w:rsid w:val="00037E31"/>
    <w:rsid w:val="0004030B"/>
    <w:rsid w:val="00040E49"/>
    <w:rsid w:val="00043510"/>
    <w:rsid w:val="00047A5B"/>
    <w:rsid w:val="0005193B"/>
    <w:rsid w:val="0005258A"/>
    <w:rsid w:val="00054D9C"/>
    <w:rsid w:val="00057226"/>
    <w:rsid w:val="00061296"/>
    <w:rsid w:val="00061D42"/>
    <w:rsid w:val="0006239C"/>
    <w:rsid w:val="00063A79"/>
    <w:rsid w:val="00065C39"/>
    <w:rsid w:val="0007746D"/>
    <w:rsid w:val="00080019"/>
    <w:rsid w:val="000811E4"/>
    <w:rsid w:val="00084214"/>
    <w:rsid w:val="0009074E"/>
    <w:rsid w:val="00097E42"/>
    <w:rsid w:val="000A02F0"/>
    <w:rsid w:val="000A5792"/>
    <w:rsid w:val="000B5581"/>
    <w:rsid w:val="000C70FA"/>
    <w:rsid w:val="000D5086"/>
    <w:rsid w:val="000D6034"/>
    <w:rsid w:val="000D6F76"/>
    <w:rsid w:val="000E30E2"/>
    <w:rsid w:val="000E6AA6"/>
    <w:rsid w:val="000F0DC2"/>
    <w:rsid w:val="000F6342"/>
    <w:rsid w:val="00110A49"/>
    <w:rsid w:val="00111852"/>
    <w:rsid w:val="00112172"/>
    <w:rsid w:val="0011302F"/>
    <w:rsid w:val="001130DE"/>
    <w:rsid w:val="00117676"/>
    <w:rsid w:val="00121E02"/>
    <w:rsid w:val="0012692F"/>
    <w:rsid w:val="00127725"/>
    <w:rsid w:val="00133783"/>
    <w:rsid w:val="00145F00"/>
    <w:rsid w:val="00154053"/>
    <w:rsid w:val="00166ADD"/>
    <w:rsid w:val="00167D50"/>
    <w:rsid w:val="001706F7"/>
    <w:rsid w:val="00173BF7"/>
    <w:rsid w:val="0018156F"/>
    <w:rsid w:val="001827C2"/>
    <w:rsid w:val="00191298"/>
    <w:rsid w:val="00192329"/>
    <w:rsid w:val="001A1EA0"/>
    <w:rsid w:val="001A464A"/>
    <w:rsid w:val="001A760D"/>
    <w:rsid w:val="001B1567"/>
    <w:rsid w:val="001B5104"/>
    <w:rsid w:val="001C1B47"/>
    <w:rsid w:val="001C3BA0"/>
    <w:rsid w:val="001D1B9B"/>
    <w:rsid w:val="001D5BFC"/>
    <w:rsid w:val="001D6392"/>
    <w:rsid w:val="001E37F4"/>
    <w:rsid w:val="001F2149"/>
    <w:rsid w:val="00200450"/>
    <w:rsid w:val="00213E6B"/>
    <w:rsid w:val="0021416D"/>
    <w:rsid w:val="00222BF4"/>
    <w:rsid w:val="0022788C"/>
    <w:rsid w:val="00230142"/>
    <w:rsid w:val="002331FC"/>
    <w:rsid w:val="00235E54"/>
    <w:rsid w:val="002361BE"/>
    <w:rsid w:val="002410E6"/>
    <w:rsid w:val="00253B72"/>
    <w:rsid w:val="00263C9F"/>
    <w:rsid w:val="00265F52"/>
    <w:rsid w:val="002726D4"/>
    <w:rsid w:val="0027293A"/>
    <w:rsid w:val="00274789"/>
    <w:rsid w:val="0027490C"/>
    <w:rsid w:val="00276E4D"/>
    <w:rsid w:val="002821C2"/>
    <w:rsid w:val="00282B0E"/>
    <w:rsid w:val="00284A9F"/>
    <w:rsid w:val="00287B46"/>
    <w:rsid w:val="00291899"/>
    <w:rsid w:val="0029618A"/>
    <w:rsid w:val="002A3163"/>
    <w:rsid w:val="002B7942"/>
    <w:rsid w:val="002D27FF"/>
    <w:rsid w:val="002D4D3E"/>
    <w:rsid w:val="002E0850"/>
    <w:rsid w:val="002F3915"/>
    <w:rsid w:val="002F7BEC"/>
    <w:rsid w:val="00300E57"/>
    <w:rsid w:val="00303921"/>
    <w:rsid w:val="003105DD"/>
    <w:rsid w:val="00311A56"/>
    <w:rsid w:val="00312626"/>
    <w:rsid w:val="00313004"/>
    <w:rsid w:val="00322BA6"/>
    <w:rsid w:val="00331E6D"/>
    <w:rsid w:val="00337342"/>
    <w:rsid w:val="003420BA"/>
    <w:rsid w:val="003456F6"/>
    <w:rsid w:val="00347039"/>
    <w:rsid w:val="0035214F"/>
    <w:rsid w:val="00357103"/>
    <w:rsid w:val="003739C6"/>
    <w:rsid w:val="003774F5"/>
    <w:rsid w:val="00377CAC"/>
    <w:rsid w:val="0038369C"/>
    <w:rsid w:val="003858BA"/>
    <w:rsid w:val="00386C9C"/>
    <w:rsid w:val="00390BA6"/>
    <w:rsid w:val="003942A3"/>
    <w:rsid w:val="003A0E1B"/>
    <w:rsid w:val="003B7574"/>
    <w:rsid w:val="003C036C"/>
    <w:rsid w:val="003D03CC"/>
    <w:rsid w:val="003D690A"/>
    <w:rsid w:val="003E40BA"/>
    <w:rsid w:val="003E7FC7"/>
    <w:rsid w:val="003F5E97"/>
    <w:rsid w:val="00411C56"/>
    <w:rsid w:val="004120F4"/>
    <w:rsid w:val="00414DB5"/>
    <w:rsid w:val="00422C86"/>
    <w:rsid w:val="004243EA"/>
    <w:rsid w:val="00431E2C"/>
    <w:rsid w:val="00433215"/>
    <w:rsid w:val="004412C5"/>
    <w:rsid w:val="00441CAE"/>
    <w:rsid w:val="00444FC3"/>
    <w:rsid w:val="00451C5F"/>
    <w:rsid w:val="0045696B"/>
    <w:rsid w:val="00461318"/>
    <w:rsid w:val="004640EE"/>
    <w:rsid w:val="0046561E"/>
    <w:rsid w:val="00473948"/>
    <w:rsid w:val="004801A9"/>
    <w:rsid w:val="00482336"/>
    <w:rsid w:val="00482D5C"/>
    <w:rsid w:val="004848BB"/>
    <w:rsid w:val="00493B30"/>
    <w:rsid w:val="0049630A"/>
    <w:rsid w:val="00497879"/>
    <w:rsid w:val="004A01E6"/>
    <w:rsid w:val="004B60F8"/>
    <w:rsid w:val="004B788E"/>
    <w:rsid w:val="004C0A46"/>
    <w:rsid w:val="004C1371"/>
    <w:rsid w:val="004C5FAC"/>
    <w:rsid w:val="004D4845"/>
    <w:rsid w:val="004E1246"/>
    <w:rsid w:val="004E3179"/>
    <w:rsid w:val="004E544F"/>
    <w:rsid w:val="004F1B1A"/>
    <w:rsid w:val="0050570B"/>
    <w:rsid w:val="005156B4"/>
    <w:rsid w:val="00527D4E"/>
    <w:rsid w:val="00543BAD"/>
    <w:rsid w:val="00550085"/>
    <w:rsid w:val="00551812"/>
    <w:rsid w:val="005532E2"/>
    <w:rsid w:val="00561DC5"/>
    <w:rsid w:val="00561F1B"/>
    <w:rsid w:val="00565541"/>
    <w:rsid w:val="00566F39"/>
    <w:rsid w:val="00567D63"/>
    <w:rsid w:val="00570322"/>
    <w:rsid w:val="00570CE0"/>
    <w:rsid w:val="0057187B"/>
    <w:rsid w:val="005735C2"/>
    <w:rsid w:val="00574744"/>
    <w:rsid w:val="005758F6"/>
    <w:rsid w:val="00575E5A"/>
    <w:rsid w:val="00576722"/>
    <w:rsid w:val="00582E13"/>
    <w:rsid w:val="00584CDA"/>
    <w:rsid w:val="00587438"/>
    <w:rsid w:val="00587AEB"/>
    <w:rsid w:val="00587F70"/>
    <w:rsid w:val="00594913"/>
    <w:rsid w:val="00594D0A"/>
    <w:rsid w:val="005959ED"/>
    <w:rsid w:val="00596EC6"/>
    <w:rsid w:val="005A6B4E"/>
    <w:rsid w:val="005A7902"/>
    <w:rsid w:val="005A7ADD"/>
    <w:rsid w:val="005B1AF9"/>
    <w:rsid w:val="005C3835"/>
    <w:rsid w:val="005C46DA"/>
    <w:rsid w:val="005D5E9A"/>
    <w:rsid w:val="005D6FC7"/>
    <w:rsid w:val="005E2A19"/>
    <w:rsid w:val="005E5A1D"/>
    <w:rsid w:val="005F1DF5"/>
    <w:rsid w:val="005F62A9"/>
    <w:rsid w:val="0060121E"/>
    <w:rsid w:val="00601EBA"/>
    <w:rsid w:val="0060233B"/>
    <w:rsid w:val="00604D8F"/>
    <w:rsid w:val="00612058"/>
    <w:rsid w:val="00614756"/>
    <w:rsid w:val="00617B0D"/>
    <w:rsid w:val="00621768"/>
    <w:rsid w:val="0063052C"/>
    <w:rsid w:val="0063205E"/>
    <w:rsid w:val="00635517"/>
    <w:rsid w:val="00651762"/>
    <w:rsid w:val="00654C89"/>
    <w:rsid w:val="006569AD"/>
    <w:rsid w:val="00657159"/>
    <w:rsid w:val="00664CD5"/>
    <w:rsid w:val="006702FF"/>
    <w:rsid w:val="006714AE"/>
    <w:rsid w:val="0067694F"/>
    <w:rsid w:val="006914A8"/>
    <w:rsid w:val="00693695"/>
    <w:rsid w:val="00693BED"/>
    <w:rsid w:val="00693C03"/>
    <w:rsid w:val="006A160E"/>
    <w:rsid w:val="006A36E7"/>
    <w:rsid w:val="006A7623"/>
    <w:rsid w:val="006B421E"/>
    <w:rsid w:val="006B4B1B"/>
    <w:rsid w:val="006B54FE"/>
    <w:rsid w:val="006B66FD"/>
    <w:rsid w:val="006C2EA1"/>
    <w:rsid w:val="006C4A22"/>
    <w:rsid w:val="006C5E2C"/>
    <w:rsid w:val="006E2AB4"/>
    <w:rsid w:val="006E6B09"/>
    <w:rsid w:val="006F1BCC"/>
    <w:rsid w:val="00700136"/>
    <w:rsid w:val="0070493B"/>
    <w:rsid w:val="00711D79"/>
    <w:rsid w:val="00713A01"/>
    <w:rsid w:val="007170F7"/>
    <w:rsid w:val="00717F7A"/>
    <w:rsid w:val="0072493C"/>
    <w:rsid w:val="007307FA"/>
    <w:rsid w:val="00734BE9"/>
    <w:rsid w:val="0073558D"/>
    <w:rsid w:val="007357C9"/>
    <w:rsid w:val="007359DE"/>
    <w:rsid w:val="00740CC3"/>
    <w:rsid w:val="00742D89"/>
    <w:rsid w:val="0075012C"/>
    <w:rsid w:val="00757244"/>
    <w:rsid w:val="007608DC"/>
    <w:rsid w:val="00760D2C"/>
    <w:rsid w:val="00764439"/>
    <w:rsid w:val="00765DAC"/>
    <w:rsid w:val="00767CEB"/>
    <w:rsid w:val="00770613"/>
    <w:rsid w:val="00776925"/>
    <w:rsid w:val="00777689"/>
    <w:rsid w:val="00781387"/>
    <w:rsid w:val="00781621"/>
    <w:rsid w:val="00783A51"/>
    <w:rsid w:val="00787D59"/>
    <w:rsid w:val="00790128"/>
    <w:rsid w:val="0079269A"/>
    <w:rsid w:val="007A4ED7"/>
    <w:rsid w:val="007A7117"/>
    <w:rsid w:val="007B543D"/>
    <w:rsid w:val="007C6773"/>
    <w:rsid w:val="007C69AC"/>
    <w:rsid w:val="007C7E20"/>
    <w:rsid w:val="007D17C4"/>
    <w:rsid w:val="007D2665"/>
    <w:rsid w:val="007D4472"/>
    <w:rsid w:val="007D4B3D"/>
    <w:rsid w:val="007E31CC"/>
    <w:rsid w:val="007E7DA0"/>
    <w:rsid w:val="007F2262"/>
    <w:rsid w:val="007F59D7"/>
    <w:rsid w:val="008110EF"/>
    <w:rsid w:val="008164B0"/>
    <w:rsid w:val="008234FE"/>
    <w:rsid w:val="00824C33"/>
    <w:rsid w:val="008259F1"/>
    <w:rsid w:val="00826C77"/>
    <w:rsid w:val="00840317"/>
    <w:rsid w:val="00852A1E"/>
    <w:rsid w:val="00854B0F"/>
    <w:rsid w:val="0087254F"/>
    <w:rsid w:val="008729DF"/>
    <w:rsid w:val="00872C94"/>
    <w:rsid w:val="008873C6"/>
    <w:rsid w:val="00893A5D"/>
    <w:rsid w:val="00897038"/>
    <w:rsid w:val="008972C2"/>
    <w:rsid w:val="008A0FD0"/>
    <w:rsid w:val="008B0AAC"/>
    <w:rsid w:val="008B2BFD"/>
    <w:rsid w:val="008C5CD6"/>
    <w:rsid w:val="008D1BE5"/>
    <w:rsid w:val="008D567A"/>
    <w:rsid w:val="008D7401"/>
    <w:rsid w:val="008F0637"/>
    <w:rsid w:val="008F25C2"/>
    <w:rsid w:val="008F5453"/>
    <w:rsid w:val="009015DF"/>
    <w:rsid w:val="00904FA8"/>
    <w:rsid w:val="009068C2"/>
    <w:rsid w:val="00907D83"/>
    <w:rsid w:val="00911970"/>
    <w:rsid w:val="0092294D"/>
    <w:rsid w:val="00922EAE"/>
    <w:rsid w:val="00933854"/>
    <w:rsid w:val="009610D0"/>
    <w:rsid w:val="009638CE"/>
    <w:rsid w:val="00972F2F"/>
    <w:rsid w:val="00974C35"/>
    <w:rsid w:val="009768AA"/>
    <w:rsid w:val="00980897"/>
    <w:rsid w:val="00980959"/>
    <w:rsid w:val="00981063"/>
    <w:rsid w:val="00982B5C"/>
    <w:rsid w:val="009903DB"/>
    <w:rsid w:val="0099255D"/>
    <w:rsid w:val="00993FB5"/>
    <w:rsid w:val="009941C6"/>
    <w:rsid w:val="009A27BE"/>
    <w:rsid w:val="009A7FEB"/>
    <w:rsid w:val="009B019A"/>
    <w:rsid w:val="009B2781"/>
    <w:rsid w:val="009B76BD"/>
    <w:rsid w:val="009B780D"/>
    <w:rsid w:val="009D4FFE"/>
    <w:rsid w:val="009E059E"/>
    <w:rsid w:val="009E358A"/>
    <w:rsid w:val="009E71AC"/>
    <w:rsid w:val="009F23FC"/>
    <w:rsid w:val="009F32FF"/>
    <w:rsid w:val="009F3521"/>
    <w:rsid w:val="009F6D59"/>
    <w:rsid w:val="00A0793E"/>
    <w:rsid w:val="00A11231"/>
    <w:rsid w:val="00A1266B"/>
    <w:rsid w:val="00A139F3"/>
    <w:rsid w:val="00A15528"/>
    <w:rsid w:val="00A15B68"/>
    <w:rsid w:val="00A2553A"/>
    <w:rsid w:val="00A2709D"/>
    <w:rsid w:val="00A32D22"/>
    <w:rsid w:val="00A4498D"/>
    <w:rsid w:val="00A473C6"/>
    <w:rsid w:val="00A5092E"/>
    <w:rsid w:val="00A51EA9"/>
    <w:rsid w:val="00A732A7"/>
    <w:rsid w:val="00A74208"/>
    <w:rsid w:val="00A810B8"/>
    <w:rsid w:val="00A8561F"/>
    <w:rsid w:val="00A87720"/>
    <w:rsid w:val="00A93222"/>
    <w:rsid w:val="00A9709E"/>
    <w:rsid w:val="00AA5D77"/>
    <w:rsid w:val="00AB2756"/>
    <w:rsid w:val="00AB4473"/>
    <w:rsid w:val="00AB7815"/>
    <w:rsid w:val="00AC1F2E"/>
    <w:rsid w:val="00AC6989"/>
    <w:rsid w:val="00AD20AF"/>
    <w:rsid w:val="00AD450C"/>
    <w:rsid w:val="00AD4818"/>
    <w:rsid w:val="00AD5DEF"/>
    <w:rsid w:val="00AE227E"/>
    <w:rsid w:val="00AE4D74"/>
    <w:rsid w:val="00AE5DFC"/>
    <w:rsid w:val="00AF119C"/>
    <w:rsid w:val="00AF19BF"/>
    <w:rsid w:val="00AF37E3"/>
    <w:rsid w:val="00B02B36"/>
    <w:rsid w:val="00B06ECE"/>
    <w:rsid w:val="00B10451"/>
    <w:rsid w:val="00B126C5"/>
    <w:rsid w:val="00B20AC1"/>
    <w:rsid w:val="00B27FAD"/>
    <w:rsid w:val="00B349EE"/>
    <w:rsid w:val="00B36B99"/>
    <w:rsid w:val="00B37319"/>
    <w:rsid w:val="00B407A8"/>
    <w:rsid w:val="00B42150"/>
    <w:rsid w:val="00B47AED"/>
    <w:rsid w:val="00B64CF4"/>
    <w:rsid w:val="00B663CB"/>
    <w:rsid w:val="00B66FFF"/>
    <w:rsid w:val="00B672AD"/>
    <w:rsid w:val="00B70109"/>
    <w:rsid w:val="00B70ACF"/>
    <w:rsid w:val="00B72F92"/>
    <w:rsid w:val="00B8177E"/>
    <w:rsid w:val="00B81891"/>
    <w:rsid w:val="00B854DD"/>
    <w:rsid w:val="00B90719"/>
    <w:rsid w:val="00B91857"/>
    <w:rsid w:val="00B92089"/>
    <w:rsid w:val="00B95705"/>
    <w:rsid w:val="00BA709F"/>
    <w:rsid w:val="00BB07FD"/>
    <w:rsid w:val="00BB30C9"/>
    <w:rsid w:val="00BB3F7C"/>
    <w:rsid w:val="00BC06F8"/>
    <w:rsid w:val="00BC4802"/>
    <w:rsid w:val="00BD078A"/>
    <w:rsid w:val="00BD3B42"/>
    <w:rsid w:val="00BD5ACD"/>
    <w:rsid w:val="00BE7CF2"/>
    <w:rsid w:val="00BF4ADB"/>
    <w:rsid w:val="00BF743E"/>
    <w:rsid w:val="00C04D65"/>
    <w:rsid w:val="00C0518A"/>
    <w:rsid w:val="00C0585C"/>
    <w:rsid w:val="00C10A21"/>
    <w:rsid w:val="00C1134A"/>
    <w:rsid w:val="00C22FDE"/>
    <w:rsid w:val="00C269C0"/>
    <w:rsid w:val="00C27552"/>
    <w:rsid w:val="00C35668"/>
    <w:rsid w:val="00C356C7"/>
    <w:rsid w:val="00C35807"/>
    <w:rsid w:val="00C37E1B"/>
    <w:rsid w:val="00C404F5"/>
    <w:rsid w:val="00C44C54"/>
    <w:rsid w:val="00C5281B"/>
    <w:rsid w:val="00C56FA5"/>
    <w:rsid w:val="00C61A37"/>
    <w:rsid w:val="00C65471"/>
    <w:rsid w:val="00C7283F"/>
    <w:rsid w:val="00C739D3"/>
    <w:rsid w:val="00C75A92"/>
    <w:rsid w:val="00C77D54"/>
    <w:rsid w:val="00C801CE"/>
    <w:rsid w:val="00C8430E"/>
    <w:rsid w:val="00C8454B"/>
    <w:rsid w:val="00C9696A"/>
    <w:rsid w:val="00C96C29"/>
    <w:rsid w:val="00CA40F1"/>
    <w:rsid w:val="00CA7550"/>
    <w:rsid w:val="00CC469A"/>
    <w:rsid w:val="00CD370E"/>
    <w:rsid w:val="00CE2D95"/>
    <w:rsid w:val="00CE311E"/>
    <w:rsid w:val="00CE45B1"/>
    <w:rsid w:val="00CE4FA8"/>
    <w:rsid w:val="00CE7432"/>
    <w:rsid w:val="00CF120C"/>
    <w:rsid w:val="00CF35A7"/>
    <w:rsid w:val="00CF366A"/>
    <w:rsid w:val="00CF7E01"/>
    <w:rsid w:val="00D0009F"/>
    <w:rsid w:val="00D00B65"/>
    <w:rsid w:val="00D05E5A"/>
    <w:rsid w:val="00D06BE1"/>
    <w:rsid w:val="00D15195"/>
    <w:rsid w:val="00D17320"/>
    <w:rsid w:val="00D30572"/>
    <w:rsid w:val="00D31F17"/>
    <w:rsid w:val="00D363DC"/>
    <w:rsid w:val="00D37538"/>
    <w:rsid w:val="00D74F9B"/>
    <w:rsid w:val="00D86672"/>
    <w:rsid w:val="00D940C7"/>
    <w:rsid w:val="00D95481"/>
    <w:rsid w:val="00DA34C0"/>
    <w:rsid w:val="00DB53B9"/>
    <w:rsid w:val="00DC0384"/>
    <w:rsid w:val="00DC2B4C"/>
    <w:rsid w:val="00DC3054"/>
    <w:rsid w:val="00DC3D55"/>
    <w:rsid w:val="00DD3154"/>
    <w:rsid w:val="00DE1A1E"/>
    <w:rsid w:val="00DE1DA7"/>
    <w:rsid w:val="00DE43BE"/>
    <w:rsid w:val="00DE6749"/>
    <w:rsid w:val="00DF446F"/>
    <w:rsid w:val="00E05C7E"/>
    <w:rsid w:val="00E26431"/>
    <w:rsid w:val="00E26B5E"/>
    <w:rsid w:val="00E376E0"/>
    <w:rsid w:val="00E42097"/>
    <w:rsid w:val="00E44027"/>
    <w:rsid w:val="00E46DCE"/>
    <w:rsid w:val="00E518AC"/>
    <w:rsid w:val="00E522E6"/>
    <w:rsid w:val="00E53E79"/>
    <w:rsid w:val="00E564F9"/>
    <w:rsid w:val="00E5751A"/>
    <w:rsid w:val="00E668C6"/>
    <w:rsid w:val="00E67131"/>
    <w:rsid w:val="00E71439"/>
    <w:rsid w:val="00E82D34"/>
    <w:rsid w:val="00E838B9"/>
    <w:rsid w:val="00E9213E"/>
    <w:rsid w:val="00EA305F"/>
    <w:rsid w:val="00EA3AFF"/>
    <w:rsid w:val="00EA3B32"/>
    <w:rsid w:val="00EA3B70"/>
    <w:rsid w:val="00EB327C"/>
    <w:rsid w:val="00EB7092"/>
    <w:rsid w:val="00EC7752"/>
    <w:rsid w:val="00EC7F5F"/>
    <w:rsid w:val="00ED2B01"/>
    <w:rsid w:val="00ED40A5"/>
    <w:rsid w:val="00ED7026"/>
    <w:rsid w:val="00EE13F8"/>
    <w:rsid w:val="00EE2630"/>
    <w:rsid w:val="00EF0125"/>
    <w:rsid w:val="00F0004F"/>
    <w:rsid w:val="00F06C3D"/>
    <w:rsid w:val="00F157C0"/>
    <w:rsid w:val="00F16CC9"/>
    <w:rsid w:val="00F30F45"/>
    <w:rsid w:val="00F34C9F"/>
    <w:rsid w:val="00F3780C"/>
    <w:rsid w:val="00F403CF"/>
    <w:rsid w:val="00F42420"/>
    <w:rsid w:val="00F42E12"/>
    <w:rsid w:val="00F54167"/>
    <w:rsid w:val="00F60911"/>
    <w:rsid w:val="00F61135"/>
    <w:rsid w:val="00F63279"/>
    <w:rsid w:val="00F63A6E"/>
    <w:rsid w:val="00F64CC8"/>
    <w:rsid w:val="00F678D6"/>
    <w:rsid w:val="00F73934"/>
    <w:rsid w:val="00F74843"/>
    <w:rsid w:val="00F80136"/>
    <w:rsid w:val="00F8418F"/>
    <w:rsid w:val="00F951B7"/>
    <w:rsid w:val="00FA77CA"/>
    <w:rsid w:val="00FB01A4"/>
    <w:rsid w:val="00FB106C"/>
    <w:rsid w:val="00FB274D"/>
    <w:rsid w:val="00FB5262"/>
    <w:rsid w:val="00FB74FB"/>
    <w:rsid w:val="00FC32A9"/>
    <w:rsid w:val="00FC427E"/>
    <w:rsid w:val="00FD1141"/>
    <w:rsid w:val="00FD2A3F"/>
    <w:rsid w:val="00FE0A5D"/>
    <w:rsid w:val="00FE6CF6"/>
    <w:rsid w:val="00FF21B3"/>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63748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441CAE"/>
    <w:pPr>
      <w:spacing w:line="264" w:lineRule="auto"/>
    </w:pPr>
    <w:rPr>
      <w:rFonts w:ascii="Arial" w:hAnsi="Arial"/>
      <w:szCs w:val="24"/>
    </w:rPr>
  </w:style>
  <w:style w:type="paragraph" w:styleId="Heading1">
    <w:name w:val="heading 1"/>
    <w:next w:val="Normal"/>
    <w:qFormat/>
    <w:rsid w:val="00411C56"/>
    <w:pPr>
      <w:keepNext/>
      <w:pageBreakBefore/>
      <w:spacing w:before="240" w:after="120" w:line="264" w:lineRule="auto"/>
      <w:outlineLvl w:val="0"/>
    </w:pPr>
    <w:rPr>
      <w:rFonts w:ascii="Arial" w:hAnsi="Arial" w:cs="Arial"/>
      <w:b/>
      <w:bCs/>
      <w:sz w:val="32"/>
      <w:szCs w:val="24"/>
    </w:rPr>
  </w:style>
  <w:style w:type="paragraph" w:styleId="Heading2">
    <w:name w:val="heading 2"/>
    <w:next w:val="Normal"/>
    <w:qFormat/>
    <w:rsid w:val="00411C56"/>
    <w:pPr>
      <w:keepNext/>
      <w:spacing w:before="240" w:after="120" w:line="264" w:lineRule="auto"/>
      <w:outlineLvl w:val="1"/>
    </w:pPr>
    <w:rPr>
      <w:rFonts w:ascii="Arial" w:hAnsi="Arial" w:cs="Arial"/>
      <w:b/>
      <w:bCs/>
      <w:iCs/>
      <w:sz w:val="28"/>
      <w:szCs w:val="28"/>
    </w:rPr>
  </w:style>
  <w:style w:type="paragraph" w:styleId="Heading3">
    <w:name w:val="heading 3"/>
    <w:next w:val="Normal"/>
    <w:qFormat/>
    <w:rsid w:val="00411C56"/>
    <w:pPr>
      <w:keepNext/>
      <w:spacing w:before="240" w:after="120" w:line="264" w:lineRule="auto"/>
      <w:outlineLvl w:val="2"/>
    </w:pPr>
    <w:rPr>
      <w:rFonts w:ascii="Arial" w:hAnsi="Arial" w:cs="Arial"/>
      <w:b/>
      <w:bCs/>
      <w:sz w:val="26"/>
      <w:szCs w:val="26"/>
    </w:rPr>
  </w:style>
  <w:style w:type="paragraph" w:styleId="Heading4">
    <w:name w:val="heading 4"/>
    <w:next w:val="Normal"/>
    <w:qFormat/>
    <w:rsid w:val="00411C56"/>
    <w:pPr>
      <w:keepNext/>
      <w:spacing w:before="240" w:after="120" w:line="264" w:lineRule="auto"/>
      <w:outlineLvl w:val="3"/>
    </w:pPr>
    <w:rPr>
      <w:rFonts w:ascii="Arial" w:hAnsi="Arial"/>
      <w:b/>
      <w:bCs/>
      <w:sz w:val="24"/>
      <w:szCs w:val="28"/>
    </w:rPr>
  </w:style>
  <w:style w:type="paragraph" w:styleId="Heading5">
    <w:name w:val="heading 5"/>
    <w:next w:val="Normal"/>
    <w:qFormat/>
    <w:rsid w:val="00411C56"/>
    <w:pPr>
      <w:spacing w:before="240" w:after="120" w:line="264" w:lineRule="auto"/>
      <w:outlineLvl w:val="4"/>
    </w:pPr>
    <w:rPr>
      <w:rFonts w:ascii="Arial" w:hAnsi="Arial" w:cs="Tahoma"/>
      <w:b/>
      <w:bCs/>
      <w:iCs/>
      <w:sz w:val="22"/>
      <w:szCs w:val="26"/>
    </w:rPr>
  </w:style>
  <w:style w:type="paragraph" w:styleId="Heading6">
    <w:name w:val="heading 6"/>
    <w:basedOn w:val="Normal"/>
    <w:next w:val="Normal"/>
    <w:qFormat/>
    <w:rsid w:val="00411C56"/>
    <w:pPr>
      <w:numPr>
        <w:ilvl w:val="5"/>
        <w:numId w:val="12"/>
      </w:numPr>
      <w:spacing w:before="240" w:after="60"/>
      <w:outlineLvl w:val="5"/>
    </w:pPr>
    <w:rPr>
      <w:b/>
      <w:bCs/>
      <w:sz w:val="22"/>
      <w:szCs w:val="22"/>
    </w:rPr>
  </w:style>
  <w:style w:type="paragraph" w:styleId="Heading7">
    <w:name w:val="heading 7"/>
    <w:basedOn w:val="Normal"/>
    <w:next w:val="Normal"/>
    <w:qFormat/>
    <w:rsid w:val="00411C56"/>
    <w:pPr>
      <w:numPr>
        <w:ilvl w:val="6"/>
        <w:numId w:val="12"/>
      </w:numPr>
      <w:spacing w:before="240" w:after="60"/>
      <w:outlineLvl w:val="6"/>
    </w:pPr>
  </w:style>
  <w:style w:type="paragraph" w:styleId="Heading8">
    <w:name w:val="heading 8"/>
    <w:basedOn w:val="Normal"/>
    <w:next w:val="Normal"/>
    <w:qFormat/>
    <w:rsid w:val="00411C56"/>
    <w:pPr>
      <w:numPr>
        <w:ilvl w:val="7"/>
        <w:numId w:val="12"/>
      </w:numPr>
      <w:spacing w:before="240" w:after="60"/>
      <w:outlineLvl w:val="7"/>
    </w:pPr>
    <w:rPr>
      <w:i/>
      <w:iCs/>
    </w:rPr>
  </w:style>
  <w:style w:type="paragraph" w:styleId="Heading9">
    <w:name w:val="heading 9"/>
    <w:basedOn w:val="Normal"/>
    <w:next w:val="Normal"/>
    <w:qFormat/>
    <w:rsid w:val="00411C56"/>
    <w:pPr>
      <w:numPr>
        <w:ilvl w:val="8"/>
        <w:numId w:val="12"/>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rsid w:val="00411C56"/>
    <w:pPr>
      <w:numPr>
        <w:numId w:val="1"/>
      </w:numPr>
    </w:pPr>
  </w:style>
  <w:style w:type="numbering" w:styleId="1ai">
    <w:name w:val="Outline List 1"/>
    <w:basedOn w:val="NoList"/>
    <w:semiHidden/>
    <w:rsid w:val="00411C56"/>
    <w:pPr>
      <w:numPr>
        <w:numId w:val="2"/>
      </w:numPr>
    </w:pPr>
  </w:style>
  <w:style w:type="numbering" w:styleId="ArticleSection">
    <w:name w:val="Outline List 3"/>
    <w:basedOn w:val="NoList"/>
    <w:semiHidden/>
    <w:rsid w:val="00411C56"/>
    <w:pPr>
      <w:numPr>
        <w:numId w:val="3"/>
      </w:numPr>
    </w:pPr>
  </w:style>
  <w:style w:type="paragraph" w:styleId="BlockText">
    <w:name w:val="Block Text"/>
    <w:basedOn w:val="Normal"/>
    <w:semiHidden/>
    <w:rsid w:val="00411C56"/>
    <w:pPr>
      <w:spacing w:after="120"/>
      <w:ind w:left="1440" w:right="1440"/>
    </w:pPr>
  </w:style>
  <w:style w:type="paragraph" w:styleId="BodyTextFirstIndent">
    <w:name w:val="Body Text First Indent"/>
    <w:basedOn w:val="Normal"/>
    <w:semiHidden/>
    <w:rsid w:val="00411C56"/>
    <w:pPr>
      <w:spacing w:after="120"/>
      <w:ind w:firstLine="210"/>
    </w:pPr>
  </w:style>
  <w:style w:type="paragraph" w:styleId="BodyText">
    <w:name w:val="Body Text"/>
    <w:basedOn w:val="Normal"/>
    <w:semiHidden/>
    <w:rsid w:val="00411C56"/>
    <w:pPr>
      <w:spacing w:after="120"/>
    </w:pPr>
  </w:style>
  <w:style w:type="paragraph" w:styleId="BodyText2">
    <w:name w:val="Body Text 2"/>
    <w:basedOn w:val="Normal"/>
    <w:semiHidden/>
    <w:rsid w:val="00411C56"/>
    <w:pPr>
      <w:spacing w:after="120" w:line="480" w:lineRule="auto"/>
    </w:pPr>
  </w:style>
  <w:style w:type="paragraph" w:styleId="BodyText3">
    <w:name w:val="Body Text 3"/>
    <w:basedOn w:val="Normal"/>
    <w:semiHidden/>
    <w:rsid w:val="00411C56"/>
    <w:pPr>
      <w:spacing w:after="120"/>
    </w:pPr>
    <w:rPr>
      <w:sz w:val="16"/>
      <w:szCs w:val="16"/>
    </w:rPr>
  </w:style>
  <w:style w:type="paragraph" w:customStyle="1" w:styleId="ITSBodyText4">
    <w:name w:val="ITS_Body Text 4"/>
    <w:rsid w:val="00411C56"/>
    <w:pPr>
      <w:spacing w:before="120" w:after="120" w:line="264" w:lineRule="auto"/>
      <w:ind w:left="1701"/>
    </w:pPr>
    <w:rPr>
      <w:rFonts w:ascii="Arial" w:hAnsi="Arial"/>
      <w:szCs w:val="24"/>
    </w:rPr>
  </w:style>
  <w:style w:type="paragraph" w:customStyle="1" w:styleId="ITSBodyText5">
    <w:name w:val="ITS_Body Text 5"/>
    <w:rsid w:val="00411C56"/>
    <w:pPr>
      <w:spacing w:before="120" w:after="120" w:line="264" w:lineRule="auto"/>
      <w:ind w:left="2268"/>
    </w:pPr>
    <w:rPr>
      <w:rFonts w:ascii="Arial" w:hAnsi="Arial"/>
      <w:szCs w:val="24"/>
    </w:rPr>
  </w:style>
  <w:style w:type="paragraph" w:styleId="BodyTextIndent">
    <w:name w:val="Body Text Indent"/>
    <w:basedOn w:val="Normal"/>
    <w:semiHidden/>
    <w:rsid w:val="00411C56"/>
    <w:pPr>
      <w:spacing w:after="120"/>
      <w:ind w:left="283"/>
    </w:pPr>
  </w:style>
  <w:style w:type="paragraph" w:styleId="BodyTextFirstIndent2">
    <w:name w:val="Body Text First Indent 2"/>
    <w:basedOn w:val="BodyTextIndent"/>
    <w:semiHidden/>
    <w:rsid w:val="00411C56"/>
    <w:pPr>
      <w:ind w:firstLine="210"/>
    </w:pPr>
  </w:style>
  <w:style w:type="paragraph" w:styleId="BodyTextIndent2">
    <w:name w:val="Body Text Indent 2"/>
    <w:basedOn w:val="Normal"/>
    <w:semiHidden/>
    <w:rsid w:val="00411C56"/>
    <w:pPr>
      <w:spacing w:after="120" w:line="480" w:lineRule="auto"/>
      <w:ind w:left="283"/>
    </w:pPr>
  </w:style>
  <w:style w:type="paragraph" w:styleId="BodyTextIndent3">
    <w:name w:val="Body Text Indent 3"/>
    <w:basedOn w:val="Normal"/>
    <w:semiHidden/>
    <w:rsid w:val="00411C56"/>
    <w:pPr>
      <w:spacing w:after="120"/>
      <w:ind w:left="283"/>
    </w:pPr>
    <w:rPr>
      <w:sz w:val="16"/>
      <w:szCs w:val="16"/>
    </w:rPr>
  </w:style>
  <w:style w:type="paragraph" w:styleId="Closing">
    <w:name w:val="Closing"/>
    <w:basedOn w:val="Normal"/>
    <w:semiHidden/>
    <w:rsid w:val="00411C56"/>
    <w:pPr>
      <w:ind w:left="4252"/>
    </w:pPr>
  </w:style>
  <w:style w:type="paragraph" w:styleId="Date">
    <w:name w:val="Date"/>
    <w:basedOn w:val="Normal"/>
    <w:next w:val="Normal"/>
    <w:semiHidden/>
    <w:rsid w:val="00411C56"/>
  </w:style>
  <w:style w:type="paragraph" w:styleId="Caption">
    <w:name w:val="caption"/>
    <w:next w:val="Normal"/>
    <w:qFormat/>
    <w:rsid w:val="00411C56"/>
    <w:pPr>
      <w:spacing w:before="120" w:after="120" w:line="264" w:lineRule="auto"/>
      <w:jc w:val="center"/>
    </w:pPr>
    <w:rPr>
      <w:rFonts w:ascii="Arial" w:hAnsi="Arial" w:cs="Tahoma"/>
      <w:b/>
      <w:bCs/>
      <w:sz w:val="18"/>
    </w:rPr>
  </w:style>
  <w:style w:type="paragraph" w:styleId="E-mailSignature">
    <w:name w:val="E-mail Signature"/>
    <w:basedOn w:val="Normal"/>
    <w:semiHidden/>
    <w:rsid w:val="00411C56"/>
  </w:style>
  <w:style w:type="character" w:styleId="Emphasis">
    <w:name w:val="Emphasis"/>
    <w:qFormat/>
    <w:rsid w:val="00411C56"/>
    <w:rPr>
      <w:i/>
      <w:iCs/>
    </w:rPr>
  </w:style>
  <w:style w:type="paragraph" w:styleId="EnvelopeAddress">
    <w:name w:val="envelope address"/>
    <w:basedOn w:val="Normal"/>
    <w:semiHidden/>
    <w:rsid w:val="00411C56"/>
    <w:pPr>
      <w:framePr w:w="7920" w:h="1980" w:hRule="exact" w:hSpace="180" w:wrap="auto" w:hAnchor="page" w:xAlign="center" w:yAlign="bottom"/>
      <w:ind w:left="2880"/>
    </w:pPr>
    <w:rPr>
      <w:rFonts w:cs="Arial"/>
      <w:sz w:val="24"/>
    </w:rPr>
  </w:style>
  <w:style w:type="paragraph" w:styleId="EnvelopeReturn">
    <w:name w:val="envelope return"/>
    <w:basedOn w:val="Normal"/>
    <w:semiHidden/>
    <w:rsid w:val="00411C56"/>
    <w:rPr>
      <w:rFonts w:cs="Arial"/>
      <w:szCs w:val="20"/>
    </w:rPr>
  </w:style>
  <w:style w:type="paragraph" w:styleId="FootnoteText">
    <w:name w:val="footnote text"/>
    <w:link w:val="FootnoteTextChar"/>
    <w:rsid w:val="00411C56"/>
    <w:pPr>
      <w:spacing w:before="40" w:after="40" w:line="264" w:lineRule="auto"/>
    </w:pPr>
    <w:rPr>
      <w:rFonts w:ascii="Arial" w:hAnsi="Arial"/>
      <w:sz w:val="16"/>
    </w:rPr>
  </w:style>
  <w:style w:type="character" w:styleId="HTMLAcronym">
    <w:name w:val="HTML Acronym"/>
    <w:basedOn w:val="DefaultParagraphFont"/>
    <w:semiHidden/>
    <w:rsid w:val="00411C56"/>
  </w:style>
  <w:style w:type="paragraph" w:styleId="HTMLAddress">
    <w:name w:val="HTML Address"/>
    <w:basedOn w:val="Normal"/>
    <w:semiHidden/>
    <w:rsid w:val="00411C56"/>
    <w:rPr>
      <w:i/>
      <w:iCs/>
    </w:rPr>
  </w:style>
  <w:style w:type="character" w:styleId="HTMLCite">
    <w:name w:val="HTML Cite"/>
    <w:semiHidden/>
    <w:rsid w:val="00411C56"/>
    <w:rPr>
      <w:i/>
      <w:iCs/>
    </w:rPr>
  </w:style>
  <w:style w:type="character" w:styleId="HTMLCode">
    <w:name w:val="HTML Code"/>
    <w:semiHidden/>
    <w:rsid w:val="00411C56"/>
    <w:rPr>
      <w:rFonts w:ascii="Courier New" w:hAnsi="Courier New" w:cs="Courier New"/>
      <w:sz w:val="20"/>
      <w:szCs w:val="20"/>
    </w:rPr>
  </w:style>
  <w:style w:type="character" w:styleId="HTMLDefinition">
    <w:name w:val="HTML Definition"/>
    <w:semiHidden/>
    <w:rsid w:val="00411C56"/>
    <w:rPr>
      <w:i/>
      <w:iCs/>
    </w:rPr>
  </w:style>
  <w:style w:type="paragraph" w:customStyle="1" w:styleId="ITSDocumentSub-title">
    <w:name w:val="ITS_Document Sub-title"/>
    <w:next w:val="ITSBodyText"/>
    <w:rsid w:val="00411C56"/>
    <w:pPr>
      <w:spacing w:before="320" w:after="320" w:line="264" w:lineRule="auto"/>
    </w:pPr>
    <w:rPr>
      <w:rFonts w:ascii="Arial" w:hAnsi="Arial" w:cs="Tahoma"/>
      <w:b/>
      <w:bCs/>
      <w:kern w:val="32"/>
      <w:sz w:val="36"/>
      <w:szCs w:val="32"/>
    </w:rPr>
  </w:style>
  <w:style w:type="character" w:styleId="HTMLKeyboard">
    <w:name w:val="HTML Keyboard"/>
    <w:semiHidden/>
    <w:rsid w:val="00411C56"/>
    <w:rPr>
      <w:rFonts w:ascii="Courier New" w:hAnsi="Courier New" w:cs="Courier New"/>
      <w:sz w:val="20"/>
      <w:szCs w:val="20"/>
    </w:rPr>
  </w:style>
  <w:style w:type="paragraph" w:styleId="HTMLPreformatted">
    <w:name w:val="HTML Preformatted"/>
    <w:basedOn w:val="Normal"/>
    <w:semiHidden/>
    <w:rsid w:val="00411C56"/>
    <w:rPr>
      <w:rFonts w:ascii="Courier New" w:hAnsi="Courier New" w:cs="Courier New"/>
      <w:szCs w:val="20"/>
    </w:rPr>
  </w:style>
  <w:style w:type="character" w:styleId="HTMLSample">
    <w:name w:val="HTML Sample"/>
    <w:semiHidden/>
    <w:rsid w:val="00411C56"/>
    <w:rPr>
      <w:rFonts w:ascii="Courier New" w:hAnsi="Courier New" w:cs="Courier New"/>
    </w:rPr>
  </w:style>
  <w:style w:type="character" w:styleId="HTMLTypewriter">
    <w:name w:val="HTML Typewriter"/>
    <w:semiHidden/>
    <w:rsid w:val="00411C56"/>
    <w:rPr>
      <w:rFonts w:ascii="Courier New" w:hAnsi="Courier New" w:cs="Courier New"/>
      <w:sz w:val="20"/>
      <w:szCs w:val="20"/>
    </w:rPr>
  </w:style>
  <w:style w:type="character" w:styleId="FollowedHyperlink">
    <w:name w:val="FollowedHyperlink"/>
    <w:semiHidden/>
    <w:rsid w:val="0005193B"/>
    <w:rPr>
      <w:rFonts w:ascii="Arial" w:hAnsi="Arial"/>
      <w:color w:val="800080"/>
      <w:sz w:val="20"/>
      <w:u w:val="single"/>
    </w:rPr>
  </w:style>
  <w:style w:type="paragraph" w:styleId="Footer">
    <w:name w:val="footer"/>
    <w:rsid w:val="00411C56"/>
    <w:pPr>
      <w:pBdr>
        <w:top w:val="single" w:sz="4" w:space="4" w:color="auto"/>
      </w:pBdr>
      <w:tabs>
        <w:tab w:val="center" w:pos="4536"/>
        <w:tab w:val="right" w:pos="9072"/>
      </w:tabs>
      <w:spacing w:line="264" w:lineRule="auto"/>
    </w:pPr>
    <w:rPr>
      <w:rFonts w:ascii="Arial" w:hAnsi="Arial"/>
      <w:sz w:val="16"/>
      <w:szCs w:val="24"/>
    </w:rPr>
  </w:style>
  <w:style w:type="character" w:styleId="FootnoteReference">
    <w:name w:val="footnote reference"/>
    <w:rsid w:val="00411C56"/>
    <w:rPr>
      <w:rFonts w:ascii="Arial" w:hAnsi="Arial"/>
      <w:color w:val="auto"/>
      <w:sz w:val="20"/>
      <w:vertAlign w:val="superscript"/>
    </w:rPr>
  </w:style>
  <w:style w:type="character" w:styleId="LineNumber">
    <w:name w:val="line number"/>
    <w:basedOn w:val="DefaultParagraphFont"/>
    <w:semiHidden/>
    <w:rsid w:val="00411C56"/>
  </w:style>
  <w:style w:type="paragraph" w:styleId="Header">
    <w:name w:val="header"/>
    <w:rsid w:val="00411C56"/>
    <w:pPr>
      <w:pBdr>
        <w:bottom w:val="single" w:sz="4" w:space="4" w:color="auto"/>
      </w:pBdr>
      <w:tabs>
        <w:tab w:val="center" w:pos="4536"/>
        <w:tab w:val="right" w:pos="9072"/>
      </w:tabs>
      <w:spacing w:line="264" w:lineRule="auto"/>
    </w:pPr>
    <w:rPr>
      <w:rFonts w:ascii="Arial" w:hAnsi="Arial"/>
      <w:sz w:val="16"/>
      <w:szCs w:val="24"/>
    </w:rPr>
  </w:style>
  <w:style w:type="paragraph" w:styleId="List4">
    <w:name w:val="List 4"/>
    <w:basedOn w:val="Normal"/>
    <w:semiHidden/>
    <w:rsid w:val="00411C56"/>
    <w:pPr>
      <w:ind w:left="1132" w:hanging="283"/>
    </w:pPr>
  </w:style>
  <w:style w:type="paragraph" w:styleId="List5">
    <w:name w:val="List 5"/>
    <w:basedOn w:val="Normal"/>
    <w:semiHidden/>
    <w:rsid w:val="00411C56"/>
    <w:pPr>
      <w:ind w:left="1415" w:hanging="283"/>
    </w:pPr>
  </w:style>
  <w:style w:type="paragraph" w:styleId="ListContinue">
    <w:name w:val="List Continue"/>
    <w:basedOn w:val="Normal"/>
    <w:semiHidden/>
    <w:rsid w:val="00411C56"/>
    <w:pPr>
      <w:spacing w:after="120"/>
      <w:ind w:left="283"/>
    </w:pPr>
  </w:style>
  <w:style w:type="paragraph" w:styleId="ListContinue2">
    <w:name w:val="List Continue 2"/>
    <w:basedOn w:val="Normal"/>
    <w:semiHidden/>
    <w:rsid w:val="00411C56"/>
    <w:pPr>
      <w:spacing w:after="120"/>
      <w:ind w:left="566"/>
    </w:pPr>
  </w:style>
  <w:style w:type="paragraph" w:styleId="ListContinue3">
    <w:name w:val="List Continue 3"/>
    <w:basedOn w:val="Normal"/>
    <w:semiHidden/>
    <w:rsid w:val="00411C56"/>
    <w:pPr>
      <w:spacing w:after="120"/>
      <w:ind w:left="849"/>
    </w:pPr>
  </w:style>
  <w:style w:type="paragraph" w:styleId="ListContinue4">
    <w:name w:val="List Continue 4"/>
    <w:basedOn w:val="Normal"/>
    <w:semiHidden/>
    <w:rsid w:val="00411C56"/>
    <w:pPr>
      <w:spacing w:after="120"/>
      <w:ind w:left="1132"/>
    </w:pPr>
  </w:style>
  <w:style w:type="paragraph" w:styleId="ListContinue5">
    <w:name w:val="List Continue 5"/>
    <w:basedOn w:val="Normal"/>
    <w:semiHidden/>
    <w:rsid w:val="00411C56"/>
    <w:pPr>
      <w:spacing w:after="120"/>
      <w:ind w:left="1415"/>
    </w:pPr>
  </w:style>
  <w:style w:type="paragraph" w:styleId="ListNumber4">
    <w:name w:val="List Number 4"/>
    <w:basedOn w:val="Normal"/>
    <w:semiHidden/>
    <w:rsid w:val="00411C56"/>
    <w:pPr>
      <w:numPr>
        <w:numId w:val="19"/>
      </w:numPr>
    </w:pPr>
  </w:style>
  <w:style w:type="paragraph" w:styleId="ListNumber5">
    <w:name w:val="List Number 5"/>
    <w:basedOn w:val="Normal"/>
    <w:semiHidden/>
    <w:rsid w:val="00411C56"/>
    <w:pPr>
      <w:numPr>
        <w:numId w:val="20"/>
      </w:numPr>
    </w:pPr>
  </w:style>
  <w:style w:type="character" w:styleId="HTMLVariable">
    <w:name w:val="HTML Variable"/>
    <w:semiHidden/>
    <w:rsid w:val="00411C56"/>
    <w:rPr>
      <w:i/>
      <w:iCs/>
    </w:rPr>
  </w:style>
  <w:style w:type="character" w:styleId="Hyperlink">
    <w:name w:val="Hyperlink"/>
    <w:uiPriority w:val="99"/>
    <w:rsid w:val="0005193B"/>
    <w:rPr>
      <w:rFonts w:ascii="Arial" w:hAnsi="Arial"/>
      <w:color w:val="0000FF"/>
      <w:sz w:val="20"/>
      <w:u w:val="single"/>
    </w:rPr>
  </w:style>
  <w:style w:type="paragraph" w:styleId="Index1">
    <w:name w:val="index 1"/>
    <w:basedOn w:val="Normal"/>
    <w:next w:val="Normal"/>
    <w:semiHidden/>
    <w:rsid w:val="00411C56"/>
    <w:pPr>
      <w:ind w:left="240" w:hanging="240"/>
    </w:pPr>
  </w:style>
  <w:style w:type="paragraph" w:styleId="Index2">
    <w:name w:val="index 2"/>
    <w:basedOn w:val="Normal"/>
    <w:next w:val="Normal"/>
    <w:autoRedefine/>
    <w:semiHidden/>
    <w:rsid w:val="00411C56"/>
    <w:pPr>
      <w:ind w:left="480" w:hanging="240"/>
    </w:pPr>
  </w:style>
  <w:style w:type="paragraph" w:styleId="Index3">
    <w:name w:val="index 3"/>
    <w:basedOn w:val="Normal"/>
    <w:next w:val="Normal"/>
    <w:autoRedefine/>
    <w:semiHidden/>
    <w:rsid w:val="00411C56"/>
    <w:pPr>
      <w:ind w:left="720" w:hanging="240"/>
    </w:pPr>
  </w:style>
  <w:style w:type="paragraph" w:styleId="MessageHeader">
    <w:name w:val="Message Header"/>
    <w:basedOn w:val="Normal"/>
    <w:semiHidden/>
    <w:rsid w:val="00411C56"/>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rPr>
  </w:style>
  <w:style w:type="paragraph" w:styleId="NormalWeb">
    <w:name w:val="Normal (Web)"/>
    <w:basedOn w:val="Normal"/>
    <w:semiHidden/>
    <w:rsid w:val="00411C56"/>
    <w:rPr>
      <w:rFonts w:ascii="Times New Roman" w:hAnsi="Times New Roman"/>
      <w:sz w:val="24"/>
    </w:rPr>
  </w:style>
  <w:style w:type="paragraph" w:styleId="NormalIndent">
    <w:name w:val="Normal Indent"/>
    <w:basedOn w:val="Normal"/>
    <w:semiHidden/>
    <w:rsid w:val="00411C56"/>
    <w:pPr>
      <w:ind w:left="720"/>
    </w:pPr>
  </w:style>
  <w:style w:type="paragraph" w:styleId="NoteHeading">
    <w:name w:val="Note Heading"/>
    <w:basedOn w:val="Normal"/>
    <w:next w:val="Normal"/>
    <w:semiHidden/>
    <w:rsid w:val="00411C56"/>
  </w:style>
  <w:style w:type="character" w:styleId="PageNumber">
    <w:name w:val="page number"/>
    <w:basedOn w:val="DefaultParagraphFont"/>
    <w:semiHidden/>
    <w:rsid w:val="00411C56"/>
  </w:style>
  <w:style w:type="paragraph" w:styleId="PlainText">
    <w:name w:val="Plain Text"/>
    <w:basedOn w:val="Normal"/>
    <w:semiHidden/>
    <w:rsid w:val="00411C56"/>
    <w:rPr>
      <w:rFonts w:ascii="Courier New" w:hAnsi="Courier New" w:cs="Courier New"/>
      <w:szCs w:val="20"/>
    </w:rPr>
  </w:style>
  <w:style w:type="paragraph" w:styleId="Salutation">
    <w:name w:val="Salutation"/>
    <w:basedOn w:val="Normal"/>
    <w:next w:val="Normal"/>
    <w:semiHidden/>
    <w:rsid w:val="00411C56"/>
  </w:style>
  <w:style w:type="paragraph" w:styleId="Signature">
    <w:name w:val="Signature"/>
    <w:basedOn w:val="Normal"/>
    <w:semiHidden/>
    <w:rsid w:val="00411C56"/>
    <w:pPr>
      <w:ind w:left="4252"/>
    </w:pPr>
  </w:style>
  <w:style w:type="paragraph" w:styleId="List">
    <w:name w:val="List"/>
    <w:basedOn w:val="Normal"/>
    <w:semiHidden/>
    <w:rsid w:val="00411C56"/>
    <w:pPr>
      <w:ind w:left="283" w:hanging="283"/>
    </w:pPr>
  </w:style>
  <w:style w:type="paragraph" w:styleId="List2">
    <w:name w:val="List 2"/>
    <w:basedOn w:val="Normal"/>
    <w:semiHidden/>
    <w:rsid w:val="00411C56"/>
    <w:pPr>
      <w:ind w:left="566" w:hanging="283"/>
    </w:pPr>
  </w:style>
  <w:style w:type="paragraph" w:styleId="List3">
    <w:name w:val="List 3"/>
    <w:basedOn w:val="Normal"/>
    <w:semiHidden/>
    <w:rsid w:val="00411C56"/>
    <w:pPr>
      <w:ind w:left="849" w:hanging="283"/>
    </w:pPr>
  </w:style>
  <w:style w:type="character" w:styleId="Strong">
    <w:name w:val="Strong"/>
    <w:qFormat/>
    <w:rsid w:val="00411C56"/>
    <w:rPr>
      <w:b/>
      <w:bCs/>
    </w:rPr>
  </w:style>
  <w:style w:type="paragraph" w:styleId="Subtitle">
    <w:name w:val="Subtitle"/>
    <w:basedOn w:val="Normal"/>
    <w:qFormat/>
    <w:rsid w:val="00411C56"/>
    <w:pPr>
      <w:spacing w:after="60"/>
      <w:jc w:val="center"/>
      <w:outlineLvl w:val="1"/>
    </w:pPr>
    <w:rPr>
      <w:rFonts w:cs="Arial"/>
      <w:sz w:val="24"/>
    </w:rPr>
  </w:style>
  <w:style w:type="paragraph" w:styleId="ListBullet">
    <w:name w:val="List Bullet"/>
    <w:semiHidden/>
    <w:rsid w:val="00411C56"/>
    <w:pPr>
      <w:numPr>
        <w:numId w:val="13"/>
      </w:numPr>
      <w:spacing w:before="120" w:after="120" w:line="264" w:lineRule="auto"/>
    </w:pPr>
    <w:rPr>
      <w:rFonts w:ascii="Arial" w:hAnsi="Arial"/>
      <w:color w:val="FF00FF"/>
      <w:szCs w:val="24"/>
    </w:rPr>
  </w:style>
  <w:style w:type="paragraph" w:styleId="ListBullet2">
    <w:name w:val="List Bullet 2"/>
    <w:basedOn w:val="Normal"/>
    <w:semiHidden/>
    <w:rsid w:val="00411C56"/>
    <w:pPr>
      <w:numPr>
        <w:numId w:val="14"/>
      </w:numPr>
      <w:spacing w:before="120" w:after="120"/>
    </w:pPr>
    <w:rPr>
      <w:color w:val="FF00FF"/>
    </w:rPr>
  </w:style>
  <w:style w:type="paragraph" w:styleId="ListBullet3">
    <w:name w:val="List Bullet 3"/>
    <w:semiHidden/>
    <w:rsid w:val="00411C56"/>
    <w:pPr>
      <w:numPr>
        <w:numId w:val="15"/>
      </w:numPr>
      <w:spacing w:before="120" w:after="120" w:line="264" w:lineRule="auto"/>
    </w:pPr>
    <w:rPr>
      <w:rFonts w:ascii="Arial" w:hAnsi="Arial"/>
      <w:color w:val="FF00FF"/>
      <w:szCs w:val="24"/>
    </w:rPr>
  </w:style>
  <w:style w:type="table" w:styleId="Table3Deffects1">
    <w:name w:val="Table 3D effects 1"/>
    <w:basedOn w:val="TableNormal"/>
    <w:semiHidden/>
    <w:rsid w:val="00411C56"/>
    <w:pPr>
      <w:spacing w:line="264" w:lineRule="auto"/>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411C56"/>
    <w:pPr>
      <w:spacing w:line="264" w:lineRule="auto"/>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411C56"/>
    <w:pPr>
      <w:spacing w:line="264"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411C56"/>
    <w:pPr>
      <w:spacing w:line="264" w:lineRule="auto"/>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411C56"/>
    <w:pPr>
      <w:spacing w:line="264" w:lineRule="auto"/>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411C56"/>
    <w:pPr>
      <w:spacing w:line="264" w:lineRule="auto"/>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411C56"/>
    <w:pPr>
      <w:spacing w:line="264" w:lineRule="auto"/>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ListNumber">
    <w:name w:val="List Number"/>
    <w:semiHidden/>
    <w:rsid w:val="00411C56"/>
    <w:pPr>
      <w:numPr>
        <w:numId w:val="18"/>
      </w:numPr>
      <w:spacing w:before="120" w:after="120" w:line="264" w:lineRule="auto"/>
    </w:pPr>
    <w:rPr>
      <w:rFonts w:ascii="Arial" w:hAnsi="Arial"/>
      <w:szCs w:val="24"/>
    </w:rPr>
  </w:style>
  <w:style w:type="paragraph" w:styleId="ListNumber2">
    <w:name w:val="List Number 2"/>
    <w:semiHidden/>
    <w:rsid w:val="00411C56"/>
    <w:pPr>
      <w:numPr>
        <w:ilvl w:val="1"/>
        <w:numId w:val="18"/>
      </w:numPr>
      <w:spacing w:before="120" w:after="120" w:line="264" w:lineRule="auto"/>
    </w:pPr>
    <w:rPr>
      <w:rFonts w:ascii="Arial" w:hAnsi="Arial"/>
      <w:szCs w:val="24"/>
    </w:rPr>
  </w:style>
  <w:style w:type="paragraph" w:styleId="ListNumber3">
    <w:name w:val="List Number 3"/>
    <w:semiHidden/>
    <w:rsid w:val="00411C56"/>
    <w:pPr>
      <w:numPr>
        <w:ilvl w:val="2"/>
        <w:numId w:val="18"/>
      </w:numPr>
      <w:spacing w:before="120" w:after="120" w:line="264" w:lineRule="auto"/>
    </w:pPr>
    <w:rPr>
      <w:rFonts w:ascii="Arial" w:hAnsi="Arial"/>
      <w:szCs w:val="24"/>
    </w:rPr>
  </w:style>
  <w:style w:type="table" w:styleId="TableColorful1">
    <w:name w:val="Table Colorful 1"/>
    <w:basedOn w:val="TableNormal"/>
    <w:semiHidden/>
    <w:rsid w:val="00411C56"/>
    <w:pPr>
      <w:spacing w:line="264" w:lineRule="auto"/>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411C56"/>
    <w:pPr>
      <w:spacing w:line="264" w:lineRule="auto"/>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411C56"/>
    <w:pPr>
      <w:spacing w:line="264" w:lineRule="auto"/>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2">
    <w:name w:val="Table Columns 2"/>
    <w:basedOn w:val="TableNormal"/>
    <w:semiHidden/>
    <w:rsid w:val="00411C56"/>
    <w:pPr>
      <w:spacing w:line="264" w:lineRule="auto"/>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411C56"/>
    <w:pPr>
      <w:spacing w:line="264" w:lineRule="auto"/>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411C56"/>
    <w:pPr>
      <w:spacing w:line="264" w:lineRule="auto"/>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411C56"/>
    <w:pPr>
      <w:spacing w:line="264" w:lineRule="auto"/>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customStyle="1" w:styleId="ITSNote">
    <w:name w:val="ITS_Note:"/>
    <w:rsid w:val="00411C56"/>
    <w:pPr>
      <w:pBdr>
        <w:top w:val="single" w:sz="4" w:space="1" w:color="999999"/>
        <w:bottom w:val="single" w:sz="4" w:space="1" w:color="999999"/>
      </w:pBdr>
      <w:shd w:val="clear" w:color="auto" w:fill="D9D9D9"/>
      <w:tabs>
        <w:tab w:val="left" w:pos="1701"/>
      </w:tabs>
      <w:spacing w:before="120" w:after="120" w:line="264" w:lineRule="auto"/>
    </w:pPr>
    <w:rPr>
      <w:rFonts w:ascii="Arial" w:hAnsi="Arial"/>
      <w:szCs w:val="24"/>
      <w:lang w:eastAsia="en-US"/>
    </w:rPr>
  </w:style>
  <w:style w:type="paragraph" w:customStyle="1" w:styleId="ITSNumberedHeading1">
    <w:name w:val="ITS_Numbered Heading 1"/>
    <w:next w:val="ITSBodyText"/>
    <w:rsid w:val="00411C56"/>
    <w:pPr>
      <w:keepNext/>
      <w:pageBreakBefore/>
      <w:numPr>
        <w:numId w:val="7"/>
      </w:numPr>
      <w:spacing w:before="240" w:after="120" w:line="264" w:lineRule="auto"/>
      <w:outlineLvl w:val="0"/>
    </w:pPr>
    <w:rPr>
      <w:rFonts w:ascii="Arial" w:hAnsi="Arial" w:cs="Arial"/>
      <w:b/>
      <w:bCs/>
      <w:sz w:val="32"/>
      <w:szCs w:val="24"/>
    </w:rPr>
  </w:style>
  <w:style w:type="paragraph" w:customStyle="1" w:styleId="ITSNumberedHeading2">
    <w:name w:val="ITS_Numbered Heading 2"/>
    <w:next w:val="ITSBodyText"/>
    <w:rsid w:val="00411C56"/>
    <w:pPr>
      <w:keepNext/>
      <w:numPr>
        <w:numId w:val="8"/>
      </w:numPr>
      <w:spacing w:before="240" w:after="120" w:line="264" w:lineRule="auto"/>
      <w:outlineLvl w:val="1"/>
    </w:pPr>
    <w:rPr>
      <w:rFonts w:ascii="Arial" w:hAnsi="Arial" w:cs="Arial"/>
      <w:b/>
      <w:bCs/>
      <w:iCs/>
      <w:sz w:val="28"/>
      <w:szCs w:val="28"/>
    </w:rPr>
  </w:style>
  <w:style w:type="paragraph" w:customStyle="1" w:styleId="ITSNumberedHeading3">
    <w:name w:val="ITS_Numbered Heading 3"/>
    <w:next w:val="ITSBodyText"/>
    <w:rsid w:val="00411C56"/>
    <w:pPr>
      <w:keepNext/>
      <w:numPr>
        <w:numId w:val="9"/>
      </w:numPr>
      <w:spacing w:before="240" w:after="120" w:line="264" w:lineRule="auto"/>
      <w:outlineLvl w:val="2"/>
    </w:pPr>
    <w:rPr>
      <w:rFonts w:ascii="Arial" w:hAnsi="Arial" w:cs="Arial"/>
      <w:b/>
      <w:bCs/>
      <w:sz w:val="26"/>
      <w:szCs w:val="26"/>
    </w:rPr>
  </w:style>
  <w:style w:type="paragraph" w:customStyle="1" w:styleId="ITSNumberedHeading4">
    <w:name w:val="ITS_Numbered Heading 4"/>
    <w:next w:val="ITSBodyText"/>
    <w:rsid w:val="00411C56"/>
    <w:pPr>
      <w:keepNext/>
      <w:numPr>
        <w:numId w:val="10"/>
      </w:numPr>
      <w:spacing w:before="240" w:after="120" w:line="264" w:lineRule="auto"/>
      <w:outlineLvl w:val="3"/>
    </w:pPr>
    <w:rPr>
      <w:rFonts w:ascii="Arial" w:hAnsi="Arial"/>
      <w:b/>
      <w:bCs/>
      <w:sz w:val="24"/>
      <w:szCs w:val="28"/>
    </w:rPr>
  </w:style>
  <w:style w:type="paragraph" w:customStyle="1" w:styleId="ITSNumberedHeading5">
    <w:name w:val="ITS_Numbered Heading 5"/>
    <w:next w:val="ITSBodyText"/>
    <w:rsid w:val="00411C56"/>
    <w:pPr>
      <w:keepNext/>
      <w:numPr>
        <w:numId w:val="11"/>
      </w:numPr>
      <w:spacing w:before="240" w:after="120" w:line="264" w:lineRule="auto"/>
      <w:outlineLvl w:val="4"/>
    </w:pPr>
    <w:rPr>
      <w:rFonts w:ascii="Arial" w:hAnsi="Arial" w:cs="Tahoma"/>
      <w:b/>
      <w:bCs/>
      <w:iCs/>
      <w:sz w:val="22"/>
      <w:szCs w:val="26"/>
    </w:rPr>
  </w:style>
  <w:style w:type="paragraph" w:customStyle="1" w:styleId="ITSOutlineNumberedHeading1">
    <w:name w:val="ITS_Outline Numbered Heading 1"/>
    <w:next w:val="ITSBodyText"/>
    <w:rsid w:val="00411C56"/>
    <w:pPr>
      <w:keepNext/>
      <w:pageBreakBefore/>
      <w:numPr>
        <w:numId w:val="12"/>
      </w:numPr>
      <w:spacing w:before="240" w:after="120" w:line="264" w:lineRule="auto"/>
      <w:outlineLvl w:val="0"/>
    </w:pPr>
    <w:rPr>
      <w:rFonts w:ascii="Arial" w:hAnsi="Arial" w:cs="Arial"/>
      <w:b/>
      <w:bCs/>
      <w:sz w:val="32"/>
      <w:szCs w:val="24"/>
    </w:rPr>
  </w:style>
  <w:style w:type="paragraph" w:customStyle="1" w:styleId="ITSOutlineNumberedHeading2">
    <w:name w:val="ITS_Outline Numbered Heading 2"/>
    <w:next w:val="ITSBodyText"/>
    <w:rsid w:val="00411C56"/>
    <w:pPr>
      <w:keepNext/>
      <w:numPr>
        <w:ilvl w:val="1"/>
        <w:numId w:val="12"/>
      </w:numPr>
      <w:spacing w:before="240" w:after="120" w:line="264" w:lineRule="auto"/>
      <w:outlineLvl w:val="1"/>
    </w:pPr>
    <w:rPr>
      <w:rFonts w:ascii="Arial" w:hAnsi="Arial" w:cs="Arial"/>
      <w:b/>
      <w:bCs/>
      <w:iCs/>
      <w:sz w:val="28"/>
      <w:szCs w:val="28"/>
    </w:rPr>
  </w:style>
  <w:style w:type="paragraph" w:customStyle="1" w:styleId="ITSOutlineNumberedHeading3">
    <w:name w:val="ITS_Outline Numbered Heading 3"/>
    <w:next w:val="ITSBodyText"/>
    <w:rsid w:val="00411C56"/>
    <w:pPr>
      <w:keepNext/>
      <w:numPr>
        <w:ilvl w:val="2"/>
        <w:numId w:val="12"/>
      </w:numPr>
      <w:spacing w:before="240" w:after="120" w:line="264" w:lineRule="auto"/>
      <w:outlineLvl w:val="2"/>
    </w:pPr>
    <w:rPr>
      <w:rFonts w:ascii="Arial" w:hAnsi="Arial"/>
      <w:b/>
      <w:sz w:val="26"/>
      <w:szCs w:val="24"/>
    </w:rPr>
  </w:style>
  <w:style w:type="paragraph" w:customStyle="1" w:styleId="ITSOutlineNumberedHeading4">
    <w:name w:val="ITS_Outline Numbered Heading 4"/>
    <w:next w:val="ITSBodyText"/>
    <w:rsid w:val="00411C56"/>
    <w:pPr>
      <w:keepNext/>
      <w:numPr>
        <w:ilvl w:val="3"/>
        <w:numId w:val="12"/>
      </w:numPr>
      <w:spacing w:before="240" w:after="120" w:line="264" w:lineRule="auto"/>
      <w:outlineLvl w:val="3"/>
    </w:pPr>
    <w:rPr>
      <w:rFonts w:ascii="Arial" w:hAnsi="Arial"/>
      <w:b/>
      <w:bCs/>
      <w:sz w:val="24"/>
      <w:szCs w:val="28"/>
    </w:rPr>
  </w:style>
  <w:style w:type="paragraph" w:customStyle="1" w:styleId="ITSOutlineNumberedHeading5">
    <w:name w:val="ITS_Outline Numbered Heading 5"/>
    <w:next w:val="ITSBodyText"/>
    <w:rsid w:val="00411C56"/>
    <w:pPr>
      <w:keepNext/>
      <w:numPr>
        <w:ilvl w:val="4"/>
        <w:numId w:val="12"/>
      </w:numPr>
      <w:spacing w:before="240" w:after="120" w:line="264" w:lineRule="auto"/>
      <w:outlineLvl w:val="4"/>
    </w:pPr>
    <w:rPr>
      <w:rFonts w:ascii="Arial" w:hAnsi="Arial" w:cs="Tahoma"/>
      <w:b/>
      <w:bCs/>
      <w:iCs/>
      <w:sz w:val="22"/>
      <w:szCs w:val="26"/>
    </w:rPr>
  </w:style>
  <w:style w:type="table" w:styleId="TableContemporary">
    <w:name w:val="Table Contemporary"/>
    <w:basedOn w:val="TableNormal"/>
    <w:semiHidden/>
    <w:rsid w:val="00411C56"/>
    <w:pPr>
      <w:spacing w:line="264" w:lineRule="auto"/>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411C56"/>
    <w:pPr>
      <w:spacing w:line="264" w:lineRule="auto"/>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2">
    <w:name w:val="Table Grid 2"/>
    <w:basedOn w:val="TableNormal"/>
    <w:semiHidden/>
    <w:rsid w:val="00411C56"/>
    <w:pPr>
      <w:spacing w:line="264" w:lineRule="auto"/>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411C56"/>
    <w:pPr>
      <w:spacing w:line="264" w:lineRule="auto"/>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411C56"/>
    <w:pPr>
      <w:spacing w:line="264" w:lineRule="auto"/>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411C56"/>
    <w:pPr>
      <w:spacing w:line="264" w:lineRule="auto"/>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411C56"/>
    <w:pPr>
      <w:spacing w:line="264" w:lineRule="auto"/>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411C56"/>
    <w:pPr>
      <w:spacing w:line="264" w:lineRule="auto"/>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411C56"/>
    <w:pPr>
      <w:spacing w:line="264" w:lineRule="auto"/>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411C56"/>
    <w:pPr>
      <w:spacing w:line="264" w:lineRule="auto"/>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411C56"/>
    <w:pPr>
      <w:spacing w:line="264" w:lineRule="auto"/>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411C56"/>
    <w:pPr>
      <w:spacing w:line="264" w:lineRule="auto"/>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411C56"/>
    <w:pPr>
      <w:spacing w:line="264" w:lineRule="auto"/>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411C56"/>
    <w:pPr>
      <w:spacing w:line="264"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411C56"/>
    <w:pPr>
      <w:spacing w:line="264" w:lineRule="auto"/>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411C56"/>
    <w:pPr>
      <w:spacing w:line="264" w:lineRule="auto"/>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paragraph" w:customStyle="1" w:styleId="ITSTableColumnHeadingwhiteongrey">
    <w:name w:val="ITS_Table Column Heading (white on grey)"/>
    <w:rsid w:val="00411C56"/>
    <w:pPr>
      <w:spacing w:before="60" w:after="60" w:line="264" w:lineRule="auto"/>
    </w:pPr>
    <w:rPr>
      <w:rFonts w:ascii="Arial" w:hAnsi="Arial" w:cs="Tahoma"/>
      <w:b/>
      <w:sz w:val="18"/>
      <w:szCs w:val="24"/>
    </w:rPr>
  </w:style>
  <w:style w:type="table" w:styleId="TableColumns1">
    <w:name w:val="Table Columns 1"/>
    <w:basedOn w:val="TableNormal"/>
    <w:semiHidden/>
    <w:rsid w:val="00411C56"/>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8">
    <w:name w:val="Table List 8"/>
    <w:basedOn w:val="TableNormal"/>
    <w:semiHidden/>
    <w:rsid w:val="00411C56"/>
    <w:pPr>
      <w:spacing w:line="264" w:lineRule="auto"/>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411C56"/>
    <w:pPr>
      <w:spacing w:line="264"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411C56"/>
    <w:pPr>
      <w:spacing w:line="264" w:lineRule="auto"/>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411C56"/>
    <w:pPr>
      <w:spacing w:line="264" w:lineRule="auto"/>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411C56"/>
    <w:pPr>
      <w:spacing w:line="264" w:lineRule="auto"/>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411C56"/>
    <w:pPr>
      <w:spacing w:line="264" w:lineRule="auto"/>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Grid1">
    <w:name w:val="Table Grid 1"/>
    <w:basedOn w:val="TableNormal"/>
    <w:semiHidden/>
    <w:rsid w:val="00411C56"/>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Subtle2">
    <w:name w:val="Table Subtle 2"/>
    <w:basedOn w:val="TableNormal"/>
    <w:semiHidden/>
    <w:rsid w:val="00411C56"/>
    <w:pPr>
      <w:spacing w:line="264" w:lineRule="auto"/>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411C56"/>
    <w:pPr>
      <w:spacing w:line="264"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411C56"/>
    <w:pPr>
      <w:spacing w:line="264" w:lineRule="auto"/>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411C56"/>
    <w:pPr>
      <w:spacing w:line="264" w:lineRule="auto"/>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411C56"/>
    <w:pPr>
      <w:spacing w:line="264" w:lineRule="auto"/>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411C56"/>
    <w:pPr>
      <w:spacing w:before="240" w:after="60"/>
      <w:jc w:val="center"/>
      <w:outlineLvl w:val="0"/>
    </w:pPr>
    <w:rPr>
      <w:rFonts w:cs="Arial"/>
      <w:b/>
      <w:bCs/>
      <w:kern w:val="28"/>
      <w:sz w:val="32"/>
      <w:szCs w:val="32"/>
    </w:rPr>
  </w:style>
  <w:style w:type="paragraph" w:customStyle="1" w:styleId="ITSInstructionalText">
    <w:name w:val="ITS_Instructional Text"/>
    <w:rsid w:val="00411C56"/>
    <w:pPr>
      <w:pBdr>
        <w:top w:val="single" w:sz="4" w:space="1" w:color="282282"/>
        <w:left w:val="single" w:sz="4" w:space="4" w:color="282282"/>
        <w:bottom w:val="single" w:sz="4" w:space="1" w:color="282282"/>
        <w:right w:val="single" w:sz="4" w:space="4" w:color="282282"/>
      </w:pBdr>
      <w:shd w:val="clear" w:color="auto" w:fill="E6E6E6"/>
      <w:spacing w:before="60" w:after="60" w:line="264" w:lineRule="auto"/>
    </w:pPr>
    <w:rPr>
      <w:rFonts w:ascii="Arial" w:hAnsi="Arial" w:cs="Tahoma"/>
      <w:bCs/>
      <w:color w:val="282282"/>
      <w:kern w:val="32"/>
      <w:szCs w:val="36"/>
    </w:rPr>
  </w:style>
  <w:style w:type="paragraph" w:customStyle="1" w:styleId="ITSListNumber">
    <w:name w:val="ITS_List Number"/>
    <w:rsid w:val="00411C56"/>
    <w:pPr>
      <w:numPr>
        <w:numId w:val="6"/>
      </w:numPr>
      <w:spacing w:before="120" w:after="120" w:line="264" w:lineRule="auto"/>
    </w:pPr>
    <w:rPr>
      <w:rFonts w:ascii="Arial" w:hAnsi="Arial"/>
      <w:noProof/>
      <w:szCs w:val="24"/>
    </w:rPr>
  </w:style>
  <w:style w:type="paragraph" w:customStyle="1" w:styleId="ITSTableHeading">
    <w:name w:val="ITS_Table Heading"/>
    <w:rsid w:val="00411C56"/>
    <w:pPr>
      <w:spacing w:before="60" w:after="60" w:line="264" w:lineRule="auto"/>
    </w:pPr>
    <w:rPr>
      <w:rFonts w:ascii="Arial" w:hAnsi="Arial"/>
      <w:b/>
      <w:sz w:val="18"/>
      <w:szCs w:val="24"/>
    </w:rPr>
  </w:style>
  <w:style w:type="table" w:customStyle="1" w:styleId="ITSTableGridwithheaderrow">
    <w:name w:val="ITS_Table Grid with header row"/>
    <w:basedOn w:val="TableNormal"/>
    <w:rsid w:val="00734BE9"/>
    <w:pPr>
      <w:spacing w:before="60" w:after="60" w:line="264" w:lineRule="auto"/>
    </w:pPr>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tblStylePr w:type="firstRow">
      <w:pPr>
        <w:wordWrap/>
        <w:spacing w:beforeLines="0" w:before="60" w:beforeAutospacing="0" w:afterLines="0" w:after="60" w:afterAutospacing="0" w:line="264" w:lineRule="auto"/>
      </w:pPr>
      <w:rPr>
        <w:rFonts w:ascii="Arial" w:hAnsi="Arial"/>
        <w:b w:val="0"/>
      </w:rPr>
      <w:tblPr/>
      <w:trPr>
        <w:cantSplit w:val="0"/>
        <w:tblHeader/>
      </w:trPr>
      <w:tcPr>
        <w:shd w:val="clear" w:color="auto" w:fill="333333"/>
      </w:tcPr>
    </w:tblStylePr>
  </w:style>
  <w:style w:type="paragraph" w:customStyle="1" w:styleId="ITSListNumber2">
    <w:name w:val="ITS_List Number 2"/>
    <w:rsid w:val="00411C56"/>
    <w:pPr>
      <w:numPr>
        <w:ilvl w:val="1"/>
        <w:numId w:val="6"/>
      </w:numPr>
      <w:spacing w:before="120" w:after="120" w:line="264" w:lineRule="auto"/>
    </w:pPr>
    <w:rPr>
      <w:rFonts w:ascii="Arial" w:hAnsi="Arial"/>
      <w:noProof/>
      <w:szCs w:val="24"/>
    </w:rPr>
  </w:style>
  <w:style w:type="paragraph" w:customStyle="1" w:styleId="ITSBodyText">
    <w:name w:val="ITS_Body Text"/>
    <w:link w:val="ITSBodyTextChar"/>
    <w:rsid w:val="00411C56"/>
    <w:pPr>
      <w:spacing w:before="120" w:after="120" w:line="264" w:lineRule="auto"/>
    </w:pPr>
    <w:rPr>
      <w:rFonts w:ascii="Arial" w:hAnsi="Arial"/>
      <w:szCs w:val="24"/>
    </w:rPr>
  </w:style>
  <w:style w:type="paragraph" w:customStyle="1" w:styleId="ITSBodyText2">
    <w:name w:val="ITS_Body Text 2"/>
    <w:rsid w:val="00411C56"/>
    <w:pPr>
      <w:spacing w:before="120" w:after="120" w:line="264" w:lineRule="auto"/>
      <w:ind w:left="567"/>
    </w:pPr>
    <w:rPr>
      <w:rFonts w:ascii="Arial" w:hAnsi="Arial"/>
      <w:szCs w:val="24"/>
    </w:rPr>
  </w:style>
  <w:style w:type="paragraph" w:customStyle="1" w:styleId="ITSBodyText3">
    <w:name w:val="ITS_Body Text 3"/>
    <w:rsid w:val="00411C56"/>
    <w:pPr>
      <w:spacing w:before="120" w:after="120" w:line="264" w:lineRule="auto"/>
      <w:ind w:left="1134"/>
    </w:pPr>
    <w:rPr>
      <w:rFonts w:ascii="Arial" w:hAnsi="Arial"/>
      <w:szCs w:val="24"/>
    </w:rPr>
  </w:style>
  <w:style w:type="paragraph" w:customStyle="1" w:styleId="ITSHeading1">
    <w:name w:val="ITS_Heading 1"/>
    <w:next w:val="ITSBodyText"/>
    <w:rsid w:val="00411C56"/>
    <w:pPr>
      <w:keepNext/>
      <w:pageBreakBefore/>
      <w:spacing w:before="240" w:after="120" w:line="264" w:lineRule="auto"/>
    </w:pPr>
    <w:rPr>
      <w:rFonts w:ascii="Arial" w:hAnsi="Arial" w:cs="Tahoma"/>
      <w:b/>
      <w:sz w:val="32"/>
      <w:szCs w:val="16"/>
    </w:rPr>
  </w:style>
  <w:style w:type="paragraph" w:customStyle="1" w:styleId="ITSHeading2">
    <w:name w:val="ITS_Heading 2"/>
    <w:next w:val="ITSBodyText"/>
    <w:rsid w:val="00411C56"/>
    <w:pPr>
      <w:keepNext/>
      <w:spacing w:before="240" w:after="120" w:line="264" w:lineRule="auto"/>
    </w:pPr>
    <w:rPr>
      <w:rFonts w:ascii="Arial" w:hAnsi="Arial" w:cs="Arial"/>
      <w:b/>
      <w:bCs/>
      <w:iCs/>
      <w:sz w:val="28"/>
      <w:szCs w:val="28"/>
    </w:rPr>
  </w:style>
  <w:style w:type="paragraph" w:customStyle="1" w:styleId="ITSHeading3">
    <w:name w:val="ITS_Heading 3"/>
    <w:next w:val="ITSBodyText"/>
    <w:rsid w:val="00411C56"/>
    <w:pPr>
      <w:keepNext/>
      <w:spacing w:before="240" w:after="120" w:line="264" w:lineRule="auto"/>
    </w:pPr>
    <w:rPr>
      <w:rFonts w:ascii="Arial" w:hAnsi="Arial" w:cs="Arial"/>
      <w:b/>
      <w:bCs/>
      <w:sz w:val="26"/>
      <w:szCs w:val="26"/>
    </w:rPr>
  </w:style>
  <w:style w:type="paragraph" w:customStyle="1" w:styleId="ITSHeading4">
    <w:name w:val="ITS_Heading 4"/>
    <w:next w:val="ITSBodyText"/>
    <w:rsid w:val="00411C56"/>
    <w:pPr>
      <w:keepNext/>
      <w:spacing w:before="240" w:after="120" w:line="264" w:lineRule="auto"/>
    </w:pPr>
    <w:rPr>
      <w:rFonts w:ascii="Arial" w:hAnsi="Arial" w:cs="Arial"/>
      <w:b/>
      <w:bCs/>
      <w:sz w:val="24"/>
      <w:szCs w:val="26"/>
    </w:rPr>
  </w:style>
  <w:style w:type="paragraph" w:customStyle="1" w:styleId="ITSHeading5">
    <w:name w:val="ITS_Heading 5"/>
    <w:next w:val="ITSBodyText"/>
    <w:rsid w:val="00411C56"/>
    <w:pPr>
      <w:keepNext/>
      <w:spacing w:before="240" w:after="120" w:line="264" w:lineRule="auto"/>
    </w:pPr>
    <w:rPr>
      <w:rFonts w:ascii="Arial" w:hAnsi="Arial" w:cs="Arial"/>
      <w:b/>
      <w:bCs/>
      <w:sz w:val="22"/>
      <w:szCs w:val="26"/>
    </w:rPr>
  </w:style>
  <w:style w:type="paragraph" w:customStyle="1" w:styleId="ITSListBullet">
    <w:name w:val="ITS_List Bullet"/>
    <w:rsid w:val="0050570B"/>
    <w:pPr>
      <w:numPr>
        <w:numId w:val="5"/>
      </w:numPr>
      <w:spacing w:before="120" w:after="120" w:line="264" w:lineRule="auto"/>
    </w:pPr>
    <w:rPr>
      <w:rFonts w:ascii="Arial" w:hAnsi="Arial" w:cs="Arial"/>
      <w:bCs/>
      <w:szCs w:val="26"/>
    </w:rPr>
  </w:style>
  <w:style w:type="paragraph" w:customStyle="1" w:styleId="ITSListBullet2">
    <w:name w:val="ITS_List Bullet 2"/>
    <w:rsid w:val="0050570B"/>
    <w:pPr>
      <w:numPr>
        <w:ilvl w:val="1"/>
        <w:numId w:val="5"/>
      </w:numPr>
      <w:spacing w:before="120" w:after="120" w:line="264" w:lineRule="auto"/>
    </w:pPr>
    <w:rPr>
      <w:rFonts w:ascii="Arial" w:hAnsi="Arial"/>
      <w:szCs w:val="24"/>
    </w:rPr>
  </w:style>
  <w:style w:type="paragraph" w:customStyle="1" w:styleId="ITSListBullet3">
    <w:name w:val="ITS_List Bullet 3"/>
    <w:rsid w:val="0050570B"/>
    <w:pPr>
      <w:numPr>
        <w:ilvl w:val="2"/>
        <w:numId w:val="5"/>
      </w:numPr>
      <w:spacing w:before="120" w:after="120" w:line="264" w:lineRule="auto"/>
    </w:pPr>
    <w:rPr>
      <w:rFonts w:ascii="Arial" w:hAnsi="Arial"/>
      <w:szCs w:val="24"/>
    </w:rPr>
  </w:style>
  <w:style w:type="paragraph" w:customStyle="1" w:styleId="ITSListNumber3">
    <w:name w:val="ITS_List Number 3"/>
    <w:rsid w:val="00411C56"/>
    <w:pPr>
      <w:numPr>
        <w:ilvl w:val="2"/>
        <w:numId w:val="6"/>
      </w:numPr>
      <w:spacing w:before="120" w:after="120" w:line="266" w:lineRule="auto"/>
    </w:pPr>
    <w:rPr>
      <w:rFonts w:ascii="Arial" w:hAnsi="Arial"/>
      <w:noProof/>
      <w:szCs w:val="24"/>
    </w:rPr>
  </w:style>
  <w:style w:type="paragraph" w:customStyle="1" w:styleId="ITSTableText">
    <w:name w:val="ITS_Table Text"/>
    <w:rsid w:val="00411C56"/>
    <w:pPr>
      <w:spacing w:before="60" w:after="60" w:line="264" w:lineRule="auto"/>
    </w:pPr>
    <w:rPr>
      <w:rFonts w:ascii="Arial" w:hAnsi="Arial"/>
      <w:sz w:val="18"/>
      <w:szCs w:val="24"/>
    </w:rPr>
  </w:style>
  <w:style w:type="paragraph" w:styleId="ListBullet4">
    <w:name w:val="List Bullet 4"/>
    <w:basedOn w:val="Normal"/>
    <w:semiHidden/>
    <w:rsid w:val="00411C56"/>
    <w:pPr>
      <w:numPr>
        <w:numId w:val="16"/>
      </w:numPr>
    </w:pPr>
  </w:style>
  <w:style w:type="paragraph" w:styleId="ListBullet5">
    <w:name w:val="List Bullet 5"/>
    <w:basedOn w:val="Normal"/>
    <w:semiHidden/>
    <w:rsid w:val="00411C56"/>
    <w:pPr>
      <w:numPr>
        <w:numId w:val="17"/>
      </w:numPr>
    </w:pPr>
  </w:style>
  <w:style w:type="table" w:styleId="TableGrid">
    <w:name w:val="Table Grid"/>
    <w:basedOn w:val="TableNormal"/>
    <w:uiPriority w:val="59"/>
    <w:rsid w:val="00411C56"/>
    <w:pPr>
      <w:spacing w:line="264"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DE43BE"/>
    <w:pPr>
      <w:spacing w:line="240" w:lineRule="auto"/>
    </w:pPr>
    <w:rPr>
      <w:rFonts w:ascii="Tahoma" w:hAnsi="Tahoma"/>
      <w:sz w:val="16"/>
      <w:szCs w:val="16"/>
      <w:lang w:val="x-none" w:eastAsia="x-none"/>
    </w:rPr>
  </w:style>
  <w:style w:type="character" w:customStyle="1" w:styleId="BalloonTextChar">
    <w:name w:val="Balloon Text Char"/>
    <w:link w:val="BalloonText"/>
    <w:rsid w:val="00DE43BE"/>
    <w:rPr>
      <w:rFonts w:ascii="Tahoma" w:hAnsi="Tahoma" w:cs="Tahoma"/>
      <w:sz w:val="16"/>
      <w:szCs w:val="16"/>
    </w:rPr>
  </w:style>
  <w:style w:type="paragraph" w:styleId="TOC1">
    <w:name w:val="toc 1"/>
    <w:next w:val="ITSBodyText"/>
    <w:uiPriority w:val="39"/>
    <w:rsid w:val="00F0004F"/>
    <w:pPr>
      <w:tabs>
        <w:tab w:val="left" w:pos="567"/>
        <w:tab w:val="right" w:leader="dot" w:pos="9356"/>
      </w:tabs>
      <w:spacing w:before="60" w:after="60" w:line="264" w:lineRule="auto"/>
    </w:pPr>
    <w:rPr>
      <w:rFonts w:ascii="Arial" w:hAnsi="Arial"/>
      <w:b/>
      <w:sz w:val="24"/>
      <w:szCs w:val="24"/>
    </w:rPr>
  </w:style>
  <w:style w:type="paragraph" w:styleId="TOC2">
    <w:name w:val="toc 2"/>
    <w:next w:val="ITSBodyText"/>
    <w:uiPriority w:val="39"/>
    <w:rsid w:val="00F0004F"/>
    <w:pPr>
      <w:tabs>
        <w:tab w:val="left" w:pos="1134"/>
        <w:tab w:val="right" w:leader="dot" w:pos="9356"/>
      </w:tabs>
      <w:spacing w:before="60" w:after="60" w:line="264" w:lineRule="auto"/>
      <w:ind w:left="567"/>
    </w:pPr>
    <w:rPr>
      <w:rFonts w:ascii="Arial" w:hAnsi="Arial"/>
      <w:szCs w:val="24"/>
    </w:rPr>
  </w:style>
  <w:style w:type="paragraph" w:styleId="TOC3">
    <w:name w:val="toc 3"/>
    <w:basedOn w:val="ITSBodyText"/>
    <w:next w:val="Normal"/>
    <w:rsid w:val="00F63279"/>
    <w:pPr>
      <w:tabs>
        <w:tab w:val="left" w:pos="1701"/>
        <w:tab w:val="right" w:pos="9356"/>
      </w:tabs>
      <w:spacing w:before="60" w:after="60"/>
      <w:ind w:left="1134"/>
    </w:pPr>
  </w:style>
  <w:style w:type="character" w:styleId="CommentReference">
    <w:name w:val="annotation reference"/>
    <w:rsid w:val="009F6D59"/>
    <w:rPr>
      <w:sz w:val="16"/>
      <w:szCs w:val="16"/>
    </w:rPr>
  </w:style>
  <w:style w:type="paragraph" w:styleId="CommentText">
    <w:name w:val="annotation text"/>
    <w:basedOn w:val="Normal"/>
    <w:link w:val="CommentTextChar"/>
    <w:rsid w:val="009F6D59"/>
    <w:rPr>
      <w:szCs w:val="20"/>
      <w:lang w:val="x-none" w:eastAsia="x-none"/>
    </w:rPr>
  </w:style>
  <w:style w:type="character" w:customStyle="1" w:styleId="CommentTextChar">
    <w:name w:val="Comment Text Char"/>
    <w:link w:val="CommentText"/>
    <w:rsid w:val="009F6D59"/>
    <w:rPr>
      <w:rFonts w:ascii="Arial" w:hAnsi="Arial"/>
    </w:rPr>
  </w:style>
  <w:style w:type="paragraph" w:styleId="CommentSubject">
    <w:name w:val="annotation subject"/>
    <w:basedOn w:val="CommentText"/>
    <w:next w:val="CommentText"/>
    <w:link w:val="CommentSubjectChar"/>
    <w:rsid w:val="009F6D59"/>
    <w:rPr>
      <w:b/>
      <w:bCs/>
    </w:rPr>
  </w:style>
  <w:style w:type="character" w:customStyle="1" w:styleId="CommentSubjectChar">
    <w:name w:val="Comment Subject Char"/>
    <w:link w:val="CommentSubject"/>
    <w:rsid w:val="009F6D59"/>
    <w:rPr>
      <w:rFonts w:ascii="Arial" w:hAnsi="Arial"/>
      <w:b/>
      <w:bCs/>
    </w:rPr>
  </w:style>
  <w:style w:type="paragraph" w:customStyle="1" w:styleId="ITSDocumentTitle">
    <w:name w:val="ITS_Document Title"/>
    <w:next w:val="ITSDocumentSub-title"/>
    <w:rsid w:val="00411C56"/>
    <w:pPr>
      <w:spacing w:before="840" w:after="840" w:line="264" w:lineRule="auto"/>
    </w:pPr>
    <w:rPr>
      <w:rFonts w:ascii="Arial" w:hAnsi="Arial" w:cs="Tahoma"/>
      <w:b/>
      <w:bCs/>
      <w:kern w:val="32"/>
      <w:sz w:val="44"/>
      <w:szCs w:val="36"/>
    </w:rPr>
  </w:style>
  <w:style w:type="paragraph" w:styleId="TOCHeading">
    <w:name w:val="TOC Heading"/>
    <w:next w:val="TOC1"/>
    <w:qFormat/>
    <w:rsid w:val="00411C56"/>
    <w:pPr>
      <w:spacing w:before="240" w:after="120" w:line="264" w:lineRule="auto"/>
    </w:pPr>
    <w:rPr>
      <w:rFonts w:ascii="Arial" w:hAnsi="Arial" w:cs="Tahoma"/>
      <w:b/>
      <w:sz w:val="32"/>
      <w:szCs w:val="16"/>
    </w:rPr>
  </w:style>
  <w:style w:type="paragraph" w:customStyle="1" w:styleId="ITSUnimelbLogo">
    <w:name w:val="ITS_Unimelb Logo"/>
    <w:next w:val="ITSBodyText"/>
    <w:rsid w:val="00411C56"/>
    <w:rPr>
      <w:rFonts w:ascii="Arial" w:hAnsi="Arial" w:cs="Tahoma"/>
      <w:bCs/>
      <w:kern w:val="32"/>
      <w:szCs w:val="36"/>
    </w:rPr>
  </w:style>
  <w:style w:type="paragraph" w:customStyle="1" w:styleId="ITSInstructionalTextListBullet">
    <w:name w:val="ITS_Instructional Text List Bullet"/>
    <w:rsid w:val="002F3915"/>
    <w:pPr>
      <w:numPr>
        <w:numId w:val="4"/>
      </w:numPr>
      <w:pBdr>
        <w:top w:val="single" w:sz="4" w:space="1" w:color="282282"/>
        <w:left w:val="single" w:sz="4" w:space="4" w:color="282282"/>
        <w:bottom w:val="single" w:sz="4" w:space="1" w:color="282282"/>
        <w:right w:val="single" w:sz="4" w:space="4" w:color="282282"/>
      </w:pBdr>
      <w:shd w:val="clear" w:color="auto" w:fill="E6E6E6"/>
      <w:spacing w:before="60" w:after="60" w:line="264" w:lineRule="auto"/>
    </w:pPr>
    <w:rPr>
      <w:rFonts w:ascii="Arial" w:hAnsi="Arial"/>
      <w:color w:val="282282"/>
      <w:szCs w:val="22"/>
      <w:lang w:eastAsia="en-GB"/>
    </w:rPr>
  </w:style>
  <w:style w:type="character" w:customStyle="1" w:styleId="FootnoteTextChar">
    <w:name w:val="Footnote Text Char"/>
    <w:basedOn w:val="DefaultParagraphFont"/>
    <w:link w:val="FootnoteText"/>
    <w:rsid w:val="00377CAC"/>
    <w:rPr>
      <w:rFonts w:ascii="Arial" w:hAnsi="Arial"/>
      <w:sz w:val="16"/>
    </w:rPr>
  </w:style>
  <w:style w:type="paragraph" w:styleId="ListParagraph">
    <w:name w:val="List Paragraph"/>
    <w:basedOn w:val="Normal"/>
    <w:uiPriority w:val="34"/>
    <w:qFormat/>
    <w:rsid w:val="00377CAC"/>
    <w:pPr>
      <w:spacing w:line="240" w:lineRule="auto"/>
      <w:ind w:left="720"/>
      <w:contextualSpacing/>
    </w:pPr>
  </w:style>
  <w:style w:type="character" w:customStyle="1" w:styleId="ITSBodyTextChar">
    <w:name w:val="ITS_Body Text Char"/>
    <w:link w:val="ITSBodyText"/>
    <w:rsid w:val="007C6773"/>
    <w:rPr>
      <w:rFonts w:ascii="Arial" w:hAnsi="Arial"/>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441CAE"/>
    <w:pPr>
      <w:spacing w:line="264" w:lineRule="auto"/>
    </w:pPr>
    <w:rPr>
      <w:rFonts w:ascii="Arial" w:hAnsi="Arial"/>
      <w:szCs w:val="24"/>
    </w:rPr>
  </w:style>
  <w:style w:type="paragraph" w:styleId="Heading1">
    <w:name w:val="heading 1"/>
    <w:next w:val="Normal"/>
    <w:qFormat/>
    <w:rsid w:val="00411C56"/>
    <w:pPr>
      <w:keepNext/>
      <w:pageBreakBefore/>
      <w:spacing w:before="240" w:after="120" w:line="264" w:lineRule="auto"/>
      <w:outlineLvl w:val="0"/>
    </w:pPr>
    <w:rPr>
      <w:rFonts w:ascii="Arial" w:hAnsi="Arial" w:cs="Arial"/>
      <w:b/>
      <w:bCs/>
      <w:sz w:val="32"/>
      <w:szCs w:val="24"/>
    </w:rPr>
  </w:style>
  <w:style w:type="paragraph" w:styleId="Heading2">
    <w:name w:val="heading 2"/>
    <w:next w:val="Normal"/>
    <w:qFormat/>
    <w:rsid w:val="00411C56"/>
    <w:pPr>
      <w:keepNext/>
      <w:spacing w:before="240" w:after="120" w:line="264" w:lineRule="auto"/>
      <w:outlineLvl w:val="1"/>
    </w:pPr>
    <w:rPr>
      <w:rFonts w:ascii="Arial" w:hAnsi="Arial" w:cs="Arial"/>
      <w:b/>
      <w:bCs/>
      <w:iCs/>
      <w:sz w:val="28"/>
      <w:szCs w:val="28"/>
    </w:rPr>
  </w:style>
  <w:style w:type="paragraph" w:styleId="Heading3">
    <w:name w:val="heading 3"/>
    <w:next w:val="Normal"/>
    <w:qFormat/>
    <w:rsid w:val="00411C56"/>
    <w:pPr>
      <w:keepNext/>
      <w:spacing w:before="240" w:after="120" w:line="264" w:lineRule="auto"/>
      <w:outlineLvl w:val="2"/>
    </w:pPr>
    <w:rPr>
      <w:rFonts w:ascii="Arial" w:hAnsi="Arial" w:cs="Arial"/>
      <w:b/>
      <w:bCs/>
      <w:sz w:val="26"/>
      <w:szCs w:val="26"/>
    </w:rPr>
  </w:style>
  <w:style w:type="paragraph" w:styleId="Heading4">
    <w:name w:val="heading 4"/>
    <w:next w:val="Normal"/>
    <w:qFormat/>
    <w:rsid w:val="00411C56"/>
    <w:pPr>
      <w:keepNext/>
      <w:spacing w:before="240" w:after="120" w:line="264" w:lineRule="auto"/>
      <w:outlineLvl w:val="3"/>
    </w:pPr>
    <w:rPr>
      <w:rFonts w:ascii="Arial" w:hAnsi="Arial"/>
      <w:b/>
      <w:bCs/>
      <w:sz w:val="24"/>
      <w:szCs w:val="28"/>
    </w:rPr>
  </w:style>
  <w:style w:type="paragraph" w:styleId="Heading5">
    <w:name w:val="heading 5"/>
    <w:next w:val="Normal"/>
    <w:qFormat/>
    <w:rsid w:val="00411C56"/>
    <w:pPr>
      <w:spacing w:before="240" w:after="120" w:line="264" w:lineRule="auto"/>
      <w:outlineLvl w:val="4"/>
    </w:pPr>
    <w:rPr>
      <w:rFonts w:ascii="Arial" w:hAnsi="Arial" w:cs="Tahoma"/>
      <w:b/>
      <w:bCs/>
      <w:iCs/>
      <w:sz w:val="22"/>
      <w:szCs w:val="26"/>
    </w:rPr>
  </w:style>
  <w:style w:type="paragraph" w:styleId="Heading6">
    <w:name w:val="heading 6"/>
    <w:basedOn w:val="Normal"/>
    <w:next w:val="Normal"/>
    <w:qFormat/>
    <w:rsid w:val="00411C56"/>
    <w:pPr>
      <w:numPr>
        <w:ilvl w:val="5"/>
        <w:numId w:val="12"/>
      </w:numPr>
      <w:spacing w:before="240" w:after="60"/>
      <w:outlineLvl w:val="5"/>
    </w:pPr>
    <w:rPr>
      <w:b/>
      <w:bCs/>
      <w:sz w:val="22"/>
      <w:szCs w:val="22"/>
    </w:rPr>
  </w:style>
  <w:style w:type="paragraph" w:styleId="Heading7">
    <w:name w:val="heading 7"/>
    <w:basedOn w:val="Normal"/>
    <w:next w:val="Normal"/>
    <w:qFormat/>
    <w:rsid w:val="00411C56"/>
    <w:pPr>
      <w:numPr>
        <w:ilvl w:val="6"/>
        <w:numId w:val="12"/>
      </w:numPr>
      <w:spacing w:before="240" w:after="60"/>
      <w:outlineLvl w:val="6"/>
    </w:pPr>
  </w:style>
  <w:style w:type="paragraph" w:styleId="Heading8">
    <w:name w:val="heading 8"/>
    <w:basedOn w:val="Normal"/>
    <w:next w:val="Normal"/>
    <w:qFormat/>
    <w:rsid w:val="00411C56"/>
    <w:pPr>
      <w:numPr>
        <w:ilvl w:val="7"/>
        <w:numId w:val="12"/>
      </w:numPr>
      <w:spacing w:before="240" w:after="60"/>
      <w:outlineLvl w:val="7"/>
    </w:pPr>
    <w:rPr>
      <w:i/>
      <w:iCs/>
    </w:rPr>
  </w:style>
  <w:style w:type="paragraph" w:styleId="Heading9">
    <w:name w:val="heading 9"/>
    <w:basedOn w:val="Normal"/>
    <w:next w:val="Normal"/>
    <w:qFormat/>
    <w:rsid w:val="00411C56"/>
    <w:pPr>
      <w:numPr>
        <w:ilvl w:val="8"/>
        <w:numId w:val="12"/>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rsid w:val="00411C56"/>
    <w:pPr>
      <w:numPr>
        <w:numId w:val="1"/>
      </w:numPr>
    </w:pPr>
  </w:style>
  <w:style w:type="numbering" w:styleId="1ai">
    <w:name w:val="Outline List 1"/>
    <w:basedOn w:val="NoList"/>
    <w:semiHidden/>
    <w:rsid w:val="00411C56"/>
    <w:pPr>
      <w:numPr>
        <w:numId w:val="2"/>
      </w:numPr>
    </w:pPr>
  </w:style>
  <w:style w:type="numbering" w:styleId="ArticleSection">
    <w:name w:val="Outline List 3"/>
    <w:basedOn w:val="NoList"/>
    <w:semiHidden/>
    <w:rsid w:val="00411C56"/>
    <w:pPr>
      <w:numPr>
        <w:numId w:val="3"/>
      </w:numPr>
    </w:pPr>
  </w:style>
  <w:style w:type="paragraph" w:styleId="BlockText">
    <w:name w:val="Block Text"/>
    <w:basedOn w:val="Normal"/>
    <w:semiHidden/>
    <w:rsid w:val="00411C56"/>
    <w:pPr>
      <w:spacing w:after="120"/>
      <w:ind w:left="1440" w:right="1440"/>
    </w:pPr>
  </w:style>
  <w:style w:type="paragraph" w:styleId="BodyTextFirstIndent">
    <w:name w:val="Body Text First Indent"/>
    <w:basedOn w:val="Normal"/>
    <w:semiHidden/>
    <w:rsid w:val="00411C56"/>
    <w:pPr>
      <w:spacing w:after="120"/>
      <w:ind w:firstLine="210"/>
    </w:pPr>
  </w:style>
  <w:style w:type="paragraph" w:styleId="BodyText">
    <w:name w:val="Body Text"/>
    <w:basedOn w:val="Normal"/>
    <w:semiHidden/>
    <w:rsid w:val="00411C56"/>
    <w:pPr>
      <w:spacing w:after="120"/>
    </w:pPr>
  </w:style>
  <w:style w:type="paragraph" w:styleId="BodyText2">
    <w:name w:val="Body Text 2"/>
    <w:basedOn w:val="Normal"/>
    <w:semiHidden/>
    <w:rsid w:val="00411C56"/>
    <w:pPr>
      <w:spacing w:after="120" w:line="480" w:lineRule="auto"/>
    </w:pPr>
  </w:style>
  <w:style w:type="paragraph" w:styleId="BodyText3">
    <w:name w:val="Body Text 3"/>
    <w:basedOn w:val="Normal"/>
    <w:semiHidden/>
    <w:rsid w:val="00411C56"/>
    <w:pPr>
      <w:spacing w:after="120"/>
    </w:pPr>
    <w:rPr>
      <w:sz w:val="16"/>
      <w:szCs w:val="16"/>
    </w:rPr>
  </w:style>
  <w:style w:type="paragraph" w:customStyle="1" w:styleId="ITSBodyText4">
    <w:name w:val="ITS_Body Text 4"/>
    <w:rsid w:val="00411C56"/>
    <w:pPr>
      <w:spacing w:before="120" w:after="120" w:line="264" w:lineRule="auto"/>
      <w:ind w:left="1701"/>
    </w:pPr>
    <w:rPr>
      <w:rFonts w:ascii="Arial" w:hAnsi="Arial"/>
      <w:szCs w:val="24"/>
    </w:rPr>
  </w:style>
  <w:style w:type="paragraph" w:customStyle="1" w:styleId="ITSBodyText5">
    <w:name w:val="ITS_Body Text 5"/>
    <w:rsid w:val="00411C56"/>
    <w:pPr>
      <w:spacing w:before="120" w:after="120" w:line="264" w:lineRule="auto"/>
      <w:ind w:left="2268"/>
    </w:pPr>
    <w:rPr>
      <w:rFonts w:ascii="Arial" w:hAnsi="Arial"/>
      <w:szCs w:val="24"/>
    </w:rPr>
  </w:style>
  <w:style w:type="paragraph" w:styleId="BodyTextIndent">
    <w:name w:val="Body Text Indent"/>
    <w:basedOn w:val="Normal"/>
    <w:semiHidden/>
    <w:rsid w:val="00411C56"/>
    <w:pPr>
      <w:spacing w:after="120"/>
      <w:ind w:left="283"/>
    </w:pPr>
  </w:style>
  <w:style w:type="paragraph" w:styleId="BodyTextFirstIndent2">
    <w:name w:val="Body Text First Indent 2"/>
    <w:basedOn w:val="BodyTextIndent"/>
    <w:semiHidden/>
    <w:rsid w:val="00411C56"/>
    <w:pPr>
      <w:ind w:firstLine="210"/>
    </w:pPr>
  </w:style>
  <w:style w:type="paragraph" w:styleId="BodyTextIndent2">
    <w:name w:val="Body Text Indent 2"/>
    <w:basedOn w:val="Normal"/>
    <w:semiHidden/>
    <w:rsid w:val="00411C56"/>
    <w:pPr>
      <w:spacing w:after="120" w:line="480" w:lineRule="auto"/>
      <w:ind w:left="283"/>
    </w:pPr>
  </w:style>
  <w:style w:type="paragraph" w:styleId="BodyTextIndent3">
    <w:name w:val="Body Text Indent 3"/>
    <w:basedOn w:val="Normal"/>
    <w:semiHidden/>
    <w:rsid w:val="00411C56"/>
    <w:pPr>
      <w:spacing w:after="120"/>
      <w:ind w:left="283"/>
    </w:pPr>
    <w:rPr>
      <w:sz w:val="16"/>
      <w:szCs w:val="16"/>
    </w:rPr>
  </w:style>
  <w:style w:type="paragraph" w:styleId="Closing">
    <w:name w:val="Closing"/>
    <w:basedOn w:val="Normal"/>
    <w:semiHidden/>
    <w:rsid w:val="00411C56"/>
    <w:pPr>
      <w:ind w:left="4252"/>
    </w:pPr>
  </w:style>
  <w:style w:type="paragraph" w:styleId="Date">
    <w:name w:val="Date"/>
    <w:basedOn w:val="Normal"/>
    <w:next w:val="Normal"/>
    <w:semiHidden/>
    <w:rsid w:val="00411C56"/>
  </w:style>
  <w:style w:type="paragraph" w:styleId="Caption">
    <w:name w:val="caption"/>
    <w:next w:val="Normal"/>
    <w:qFormat/>
    <w:rsid w:val="00411C56"/>
    <w:pPr>
      <w:spacing w:before="120" w:after="120" w:line="264" w:lineRule="auto"/>
      <w:jc w:val="center"/>
    </w:pPr>
    <w:rPr>
      <w:rFonts w:ascii="Arial" w:hAnsi="Arial" w:cs="Tahoma"/>
      <w:b/>
      <w:bCs/>
      <w:sz w:val="18"/>
    </w:rPr>
  </w:style>
  <w:style w:type="paragraph" w:styleId="E-mailSignature">
    <w:name w:val="E-mail Signature"/>
    <w:basedOn w:val="Normal"/>
    <w:semiHidden/>
    <w:rsid w:val="00411C56"/>
  </w:style>
  <w:style w:type="character" w:styleId="Emphasis">
    <w:name w:val="Emphasis"/>
    <w:qFormat/>
    <w:rsid w:val="00411C56"/>
    <w:rPr>
      <w:i/>
      <w:iCs/>
    </w:rPr>
  </w:style>
  <w:style w:type="paragraph" w:styleId="EnvelopeAddress">
    <w:name w:val="envelope address"/>
    <w:basedOn w:val="Normal"/>
    <w:semiHidden/>
    <w:rsid w:val="00411C56"/>
    <w:pPr>
      <w:framePr w:w="7920" w:h="1980" w:hRule="exact" w:hSpace="180" w:wrap="auto" w:hAnchor="page" w:xAlign="center" w:yAlign="bottom"/>
      <w:ind w:left="2880"/>
    </w:pPr>
    <w:rPr>
      <w:rFonts w:cs="Arial"/>
      <w:sz w:val="24"/>
    </w:rPr>
  </w:style>
  <w:style w:type="paragraph" w:styleId="EnvelopeReturn">
    <w:name w:val="envelope return"/>
    <w:basedOn w:val="Normal"/>
    <w:semiHidden/>
    <w:rsid w:val="00411C56"/>
    <w:rPr>
      <w:rFonts w:cs="Arial"/>
      <w:szCs w:val="20"/>
    </w:rPr>
  </w:style>
  <w:style w:type="paragraph" w:styleId="FootnoteText">
    <w:name w:val="footnote text"/>
    <w:link w:val="FootnoteTextChar"/>
    <w:rsid w:val="00411C56"/>
    <w:pPr>
      <w:spacing w:before="40" w:after="40" w:line="264" w:lineRule="auto"/>
    </w:pPr>
    <w:rPr>
      <w:rFonts w:ascii="Arial" w:hAnsi="Arial"/>
      <w:sz w:val="16"/>
    </w:rPr>
  </w:style>
  <w:style w:type="character" w:styleId="HTMLAcronym">
    <w:name w:val="HTML Acronym"/>
    <w:basedOn w:val="DefaultParagraphFont"/>
    <w:semiHidden/>
    <w:rsid w:val="00411C56"/>
  </w:style>
  <w:style w:type="paragraph" w:styleId="HTMLAddress">
    <w:name w:val="HTML Address"/>
    <w:basedOn w:val="Normal"/>
    <w:semiHidden/>
    <w:rsid w:val="00411C56"/>
    <w:rPr>
      <w:i/>
      <w:iCs/>
    </w:rPr>
  </w:style>
  <w:style w:type="character" w:styleId="HTMLCite">
    <w:name w:val="HTML Cite"/>
    <w:semiHidden/>
    <w:rsid w:val="00411C56"/>
    <w:rPr>
      <w:i/>
      <w:iCs/>
    </w:rPr>
  </w:style>
  <w:style w:type="character" w:styleId="HTMLCode">
    <w:name w:val="HTML Code"/>
    <w:semiHidden/>
    <w:rsid w:val="00411C56"/>
    <w:rPr>
      <w:rFonts w:ascii="Courier New" w:hAnsi="Courier New" w:cs="Courier New"/>
      <w:sz w:val="20"/>
      <w:szCs w:val="20"/>
    </w:rPr>
  </w:style>
  <w:style w:type="character" w:styleId="HTMLDefinition">
    <w:name w:val="HTML Definition"/>
    <w:semiHidden/>
    <w:rsid w:val="00411C56"/>
    <w:rPr>
      <w:i/>
      <w:iCs/>
    </w:rPr>
  </w:style>
  <w:style w:type="paragraph" w:customStyle="1" w:styleId="ITSDocumentSub-title">
    <w:name w:val="ITS_Document Sub-title"/>
    <w:next w:val="ITSBodyText"/>
    <w:rsid w:val="00411C56"/>
    <w:pPr>
      <w:spacing w:before="320" w:after="320" w:line="264" w:lineRule="auto"/>
    </w:pPr>
    <w:rPr>
      <w:rFonts w:ascii="Arial" w:hAnsi="Arial" w:cs="Tahoma"/>
      <w:b/>
      <w:bCs/>
      <w:kern w:val="32"/>
      <w:sz w:val="36"/>
      <w:szCs w:val="32"/>
    </w:rPr>
  </w:style>
  <w:style w:type="character" w:styleId="HTMLKeyboard">
    <w:name w:val="HTML Keyboard"/>
    <w:semiHidden/>
    <w:rsid w:val="00411C56"/>
    <w:rPr>
      <w:rFonts w:ascii="Courier New" w:hAnsi="Courier New" w:cs="Courier New"/>
      <w:sz w:val="20"/>
      <w:szCs w:val="20"/>
    </w:rPr>
  </w:style>
  <w:style w:type="paragraph" w:styleId="HTMLPreformatted">
    <w:name w:val="HTML Preformatted"/>
    <w:basedOn w:val="Normal"/>
    <w:semiHidden/>
    <w:rsid w:val="00411C56"/>
    <w:rPr>
      <w:rFonts w:ascii="Courier New" w:hAnsi="Courier New" w:cs="Courier New"/>
      <w:szCs w:val="20"/>
    </w:rPr>
  </w:style>
  <w:style w:type="character" w:styleId="HTMLSample">
    <w:name w:val="HTML Sample"/>
    <w:semiHidden/>
    <w:rsid w:val="00411C56"/>
    <w:rPr>
      <w:rFonts w:ascii="Courier New" w:hAnsi="Courier New" w:cs="Courier New"/>
    </w:rPr>
  </w:style>
  <w:style w:type="character" w:styleId="HTMLTypewriter">
    <w:name w:val="HTML Typewriter"/>
    <w:semiHidden/>
    <w:rsid w:val="00411C56"/>
    <w:rPr>
      <w:rFonts w:ascii="Courier New" w:hAnsi="Courier New" w:cs="Courier New"/>
      <w:sz w:val="20"/>
      <w:szCs w:val="20"/>
    </w:rPr>
  </w:style>
  <w:style w:type="character" w:styleId="FollowedHyperlink">
    <w:name w:val="FollowedHyperlink"/>
    <w:semiHidden/>
    <w:rsid w:val="0005193B"/>
    <w:rPr>
      <w:rFonts w:ascii="Arial" w:hAnsi="Arial"/>
      <w:color w:val="800080"/>
      <w:sz w:val="20"/>
      <w:u w:val="single"/>
    </w:rPr>
  </w:style>
  <w:style w:type="paragraph" w:styleId="Footer">
    <w:name w:val="footer"/>
    <w:rsid w:val="00411C56"/>
    <w:pPr>
      <w:pBdr>
        <w:top w:val="single" w:sz="4" w:space="4" w:color="auto"/>
      </w:pBdr>
      <w:tabs>
        <w:tab w:val="center" w:pos="4536"/>
        <w:tab w:val="right" w:pos="9072"/>
      </w:tabs>
      <w:spacing w:line="264" w:lineRule="auto"/>
    </w:pPr>
    <w:rPr>
      <w:rFonts w:ascii="Arial" w:hAnsi="Arial"/>
      <w:sz w:val="16"/>
      <w:szCs w:val="24"/>
    </w:rPr>
  </w:style>
  <w:style w:type="character" w:styleId="FootnoteReference">
    <w:name w:val="footnote reference"/>
    <w:rsid w:val="00411C56"/>
    <w:rPr>
      <w:rFonts w:ascii="Arial" w:hAnsi="Arial"/>
      <w:color w:val="auto"/>
      <w:sz w:val="20"/>
      <w:vertAlign w:val="superscript"/>
    </w:rPr>
  </w:style>
  <w:style w:type="character" w:styleId="LineNumber">
    <w:name w:val="line number"/>
    <w:basedOn w:val="DefaultParagraphFont"/>
    <w:semiHidden/>
    <w:rsid w:val="00411C56"/>
  </w:style>
  <w:style w:type="paragraph" w:styleId="Header">
    <w:name w:val="header"/>
    <w:rsid w:val="00411C56"/>
    <w:pPr>
      <w:pBdr>
        <w:bottom w:val="single" w:sz="4" w:space="4" w:color="auto"/>
      </w:pBdr>
      <w:tabs>
        <w:tab w:val="center" w:pos="4536"/>
        <w:tab w:val="right" w:pos="9072"/>
      </w:tabs>
      <w:spacing w:line="264" w:lineRule="auto"/>
    </w:pPr>
    <w:rPr>
      <w:rFonts w:ascii="Arial" w:hAnsi="Arial"/>
      <w:sz w:val="16"/>
      <w:szCs w:val="24"/>
    </w:rPr>
  </w:style>
  <w:style w:type="paragraph" w:styleId="List4">
    <w:name w:val="List 4"/>
    <w:basedOn w:val="Normal"/>
    <w:semiHidden/>
    <w:rsid w:val="00411C56"/>
    <w:pPr>
      <w:ind w:left="1132" w:hanging="283"/>
    </w:pPr>
  </w:style>
  <w:style w:type="paragraph" w:styleId="List5">
    <w:name w:val="List 5"/>
    <w:basedOn w:val="Normal"/>
    <w:semiHidden/>
    <w:rsid w:val="00411C56"/>
    <w:pPr>
      <w:ind w:left="1415" w:hanging="283"/>
    </w:pPr>
  </w:style>
  <w:style w:type="paragraph" w:styleId="ListContinue">
    <w:name w:val="List Continue"/>
    <w:basedOn w:val="Normal"/>
    <w:semiHidden/>
    <w:rsid w:val="00411C56"/>
    <w:pPr>
      <w:spacing w:after="120"/>
      <w:ind w:left="283"/>
    </w:pPr>
  </w:style>
  <w:style w:type="paragraph" w:styleId="ListContinue2">
    <w:name w:val="List Continue 2"/>
    <w:basedOn w:val="Normal"/>
    <w:semiHidden/>
    <w:rsid w:val="00411C56"/>
    <w:pPr>
      <w:spacing w:after="120"/>
      <w:ind w:left="566"/>
    </w:pPr>
  </w:style>
  <w:style w:type="paragraph" w:styleId="ListContinue3">
    <w:name w:val="List Continue 3"/>
    <w:basedOn w:val="Normal"/>
    <w:semiHidden/>
    <w:rsid w:val="00411C56"/>
    <w:pPr>
      <w:spacing w:after="120"/>
      <w:ind w:left="849"/>
    </w:pPr>
  </w:style>
  <w:style w:type="paragraph" w:styleId="ListContinue4">
    <w:name w:val="List Continue 4"/>
    <w:basedOn w:val="Normal"/>
    <w:semiHidden/>
    <w:rsid w:val="00411C56"/>
    <w:pPr>
      <w:spacing w:after="120"/>
      <w:ind w:left="1132"/>
    </w:pPr>
  </w:style>
  <w:style w:type="paragraph" w:styleId="ListContinue5">
    <w:name w:val="List Continue 5"/>
    <w:basedOn w:val="Normal"/>
    <w:semiHidden/>
    <w:rsid w:val="00411C56"/>
    <w:pPr>
      <w:spacing w:after="120"/>
      <w:ind w:left="1415"/>
    </w:pPr>
  </w:style>
  <w:style w:type="paragraph" w:styleId="ListNumber4">
    <w:name w:val="List Number 4"/>
    <w:basedOn w:val="Normal"/>
    <w:semiHidden/>
    <w:rsid w:val="00411C56"/>
    <w:pPr>
      <w:numPr>
        <w:numId w:val="19"/>
      </w:numPr>
    </w:pPr>
  </w:style>
  <w:style w:type="paragraph" w:styleId="ListNumber5">
    <w:name w:val="List Number 5"/>
    <w:basedOn w:val="Normal"/>
    <w:semiHidden/>
    <w:rsid w:val="00411C56"/>
    <w:pPr>
      <w:numPr>
        <w:numId w:val="20"/>
      </w:numPr>
    </w:pPr>
  </w:style>
  <w:style w:type="character" w:styleId="HTMLVariable">
    <w:name w:val="HTML Variable"/>
    <w:semiHidden/>
    <w:rsid w:val="00411C56"/>
    <w:rPr>
      <w:i/>
      <w:iCs/>
    </w:rPr>
  </w:style>
  <w:style w:type="character" w:styleId="Hyperlink">
    <w:name w:val="Hyperlink"/>
    <w:uiPriority w:val="99"/>
    <w:rsid w:val="0005193B"/>
    <w:rPr>
      <w:rFonts w:ascii="Arial" w:hAnsi="Arial"/>
      <w:color w:val="0000FF"/>
      <w:sz w:val="20"/>
      <w:u w:val="single"/>
    </w:rPr>
  </w:style>
  <w:style w:type="paragraph" w:styleId="Index1">
    <w:name w:val="index 1"/>
    <w:basedOn w:val="Normal"/>
    <w:next w:val="Normal"/>
    <w:semiHidden/>
    <w:rsid w:val="00411C56"/>
    <w:pPr>
      <w:ind w:left="240" w:hanging="240"/>
    </w:pPr>
  </w:style>
  <w:style w:type="paragraph" w:styleId="Index2">
    <w:name w:val="index 2"/>
    <w:basedOn w:val="Normal"/>
    <w:next w:val="Normal"/>
    <w:autoRedefine/>
    <w:semiHidden/>
    <w:rsid w:val="00411C56"/>
    <w:pPr>
      <w:ind w:left="480" w:hanging="240"/>
    </w:pPr>
  </w:style>
  <w:style w:type="paragraph" w:styleId="Index3">
    <w:name w:val="index 3"/>
    <w:basedOn w:val="Normal"/>
    <w:next w:val="Normal"/>
    <w:autoRedefine/>
    <w:semiHidden/>
    <w:rsid w:val="00411C56"/>
    <w:pPr>
      <w:ind w:left="720" w:hanging="240"/>
    </w:pPr>
  </w:style>
  <w:style w:type="paragraph" w:styleId="MessageHeader">
    <w:name w:val="Message Header"/>
    <w:basedOn w:val="Normal"/>
    <w:semiHidden/>
    <w:rsid w:val="00411C56"/>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rPr>
  </w:style>
  <w:style w:type="paragraph" w:styleId="NormalWeb">
    <w:name w:val="Normal (Web)"/>
    <w:basedOn w:val="Normal"/>
    <w:semiHidden/>
    <w:rsid w:val="00411C56"/>
    <w:rPr>
      <w:rFonts w:ascii="Times New Roman" w:hAnsi="Times New Roman"/>
      <w:sz w:val="24"/>
    </w:rPr>
  </w:style>
  <w:style w:type="paragraph" w:styleId="NormalIndent">
    <w:name w:val="Normal Indent"/>
    <w:basedOn w:val="Normal"/>
    <w:semiHidden/>
    <w:rsid w:val="00411C56"/>
    <w:pPr>
      <w:ind w:left="720"/>
    </w:pPr>
  </w:style>
  <w:style w:type="paragraph" w:styleId="NoteHeading">
    <w:name w:val="Note Heading"/>
    <w:basedOn w:val="Normal"/>
    <w:next w:val="Normal"/>
    <w:semiHidden/>
    <w:rsid w:val="00411C56"/>
  </w:style>
  <w:style w:type="character" w:styleId="PageNumber">
    <w:name w:val="page number"/>
    <w:basedOn w:val="DefaultParagraphFont"/>
    <w:semiHidden/>
    <w:rsid w:val="00411C56"/>
  </w:style>
  <w:style w:type="paragraph" w:styleId="PlainText">
    <w:name w:val="Plain Text"/>
    <w:basedOn w:val="Normal"/>
    <w:semiHidden/>
    <w:rsid w:val="00411C56"/>
    <w:rPr>
      <w:rFonts w:ascii="Courier New" w:hAnsi="Courier New" w:cs="Courier New"/>
      <w:szCs w:val="20"/>
    </w:rPr>
  </w:style>
  <w:style w:type="paragraph" w:styleId="Salutation">
    <w:name w:val="Salutation"/>
    <w:basedOn w:val="Normal"/>
    <w:next w:val="Normal"/>
    <w:semiHidden/>
    <w:rsid w:val="00411C56"/>
  </w:style>
  <w:style w:type="paragraph" w:styleId="Signature">
    <w:name w:val="Signature"/>
    <w:basedOn w:val="Normal"/>
    <w:semiHidden/>
    <w:rsid w:val="00411C56"/>
    <w:pPr>
      <w:ind w:left="4252"/>
    </w:pPr>
  </w:style>
  <w:style w:type="paragraph" w:styleId="List">
    <w:name w:val="List"/>
    <w:basedOn w:val="Normal"/>
    <w:semiHidden/>
    <w:rsid w:val="00411C56"/>
    <w:pPr>
      <w:ind w:left="283" w:hanging="283"/>
    </w:pPr>
  </w:style>
  <w:style w:type="paragraph" w:styleId="List2">
    <w:name w:val="List 2"/>
    <w:basedOn w:val="Normal"/>
    <w:semiHidden/>
    <w:rsid w:val="00411C56"/>
    <w:pPr>
      <w:ind w:left="566" w:hanging="283"/>
    </w:pPr>
  </w:style>
  <w:style w:type="paragraph" w:styleId="List3">
    <w:name w:val="List 3"/>
    <w:basedOn w:val="Normal"/>
    <w:semiHidden/>
    <w:rsid w:val="00411C56"/>
    <w:pPr>
      <w:ind w:left="849" w:hanging="283"/>
    </w:pPr>
  </w:style>
  <w:style w:type="character" w:styleId="Strong">
    <w:name w:val="Strong"/>
    <w:qFormat/>
    <w:rsid w:val="00411C56"/>
    <w:rPr>
      <w:b/>
      <w:bCs/>
    </w:rPr>
  </w:style>
  <w:style w:type="paragraph" w:styleId="Subtitle">
    <w:name w:val="Subtitle"/>
    <w:basedOn w:val="Normal"/>
    <w:qFormat/>
    <w:rsid w:val="00411C56"/>
    <w:pPr>
      <w:spacing w:after="60"/>
      <w:jc w:val="center"/>
      <w:outlineLvl w:val="1"/>
    </w:pPr>
    <w:rPr>
      <w:rFonts w:cs="Arial"/>
      <w:sz w:val="24"/>
    </w:rPr>
  </w:style>
  <w:style w:type="paragraph" w:styleId="ListBullet">
    <w:name w:val="List Bullet"/>
    <w:semiHidden/>
    <w:rsid w:val="00411C56"/>
    <w:pPr>
      <w:numPr>
        <w:numId w:val="13"/>
      </w:numPr>
      <w:spacing w:before="120" w:after="120" w:line="264" w:lineRule="auto"/>
    </w:pPr>
    <w:rPr>
      <w:rFonts w:ascii="Arial" w:hAnsi="Arial"/>
      <w:color w:val="FF00FF"/>
      <w:szCs w:val="24"/>
    </w:rPr>
  </w:style>
  <w:style w:type="paragraph" w:styleId="ListBullet2">
    <w:name w:val="List Bullet 2"/>
    <w:basedOn w:val="Normal"/>
    <w:semiHidden/>
    <w:rsid w:val="00411C56"/>
    <w:pPr>
      <w:numPr>
        <w:numId w:val="14"/>
      </w:numPr>
      <w:spacing w:before="120" w:after="120"/>
    </w:pPr>
    <w:rPr>
      <w:color w:val="FF00FF"/>
    </w:rPr>
  </w:style>
  <w:style w:type="paragraph" w:styleId="ListBullet3">
    <w:name w:val="List Bullet 3"/>
    <w:semiHidden/>
    <w:rsid w:val="00411C56"/>
    <w:pPr>
      <w:numPr>
        <w:numId w:val="15"/>
      </w:numPr>
      <w:spacing w:before="120" w:after="120" w:line="264" w:lineRule="auto"/>
    </w:pPr>
    <w:rPr>
      <w:rFonts w:ascii="Arial" w:hAnsi="Arial"/>
      <w:color w:val="FF00FF"/>
      <w:szCs w:val="24"/>
    </w:rPr>
  </w:style>
  <w:style w:type="table" w:styleId="Table3Deffects1">
    <w:name w:val="Table 3D effects 1"/>
    <w:basedOn w:val="TableNormal"/>
    <w:semiHidden/>
    <w:rsid w:val="00411C56"/>
    <w:pPr>
      <w:spacing w:line="264" w:lineRule="auto"/>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411C56"/>
    <w:pPr>
      <w:spacing w:line="264" w:lineRule="auto"/>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411C56"/>
    <w:pPr>
      <w:spacing w:line="264"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411C56"/>
    <w:pPr>
      <w:spacing w:line="264" w:lineRule="auto"/>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411C56"/>
    <w:pPr>
      <w:spacing w:line="264" w:lineRule="auto"/>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411C56"/>
    <w:pPr>
      <w:spacing w:line="264" w:lineRule="auto"/>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411C56"/>
    <w:pPr>
      <w:spacing w:line="264" w:lineRule="auto"/>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ListNumber">
    <w:name w:val="List Number"/>
    <w:semiHidden/>
    <w:rsid w:val="00411C56"/>
    <w:pPr>
      <w:numPr>
        <w:numId w:val="18"/>
      </w:numPr>
      <w:spacing w:before="120" w:after="120" w:line="264" w:lineRule="auto"/>
    </w:pPr>
    <w:rPr>
      <w:rFonts w:ascii="Arial" w:hAnsi="Arial"/>
      <w:szCs w:val="24"/>
    </w:rPr>
  </w:style>
  <w:style w:type="paragraph" w:styleId="ListNumber2">
    <w:name w:val="List Number 2"/>
    <w:semiHidden/>
    <w:rsid w:val="00411C56"/>
    <w:pPr>
      <w:numPr>
        <w:ilvl w:val="1"/>
        <w:numId w:val="18"/>
      </w:numPr>
      <w:spacing w:before="120" w:after="120" w:line="264" w:lineRule="auto"/>
    </w:pPr>
    <w:rPr>
      <w:rFonts w:ascii="Arial" w:hAnsi="Arial"/>
      <w:szCs w:val="24"/>
    </w:rPr>
  </w:style>
  <w:style w:type="paragraph" w:styleId="ListNumber3">
    <w:name w:val="List Number 3"/>
    <w:semiHidden/>
    <w:rsid w:val="00411C56"/>
    <w:pPr>
      <w:numPr>
        <w:ilvl w:val="2"/>
        <w:numId w:val="18"/>
      </w:numPr>
      <w:spacing w:before="120" w:after="120" w:line="264" w:lineRule="auto"/>
    </w:pPr>
    <w:rPr>
      <w:rFonts w:ascii="Arial" w:hAnsi="Arial"/>
      <w:szCs w:val="24"/>
    </w:rPr>
  </w:style>
  <w:style w:type="table" w:styleId="TableColorful1">
    <w:name w:val="Table Colorful 1"/>
    <w:basedOn w:val="TableNormal"/>
    <w:semiHidden/>
    <w:rsid w:val="00411C56"/>
    <w:pPr>
      <w:spacing w:line="264" w:lineRule="auto"/>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411C56"/>
    <w:pPr>
      <w:spacing w:line="264" w:lineRule="auto"/>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411C56"/>
    <w:pPr>
      <w:spacing w:line="264" w:lineRule="auto"/>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2">
    <w:name w:val="Table Columns 2"/>
    <w:basedOn w:val="TableNormal"/>
    <w:semiHidden/>
    <w:rsid w:val="00411C56"/>
    <w:pPr>
      <w:spacing w:line="264" w:lineRule="auto"/>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411C56"/>
    <w:pPr>
      <w:spacing w:line="264" w:lineRule="auto"/>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411C56"/>
    <w:pPr>
      <w:spacing w:line="264" w:lineRule="auto"/>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411C56"/>
    <w:pPr>
      <w:spacing w:line="264" w:lineRule="auto"/>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customStyle="1" w:styleId="ITSNote">
    <w:name w:val="ITS_Note:"/>
    <w:rsid w:val="00411C56"/>
    <w:pPr>
      <w:pBdr>
        <w:top w:val="single" w:sz="4" w:space="1" w:color="999999"/>
        <w:bottom w:val="single" w:sz="4" w:space="1" w:color="999999"/>
      </w:pBdr>
      <w:shd w:val="clear" w:color="auto" w:fill="D9D9D9"/>
      <w:tabs>
        <w:tab w:val="left" w:pos="1701"/>
      </w:tabs>
      <w:spacing w:before="120" w:after="120" w:line="264" w:lineRule="auto"/>
    </w:pPr>
    <w:rPr>
      <w:rFonts w:ascii="Arial" w:hAnsi="Arial"/>
      <w:szCs w:val="24"/>
      <w:lang w:eastAsia="en-US"/>
    </w:rPr>
  </w:style>
  <w:style w:type="paragraph" w:customStyle="1" w:styleId="ITSNumberedHeading1">
    <w:name w:val="ITS_Numbered Heading 1"/>
    <w:next w:val="ITSBodyText"/>
    <w:rsid w:val="00411C56"/>
    <w:pPr>
      <w:keepNext/>
      <w:pageBreakBefore/>
      <w:numPr>
        <w:numId w:val="7"/>
      </w:numPr>
      <w:spacing w:before="240" w:after="120" w:line="264" w:lineRule="auto"/>
      <w:outlineLvl w:val="0"/>
    </w:pPr>
    <w:rPr>
      <w:rFonts w:ascii="Arial" w:hAnsi="Arial" w:cs="Arial"/>
      <w:b/>
      <w:bCs/>
      <w:sz w:val="32"/>
      <w:szCs w:val="24"/>
    </w:rPr>
  </w:style>
  <w:style w:type="paragraph" w:customStyle="1" w:styleId="ITSNumberedHeading2">
    <w:name w:val="ITS_Numbered Heading 2"/>
    <w:next w:val="ITSBodyText"/>
    <w:rsid w:val="00411C56"/>
    <w:pPr>
      <w:keepNext/>
      <w:numPr>
        <w:numId w:val="8"/>
      </w:numPr>
      <w:spacing w:before="240" w:after="120" w:line="264" w:lineRule="auto"/>
      <w:outlineLvl w:val="1"/>
    </w:pPr>
    <w:rPr>
      <w:rFonts w:ascii="Arial" w:hAnsi="Arial" w:cs="Arial"/>
      <w:b/>
      <w:bCs/>
      <w:iCs/>
      <w:sz w:val="28"/>
      <w:szCs w:val="28"/>
    </w:rPr>
  </w:style>
  <w:style w:type="paragraph" w:customStyle="1" w:styleId="ITSNumberedHeading3">
    <w:name w:val="ITS_Numbered Heading 3"/>
    <w:next w:val="ITSBodyText"/>
    <w:rsid w:val="00411C56"/>
    <w:pPr>
      <w:keepNext/>
      <w:numPr>
        <w:numId w:val="9"/>
      </w:numPr>
      <w:spacing w:before="240" w:after="120" w:line="264" w:lineRule="auto"/>
      <w:outlineLvl w:val="2"/>
    </w:pPr>
    <w:rPr>
      <w:rFonts w:ascii="Arial" w:hAnsi="Arial" w:cs="Arial"/>
      <w:b/>
      <w:bCs/>
      <w:sz w:val="26"/>
      <w:szCs w:val="26"/>
    </w:rPr>
  </w:style>
  <w:style w:type="paragraph" w:customStyle="1" w:styleId="ITSNumberedHeading4">
    <w:name w:val="ITS_Numbered Heading 4"/>
    <w:next w:val="ITSBodyText"/>
    <w:rsid w:val="00411C56"/>
    <w:pPr>
      <w:keepNext/>
      <w:numPr>
        <w:numId w:val="10"/>
      </w:numPr>
      <w:spacing w:before="240" w:after="120" w:line="264" w:lineRule="auto"/>
      <w:outlineLvl w:val="3"/>
    </w:pPr>
    <w:rPr>
      <w:rFonts w:ascii="Arial" w:hAnsi="Arial"/>
      <w:b/>
      <w:bCs/>
      <w:sz w:val="24"/>
      <w:szCs w:val="28"/>
    </w:rPr>
  </w:style>
  <w:style w:type="paragraph" w:customStyle="1" w:styleId="ITSNumberedHeading5">
    <w:name w:val="ITS_Numbered Heading 5"/>
    <w:next w:val="ITSBodyText"/>
    <w:rsid w:val="00411C56"/>
    <w:pPr>
      <w:keepNext/>
      <w:numPr>
        <w:numId w:val="11"/>
      </w:numPr>
      <w:spacing w:before="240" w:after="120" w:line="264" w:lineRule="auto"/>
      <w:outlineLvl w:val="4"/>
    </w:pPr>
    <w:rPr>
      <w:rFonts w:ascii="Arial" w:hAnsi="Arial" w:cs="Tahoma"/>
      <w:b/>
      <w:bCs/>
      <w:iCs/>
      <w:sz w:val="22"/>
      <w:szCs w:val="26"/>
    </w:rPr>
  </w:style>
  <w:style w:type="paragraph" w:customStyle="1" w:styleId="ITSOutlineNumberedHeading1">
    <w:name w:val="ITS_Outline Numbered Heading 1"/>
    <w:next w:val="ITSBodyText"/>
    <w:rsid w:val="00411C56"/>
    <w:pPr>
      <w:keepNext/>
      <w:pageBreakBefore/>
      <w:numPr>
        <w:numId w:val="12"/>
      </w:numPr>
      <w:spacing w:before="240" w:after="120" w:line="264" w:lineRule="auto"/>
      <w:outlineLvl w:val="0"/>
    </w:pPr>
    <w:rPr>
      <w:rFonts w:ascii="Arial" w:hAnsi="Arial" w:cs="Arial"/>
      <w:b/>
      <w:bCs/>
      <w:sz w:val="32"/>
      <w:szCs w:val="24"/>
    </w:rPr>
  </w:style>
  <w:style w:type="paragraph" w:customStyle="1" w:styleId="ITSOutlineNumberedHeading2">
    <w:name w:val="ITS_Outline Numbered Heading 2"/>
    <w:next w:val="ITSBodyText"/>
    <w:rsid w:val="00411C56"/>
    <w:pPr>
      <w:keepNext/>
      <w:numPr>
        <w:ilvl w:val="1"/>
        <w:numId w:val="12"/>
      </w:numPr>
      <w:spacing w:before="240" w:after="120" w:line="264" w:lineRule="auto"/>
      <w:outlineLvl w:val="1"/>
    </w:pPr>
    <w:rPr>
      <w:rFonts w:ascii="Arial" w:hAnsi="Arial" w:cs="Arial"/>
      <w:b/>
      <w:bCs/>
      <w:iCs/>
      <w:sz w:val="28"/>
      <w:szCs w:val="28"/>
    </w:rPr>
  </w:style>
  <w:style w:type="paragraph" w:customStyle="1" w:styleId="ITSOutlineNumberedHeading3">
    <w:name w:val="ITS_Outline Numbered Heading 3"/>
    <w:next w:val="ITSBodyText"/>
    <w:rsid w:val="00411C56"/>
    <w:pPr>
      <w:keepNext/>
      <w:numPr>
        <w:ilvl w:val="2"/>
        <w:numId w:val="12"/>
      </w:numPr>
      <w:spacing w:before="240" w:after="120" w:line="264" w:lineRule="auto"/>
      <w:outlineLvl w:val="2"/>
    </w:pPr>
    <w:rPr>
      <w:rFonts w:ascii="Arial" w:hAnsi="Arial"/>
      <w:b/>
      <w:sz w:val="26"/>
      <w:szCs w:val="24"/>
    </w:rPr>
  </w:style>
  <w:style w:type="paragraph" w:customStyle="1" w:styleId="ITSOutlineNumberedHeading4">
    <w:name w:val="ITS_Outline Numbered Heading 4"/>
    <w:next w:val="ITSBodyText"/>
    <w:rsid w:val="00411C56"/>
    <w:pPr>
      <w:keepNext/>
      <w:numPr>
        <w:ilvl w:val="3"/>
        <w:numId w:val="12"/>
      </w:numPr>
      <w:spacing w:before="240" w:after="120" w:line="264" w:lineRule="auto"/>
      <w:outlineLvl w:val="3"/>
    </w:pPr>
    <w:rPr>
      <w:rFonts w:ascii="Arial" w:hAnsi="Arial"/>
      <w:b/>
      <w:bCs/>
      <w:sz w:val="24"/>
      <w:szCs w:val="28"/>
    </w:rPr>
  </w:style>
  <w:style w:type="paragraph" w:customStyle="1" w:styleId="ITSOutlineNumberedHeading5">
    <w:name w:val="ITS_Outline Numbered Heading 5"/>
    <w:next w:val="ITSBodyText"/>
    <w:rsid w:val="00411C56"/>
    <w:pPr>
      <w:keepNext/>
      <w:numPr>
        <w:ilvl w:val="4"/>
        <w:numId w:val="12"/>
      </w:numPr>
      <w:spacing w:before="240" w:after="120" w:line="264" w:lineRule="auto"/>
      <w:outlineLvl w:val="4"/>
    </w:pPr>
    <w:rPr>
      <w:rFonts w:ascii="Arial" w:hAnsi="Arial" w:cs="Tahoma"/>
      <w:b/>
      <w:bCs/>
      <w:iCs/>
      <w:sz w:val="22"/>
      <w:szCs w:val="26"/>
    </w:rPr>
  </w:style>
  <w:style w:type="table" w:styleId="TableContemporary">
    <w:name w:val="Table Contemporary"/>
    <w:basedOn w:val="TableNormal"/>
    <w:semiHidden/>
    <w:rsid w:val="00411C56"/>
    <w:pPr>
      <w:spacing w:line="264" w:lineRule="auto"/>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411C56"/>
    <w:pPr>
      <w:spacing w:line="264" w:lineRule="auto"/>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2">
    <w:name w:val="Table Grid 2"/>
    <w:basedOn w:val="TableNormal"/>
    <w:semiHidden/>
    <w:rsid w:val="00411C56"/>
    <w:pPr>
      <w:spacing w:line="264" w:lineRule="auto"/>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411C56"/>
    <w:pPr>
      <w:spacing w:line="264" w:lineRule="auto"/>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411C56"/>
    <w:pPr>
      <w:spacing w:line="264" w:lineRule="auto"/>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411C56"/>
    <w:pPr>
      <w:spacing w:line="264" w:lineRule="auto"/>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411C56"/>
    <w:pPr>
      <w:spacing w:line="264" w:lineRule="auto"/>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411C56"/>
    <w:pPr>
      <w:spacing w:line="264" w:lineRule="auto"/>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411C56"/>
    <w:pPr>
      <w:spacing w:line="264" w:lineRule="auto"/>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411C56"/>
    <w:pPr>
      <w:spacing w:line="264" w:lineRule="auto"/>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411C56"/>
    <w:pPr>
      <w:spacing w:line="264" w:lineRule="auto"/>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411C56"/>
    <w:pPr>
      <w:spacing w:line="264" w:lineRule="auto"/>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411C56"/>
    <w:pPr>
      <w:spacing w:line="264" w:lineRule="auto"/>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411C56"/>
    <w:pPr>
      <w:spacing w:line="264"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411C56"/>
    <w:pPr>
      <w:spacing w:line="264" w:lineRule="auto"/>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411C56"/>
    <w:pPr>
      <w:spacing w:line="264" w:lineRule="auto"/>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paragraph" w:customStyle="1" w:styleId="ITSTableColumnHeadingwhiteongrey">
    <w:name w:val="ITS_Table Column Heading (white on grey)"/>
    <w:rsid w:val="00411C56"/>
    <w:pPr>
      <w:spacing w:before="60" w:after="60" w:line="264" w:lineRule="auto"/>
    </w:pPr>
    <w:rPr>
      <w:rFonts w:ascii="Arial" w:hAnsi="Arial" w:cs="Tahoma"/>
      <w:b/>
      <w:sz w:val="18"/>
      <w:szCs w:val="24"/>
    </w:rPr>
  </w:style>
  <w:style w:type="table" w:styleId="TableColumns1">
    <w:name w:val="Table Columns 1"/>
    <w:basedOn w:val="TableNormal"/>
    <w:semiHidden/>
    <w:rsid w:val="00411C56"/>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8">
    <w:name w:val="Table List 8"/>
    <w:basedOn w:val="TableNormal"/>
    <w:semiHidden/>
    <w:rsid w:val="00411C56"/>
    <w:pPr>
      <w:spacing w:line="264" w:lineRule="auto"/>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411C56"/>
    <w:pPr>
      <w:spacing w:line="264"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411C56"/>
    <w:pPr>
      <w:spacing w:line="264" w:lineRule="auto"/>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411C56"/>
    <w:pPr>
      <w:spacing w:line="264" w:lineRule="auto"/>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411C56"/>
    <w:pPr>
      <w:spacing w:line="264" w:lineRule="auto"/>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411C56"/>
    <w:pPr>
      <w:spacing w:line="264" w:lineRule="auto"/>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Grid1">
    <w:name w:val="Table Grid 1"/>
    <w:basedOn w:val="TableNormal"/>
    <w:semiHidden/>
    <w:rsid w:val="00411C56"/>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Subtle2">
    <w:name w:val="Table Subtle 2"/>
    <w:basedOn w:val="TableNormal"/>
    <w:semiHidden/>
    <w:rsid w:val="00411C56"/>
    <w:pPr>
      <w:spacing w:line="264" w:lineRule="auto"/>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411C56"/>
    <w:pPr>
      <w:spacing w:line="264"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411C56"/>
    <w:pPr>
      <w:spacing w:line="264" w:lineRule="auto"/>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411C56"/>
    <w:pPr>
      <w:spacing w:line="264" w:lineRule="auto"/>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411C56"/>
    <w:pPr>
      <w:spacing w:line="264" w:lineRule="auto"/>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411C56"/>
    <w:pPr>
      <w:spacing w:before="240" w:after="60"/>
      <w:jc w:val="center"/>
      <w:outlineLvl w:val="0"/>
    </w:pPr>
    <w:rPr>
      <w:rFonts w:cs="Arial"/>
      <w:b/>
      <w:bCs/>
      <w:kern w:val="28"/>
      <w:sz w:val="32"/>
      <w:szCs w:val="32"/>
    </w:rPr>
  </w:style>
  <w:style w:type="paragraph" w:customStyle="1" w:styleId="ITSInstructionalText">
    <w:name w:val="ITS_Instructional Text"/>
    <w:rsid w:val="00411C56"/>
    <w:pPr>
      <w:pBdr>
        <w:top w:val="single" w:sz="4" w:space="1" w:color="282282"/>
        <w:left w:val="single" w:sz="4" w:space="4" w:color="282282"/>
        <w:bottom w:val="single" w:sz="4" w:space="1" w:color="282282"/>
        <w:right w:val="single" w:sz="4" w:space="4" w:color="282282"/>
      </w:pBdr>
      <w:shd w:val="clear" w:color="auto" w:fill="E6E6E6"/>
      <w:spacing w:before="60" w:after="60" w:line="264" w:lineRule="auto"/>
    </w:pPr>
    <w:rPr>
      <w:rFonts w:ascii="Arial" w:hAnsi="Arial" w:cs="Tahoma"/>
      <w:bCs/>
      <w:color w:val="282282"/>
      <w:kern w:val="32"/>
      <w:szCs w:val="36"/>
    </w:rPr>
  </w:style>
  <w:style w:type="paragraph" w:customStyle="1" w:styleId="ITSListNumber">
    <w:name w:val="ITS_List Number"/>
    <w:rsid w:val="00411C56"/>
    <w:pPr>
      <w:numPr>
        <w:numId w:val="6"/>
      </w:numPr>
      <w:spacing w:before="120" w:after="120" w:line="264" w:lineRule="auto"/>
    </w:pPr>
    <w:rPr>
      <w:rFonts w:ascii="Arial" w:hAnsi="Arial"/>
      <w:noProof/>
      <w:szCs w:val="24"/>
    </w:rPr>
  </w:style>
  <w:style w:type="paragraph" w:customStyle="1" w:styleId="ITSTableHeading">
    <w:name w:val="ITS_Table Heading"/>
    <w:rsid w:val="00411C56"/>
    <w:pPr>
      <w:spacing w:before="60" w:after="60" w:line="264" w:lineRule="auto"/>
    </w:pPr>
    <w:rPr>
      <w:rFonts w:ascii="Arial" w:hAnsi="Arial"/>
      <w:b/>
      <w:sz w:val="18"/>
      <w:szCs w:val="24"/>
    </w:rPr>
  </w:style>
  <w:style w:type="table" w:customStyle="1" w:styleId="ITSTableGridwithheaderrow">
    <w:name w:val="ITS_Table Grid with header row"/>
    <w:basedOn w:val="TableNormal"/>
    <w:rsid w:val="00734BE9"/>
    <w:pPr>
      <w:spacing w:before="60" w:after="60" w:line="264" w:lineRule="auto"/>
    </w:pPr>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tblStylePr w:type="firstRow">
      <w:pPr>
        <w:wordWrap/>
        <w:spacing w:beforeLines="0" w:before="60" w:beforeAutospacing="0" w:afterLines="0" w:after="60" w:afterAutospacing="0" w:line="264" w:lineRule="auto"/>
      </w:pPr>
      <w:rPr>
        <w:rFonts w:ascii="Arial" w:hAnsi="Arial"/>
        <w:b w:val="0"/>
      </w:rPr>
      <w:tblPr/>
      <w:trPr>
        <w:cantSplit w:val="0"/>
        <w:tblHeader/>
      </w:trPr>
      <w:tcPr>
        <w:shd w:val="clear" w:color="auto" w:fill="333333"/>
      </w:tcPr>
    </w:tblStylePr>
  </w:style>
  <w:style w:type="paragraph" w:customStyle="1" w:styleId="ITSListNumber2">
    <w:name w:val="ITS_List Number 2"/>
    <w:rsid w:val="00411C56"/>
    <w:pPr>
      <w:numPr>
        <w:ilvl w:val="1"/>
        <w:numId w:val="6"/>
      </w:numPr>
      <w:spacing w:before="120" w:after="120" w:line="264" w:lineRule="auto"/>
    </w:pPr>
    <w:rPr>
      <w:rFonts w:ascii="Arial" w:hAnsi="Arial"/>
      <w:noProof/>
      <w:szCs w:val="24"/>
    </w:rPr>
  </w:style>
  <w:style w:type="paragraph" w:customStyle="1" w:styleId="ITSBodyText">
    <w:name w:val="ITS_Body Text"/>
    <w:link w:val="ITSBodyTextChar"/>
    <w:rsid w:val="00411C56"/>
    <w:pPr>
      <w:spacing w:before="120" w:after="120" w:line="264" w:lineRule="auto"/>
    </w:pPr>
    <w:rPr>
      <w:rFonts w:ascii="Arial" w:hAnsi="Arial"/>
      <w:szCs w:val="24"/>
    </w:rPr>
  </w:style>
  <w:style w:type="paragraph" w:customStyle="1" w:styleId="ITSBodyText2">
    <w:name w:val="ITS_Body Text 2"/>
    <w:rsid w:val="00411C56"/>
    <w:pPr>
      <w:spacing w:before="120" w:after="120" w:line="264" w:lineRule="auto"/>
      <w:ind w:left="567"/>
    </w:pPr>
    <w:rPr>
      <w:rFonts w:ascii="Arial" w:hAnsi="Arial"/>
      <w:szCs w:val="24"/>
    </w:rPr>
  </w:style>
  <w:style w:type="paragraph" w:customStyle="1" w:styleId="ITSBodyText3">
    <w:name w:val="ITS_Body Text 3"/>
    <w:rsid w:val="00411C56"/>
    <w:pPr>
      <w:spacing w:before="120" w:after="120" w:line="264" w:lineRule="auto"/>
      <w:ind w:left="1134"/>
    </w:pPr>
    <w:rPr>
      <w:rFonts w:ascii="Arial" w:hAnsi="Arial"/>
      <w:szCs w:val="24"/>
    </w:rPr>
  </w:style>
  <w:style w:type="paragraph" w:customStyle="1" w:styleId="ITSHeading1">
    <w:name w:val="ITS_Heading 1"/>
    <w:next w:val="ITSBodyText"/>
    <w:rsid w:val="00411C56"/>
    <w:pPr>
      <w:keepNext/>
      <w:pageBreakBefore/>
      <w:spacing w:before="240" w:after="120" w:line="264" w:lineRule="auto"/>
    </w:pPr>
    <w:rPr>
      <w:rFonts w:ascii="Arial" w:hAnsi="Arial" w:cs="Tahoma"/>
      <w:b/>
      <w:sz w:val="32"/>
      <w:szCs w:val="16"/>
    </w:rPr>
  </w:style>
  <w:style w:type="paragraph" w:customStyle="1" w:styleId="ITSHeading2">
    <w:name w:val="ITS_Heading 2"/>
    <w:next w:val="ITSBodyText"/>
    <w:rsid w:val="00411C56"/>
    <w:pPr>
      <w:keepNext/>
      <w:spacing w:before="240" w:after="120" w:line="264" w:lineRule="auto"/>
    </w:pPr>
    <w:rPr>
      <w:rFonts w:ascii="Arial" w:hAnsi="Arial" w:cs="Arial"/>
      <w:b/>
      <w:bCs/>
      <w:iCs/>
      <w:sz w:val="28"/>
      <w:szCs w:val="28"/>
    </w:rPr>
  </w:style>
  <w:style w:type="paragraph" w:customStyle="1" w:styleId="ITSHeading3">
    <w:name w:val="ITS_Heading 3"/>
    <w:next w:val="ITSBodyText"/>
    <w:rsid w:val="00411C56"/>
    <w:pPr>
      <w:keepNext/>
      <w:spacing w:before="240" w:after="120" w:line="264" w:lineRule="auto"/>
    </w:pPr>
    <w:rPr>
      <w:rFonts w:ascii="Arial" w:hAnsi="Arial" w:cs="Arial"/>
      <w:b/>
      <w:bCs/>
      <w:sz w:val="26"/>
      <w:szCs w:val="26"/>
    </w:rPr>
  </w:style>
  <w:style w:type="paragraph" w:customStyle="1" w:styleId="ITSHeading4">
    <w:name w:val="ITS_Heading 4"/>
    <w:next w:val="ITSBodyText"/>
    <w:rsid w:val="00411C56"/>
    <w:pPr>
      <w:keepNext/>
      <w:spacing w:before="240" w:after="120" w:line="264" w:lineRule="auto"/>
    </w:pPr>
    <w:rPr>
      <w:rFonts w:ascii="Arial" w:hAnsi="Arial" w:cs="Arial"/>
      <w:b/>
      <w:bCs/>
      <w:sz w:val="24"/>
      <w:szCs w:val="26"/>
    </w:rPr>
  </w:style>
  <w:style w:type="paragraph" w:customStyle="1" w:styleId="ITSHeading5">
    <w:name w:val="ITS_Heading 5"/>
    <w:next w:val="ITSBodyText"/>
    <w:rsid w:val="00411C56"/>
    <w:pPr>
      <w:keepNext/>
      <w:spacing w:before="240" w:after="120" w:line="264" w:lineRule="auto"/>
    </w:pPr>
    <w:rPr>
      <w:rFonts w:ascii="Arial" w:hAnsi="Arial" w:cs="Arial"/>
      <w:b/>
      <w:bCs/>
      <w:sz w:val="22"/>
      <w:szCs w:val="26"/>
    </w:rPr>
  </w:style>
  <w:style w:type="paragraph" w:customStyle="1" w:styleId="ITSListBullet">
    <w:name w:val="ITS_List Bullet"/>
    <w:rsid w:val="0050570B"/>
    <w:pPr>
      <w:numPr>
        <w:numId w:val="5"/>
      </w:numPr>
      <w:spacing w:before="120" w:after="120" w:line="264" w:lineRule="auto"/>
    </w:pPr>
    <w:rPr>
      <w:rFonts w:ascii="Arial" w:hAnsi="Arial" w:cs="Arial"/>
      <w:bCs/>
      <w:szCs w:val="26"/>
    </w:rPr>
  </w:style>
  <w:style w:type="paragraph" w:customStyle="1" w:styleId="ITSListBullet2">
    <w:name w:val="ITS_List Bullet 2"/>
    <w:rsid w:val="0050570B"/>
    <w:pPr>
      <w:numPr>
        <w:ilvl w:val="1"/>
        <w:numId w:val="5"/>
      </w:numPr>
      <w:spacing w:before="120" w:after="120" w:line="264" w:lineRule="auto"/>
    </w:pPr>
    <w:rPr>
      <w:rFonts w:ascii="Arial" w:hAnsi="Arial"/>
      <w:szCs w:val="24"/>
    </w:rPr>
  </w:style>
  <w:style w:type="paragraph" w:customStyle="1" w:styleId="ITSListBullet3">
    <w:name w:val="ITS_List Bullet 3"/>
    <w:rsid w:val="0050570B"/>
    <w:pPr>
      <w:numPr>
        <w:ilvl w:val="2"/>
        <w:numId w:val="5"/>
      </w:numPr>
      <w:spacing w:before="120" w:after="120" w:line="264" w:lineRule="auto"/>
    </w:pPr>
    <w:rPr>
      <w:rFonts w:ascii="Arial" w:hAnsi="Arial"/>
      <w:szCs w:val="24"/>
    </w:rPr>
  </w:style>
  <w:style w:type="paragraph" w:customStyle="1" w:styleId="ITSListNumber3">
    <w:name w:val="ITS_List Number 3"/>
    <w:rsid w:val="00411C56"/>
    <w:pPr>
      <w:numPr>
        <w:ilvl w:val="2"/>
        <w:numId w:val="6"/>
      </w:numPr>
      <w:spacing w:before="120" w:after="120" w:line="266" w:lineRule="auto"/>
    </w:pPr>
    <w:rPr>
      <w:rFonts w:ascii="Arial" w:hAnsi="Arial"/>
      <w:noProof/>
      <w:szCs w:val="24"/>
    </w:rPr>
  </w:style>
  <w:style w:type="paragraph" w:customStyle="1" w:styleId="ITSTableText">
    <w:name w:val="ITS_Table Text"/>
    <w:rsid w:val="00411C56"/>
    <w:pPr>
      <w:spacing w:before="60" w:after="60" w:line="264" w:lineRule="auto"/>
    </w:pPr>
    <w:rPr>
      <w:rFonts w:ascii="Arial" w:hAnsi="Arial"/>
      <w:sz w:val="18"/>
      <w:szCs w:val="24"/>
    </w:rPr>
  </w:style>
  <w:style w:type="paragraph" w:styleId="ListBullet4">
    <w:name w:val="List Bullet 4"/>
    <w:basedOn w:val="Normal"/>
    <w:semiHidden/>
    <w:rsid w:val="00411C56"/>
    <w:pPr>
      <w:numPr>
        <w:numId w:val="16"/>
      </w:numPr>
    </w:pPr>
  </w:style>
  <w:style w:type="paragraph" w:styleId="ListBullet5">
    <w:name w:val="List Bullet 5"/>
    <w:basedOn w:val="Normal"/>
    <w:semiHidden/>
    <w:rsid w:val="00411C56"/>
    <w:pPr>
      <w:numPr>
        <w:numId w:val="17"/>
      </w:numPr>
    </w:pPr>
  </w:style>
  <w:style w:type="table" w:styleId="TableGrid">
    <w:name w:val="Table Grid"/>
    <w:basedOn w:val="TableNormal"/>
    <w:uiPriority w:val="59"/>
    <w:rsid w:val="00411C56"/>
    <w:pPr>
      <w:spacing w:line="264"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DE43BE"/>
    <w:pPr>
      <w:spacing w:line="240" w:lineRule="auto"/>
    </w:pPr>
    <w:rPr>
      <w:rFonts w:ascii="Tahoma" w:hAnsi="Tahoma"/>
      <w:sz w:val="16"/>
      <w:szCs w:val="16"/>
      <w:lang w:val="x-none" w:eastAsia="x-none"/>
    </w:rPr>
  </w:style>
  <w:style w:type="character" w:customStyle="1" w:styleId="BalloonTextChar">
    <w:name w:val="Balloon Text Char"/>
    <w:link w:val="BalloonText"/>
    <w:rsid w:val="00DE43BE"/>
    <w:rPr>
      <w:rFonts w:ascii="Tahoma" w:hAnsi="Tahoma" w:cs="Tahoma"/>
      <w:sz w:val="16"/>
      <w:szCs w:val="16"/>
    </w:rPr>
  </w:style>
  <w:style w:type="paragraph" w:styleId="TOC1">
    <w:name w:val="toc 1"/>
    <w:next w:val="ITSBodyText"/>
    <w:uiPriority w:val="39"/>
    <w:rsid w:val="00F0004F"/>
    <w:pPr>
      <w:tabs>
        <w:tab w:val="left" w:pos="567"/>
        <w:tab w:val="right" w:leader="dot" w:pos="9356"/>
      </w:tabs>
      <w:spacing w:before="60" w:after="60" w:line="264" w:lineRule="auto"/>
    </w:pPr>
    <w:rPr>
      <w:rFonts w:ascii="Arial" w:hAnsi="Arial"/>
      <w:b/>
      <w:sz w:val="24"/>
      <w:szCs w:val="24"/>
    </w:rPr>
  </w:style>
  <w:style w:type="paragraph" w:styleId="TOC2">
    <w:name w:val="toc 2"/>
    <w:next w:val="ITSBodyText"/>
    <w:uiPriority w:val="39"/>
    <w:rsid w:val="00F0004F"/>
    <w:pPr>
      <w:tabs>
        <w:tab w:val="left" w:pos="1134"/>
        <w:tab w:val="right" w:leader="dot" w:pos="9356"/>
      </w:tabs>
      <w:spacing w:before="60" w:after="60" w:line="264" w:lineRule="auto"/>
      <w:ind w:left="567"/>
    </w:pPr>
    <w:rPr>
      <w:rFonts w:ascii="Arial" w:hAnsi="Arial"/>
      <w:szCs w:val="24"/>
    </w:rPr>
  </w:style>
  <w:style w:type="paragraph" w:styleId="TOC3">
    <w:name w:val="toc 3"/>
    <w:basedOn w:val="ITSBodyText"/>
    <w:next w:val="Normal"/>
    <w:rsid w:val="00F63279"/>
    <w:pPr>
      <w:tabs>
        <w:tab w:val="left" w:pos="1701"/>
        <w:tab w:val="right" w:pos="9356"/>
      </w:tabs>
      <w:spacing w:before="60" w:after="60"/>
      <w:ind w:left="1134"/>
    </w:pPr>
  </w:style>
  <w:style w:type="character" w:styleId="CommentReference">
    <w:name w:val="annotation reference"/>
    <w:rsid w:val="009F6D59"/>
    <w:rPr>
      <w:sz w:val="16"/>
      <w:szCs w:val="16"/>
    </w:rPr>
  </w:style>
  <w:style w:type="paragraph" w:styleId="CommentText">
    <w:name w:val="annotation text"/>
    <w:basedOn w:val="Normal"/>
    <w:link w:val="CommentTextChar"/>
    <w:rsid w:val="009F6D59"/>
    <w:rPr>
      <w:szCs w:val="20"/>
      <w:lang w:val="x-none" w:eastAsia="x-none"/>
    </w:rPr>
  </w:style>
  <w:style w:type="character" w:customStyle="1" w:styleId="CommentTextChar">
    <w:name w:val="Comment Text Char"/>
    <w:link w:val="CommentText"/>
    <w:rsid w:val="009F6D59"/>
    <w:rPr>
      <w:rFonts w:ascii="Arial" w:hAnsi="Arial"/>
    </w:rPr>
  </w:style>
  <w:style w:type="paragraph" w:styleId="CommentSubject">
    <w:name w:val="annotation subject"/>
    <w:basedOn w:val="CommentText"/>
    <w:next w:val="CommentText"/>
    <w:link w:val="CommentSubjectChar"/>
    <w:rsid w:val="009F6D59"/>
    <w:rPr>
      <w:b/>
      <w:bCs/>
    </w:rPr>
  </w:style>
  <w:style w:type="character" w:customStyle="1" w:styleId="CommentSubjectChar">
    <w:name w:val="Comment Subject Char"/>
    <w:link w:val="CommentSubject"/>
    <w:rsid w:val="009F6D59"/>
    <w:rPr>
      <w:rFonts w:ascii="Arial" w:hAnsi="Arial"/>
      <w:b/>
      <w:bCs/>
    </w:rPr>
  </w:style>
  <w:style w:type="paragraph" w:customStyle="1" w:styleId="ITSDocumentTitle">
    <w:name w:val="ITS_Document Title"/>
    <w:next w:val="ITSDocumentSub-title"/>
    <w:rsid w:val="00411C56"/>
    <w:pPr>
      <w:spacing w:before="840" w:after="840" w:line="264" w:lineRule="auto"/>
    </w:pPr>
    <w:rPr>
      <w:rFonts w:ascii="Arial" w:hAnsi="Arial" w:cs="Tahoma"/>
      <w:b/>
      <w:bCs/>
      <w:kern w:val="32"/>
      <w:sz w:val="44"/>
      <w:szCs w:val="36"/>
    </w:rPr>
  </w:style>
  <w:style w:type="paragraph" w:styleId="TOCHeading">
    <w:name w:val="TOC Heading"/>
    <w:next w:val="TOC1"/>
    <w:qFormat/>
    <w:rsid w:val="00411C56"/>
    <w:pPr>
      <w:spacing w:before="240" w:after="120" w:line="264" w:lineRule="auto"/>
    </w:pPr>
    <w:rPr>
      <w:rFonts w:ascii="Arial" w:hAnsi="Arial" w:cs="Tahoma"/>
      <w:b/>
      <w:sz w:val="32"/>
      <w:szCs w:val="16"/>
    </w:rPr>
  </w:style>
  <w:style w:type="paragraph" w:customStyle="1" w:styleId="ITSUnimelbLogo">
    <w:name w:val="ITS_Unimelb Logo"/>
    <w:next w:val="ITSBodyText"/>
    <w:rsid w:val="00411C56"/>
    <w:rPr>
      <w:rFonts w:ascii="Arial" w:hAnsi="Arial" w:cs="Tahoma"/>
      <w:bCs/>
      <w:kern w:val="32"/>
      <w:szCs w:val="36"/>
    </w:rPr>
  </w:style>
  <w:style w:type="paragraph" w:customStyle="1" w:styleId="ITSInstructionalTextListBullet">
    <w:name w:val="ITS_Instructional Text List Bullet"/>
    <w:rsid w:val="002F3915"/>
    <w:pPr>
      <w:numPr>
        <w:numId w:val="4"/>
      </w:numPr>
      <w:pBdr>
        <w:top w:val="single" w:sz="4" w:space="1" w:color="282282"/>
        <w:left w:val="single" w:sz="4" w:space="4" w:color="282282"/>
        <w:bottom w:val="single" w:sz="4" w:space="1" w:color="282282"/>
        <w:right w:val="single" w:sz="4" w:space="4" w:color="282282"/>
      </w:pBdr>
      <w:shd w:val="clear" w:color="auto" w:fill="E6E6E6"/>
      <w:spacing w:before="60" w:after="60" w:line="264" w:lineRule="auto"/>
    </w:pPr>
    <w:rPr>
      <w:rFonts w:ascii="Arial" w:hAnsi="Arial"/>
      <w:color w:val="282282"/>
      <w:szCs w:val="22"/>
      <w:lang w:eastAsia="en-GB"/>
    </w:rPr>
  </w:style>
  <w:style w:type="character" w:customStyle="1" w:styleId="FootnoteTextChar">
    <w:name w:val="Footnote Text Char"/>
    <w:basedOn w:val="DefaultParagraphFont"/>
    <w:link w:val="FootnoteText"/>
    <w:rsid w:val="00377CAC"/>
    <w:rPr>
      <w:rFonts w:ascii="Arial" w:hAnsi="Arial"/>
      <w:sz w:val="16"/>
    </w:rPr>
  </w:style>
  <w:style w:type="paragraph" w:styleId="ListParagraph">
    <w:name w:val="List Paragraph"/>
    <w:basedOn w:val="Normal"/>
    <w:uiPriority w:val="34"/>
    <w:qFormat/>
    <w:rsid w:val="00377CAC"/>
    <w:pPr>
      <w:spacing w:line="240" w:lineRule="auto"/>
      <w:ind w:left="720"/>
      <w:contextualSpacing/>
    </w:pPr>
  </w:style>
  <w:style w:type="character" w:customStyle="1" w:styleId="ITSBodyTextChar">
    <w:name w:val="ITS_Body Text Char"/>
    <w:link w:val="ITSBodyText"/>
    <w:rsid w:val="007C6773"/>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2714130">
      <w:bodyDiv w:val="1"/>
      <w:marLeft w:val="0"/>
      <w:marRight w:val="0"/>
      <w:marTop w:val="0"/>
      <w:marBottom w:val="0"/>
      <w:divBdr>
        <w:top w:val="none" w:sz="0" w:space="0" w:color="auto"/>
        <w:left w:val="none" w:sz="0" w:space="0" w:color="auto"/>
        <w:bottom w:val="none" w:sz="0" w:space="0" w:color="auto"/>
        <w:right w:val="none" w:sz="0" w:space="0" w:color="auto"/>
      </w:divBdr>
    </w:div>
    <w:div w:id="534512293">
      <w:bodyDiv w:val="1"/>
      <w:marLeft w:val="0"/>
      <w:marRight w:val="0"/>
      <w:marTop w:val="0"/>
      <w:marBottom w:val="0"/>
      <w:divBdr>
        <w:top w:val="none" w:sz="0" w:space="0" w:color="auto"/>
        <w:left w:val="none" w:sz="0" w:space="0" w:color="auto"/>
        <w:bottom w:val="none" w:sz="0" w:space="0" w:color="auto"/>
        <w:right w:val="none" w:sz="0" w:space="0" w:color="auto"/>
      </w:divBdr>
    </w:div>
    <w:div w:id="817497155">
      <w:bodyDiv w:val="1"/>
      <w:marLeft w:val="0"/>
      <w:marRight w:val="0"/>
      <w:marTop w:val="0"/>
      <w:marBottom w:val="0"/>
      <w:divBdr>
        <w:top w:val="none" w:sz="0" w:space="0" w:color="auto"/>
        <w:left w:val="none" w:sz="0" w:space="0" w:color="auto"/>
        <w:bottom w:val="none" w:sz="0" w:space="0" w:color="auto"/>
        <w:right w:val="none" w:sz="0" w:space="0" w:color="auto"/>
      </w:divBdr>
    </w:div>
    <w:div w:id="1347512554">
      <w:bodyDiv w:val="1"/>
      <w:marLeft w:val="0"/>
      <w:marRight w:val="0"/>
      <w:marTop w:val="0"/>
      <w:marBottom w:val="0"/>
      <w:divBdr>
        <w:top w:val="none" w:sz="0" w:space="0" w:color="auto"/>
        <w:left w:val="none" w:sz="0" w:space="0" w:color="auto"/>
        <w:bottom w:val="none" w:sz="0" w:space="0" w:color="auto"/>
        <w:right w:val="none" w:sz="0" w:space="0" w:color="auto"/>
      </w:divBdr>
      <w:divsChild>
        <w:div w:id="198049837">
          <w:marLeft w:val="0"/>
          <w:marRight w:val="0"/>
          <w:marTop w:val="0"/>
          <w:marBottom w:val="0"/>
          <w:divBdr>
            <w:top w:val="single" w:sz="4" w:space="1" w:color="282282"/>
            <w:left w:val="single" w:sz="4" w:space="4" w:color="282282"/>
            <w:bottom w:val="single" w:sz="4" w:space="1" w:color="282282"/>
            <w:right w:val="single" w:sz="4" w:space="4" w:color="282282"/>
          </w:divBdr>
        </w:div>
      </w:divsChild>
    </w:div>
    <w:div w:id="1408265720">
      <w:bodyDiv w:val="1"/>
      <w:marLeft w:val="0"/>
      <w:marRight w:val="0"/>
      <w:marTop w:val="0"/>
      <w:marBottom w:val="0"/>
      <w:divBdr>
        <w:top w:val="none" w:sz="0" w:space="0" w:color="auto"/>
        <w:left w:val="none" w:sz="0" w:space="0" w:color="auto"/>
        <w:bottom w:val="none" w:sz="0" w:space="0" w:color="auto"/>
        <w:right w:val="none" w:sz="0" w:space="0" w:color="auto"/>
      </w:divBdr>
      <w:divsChild>
        <w:div w:id="1368528509">
          <w:marLeft w:val="1166"/>
          <w:marRight w:val="0"/>
          <w:marTop w:val="0"/>
          <w:marBottom w:val="0"/>
          <w:divBdr>
            <w:top w:val="none" w:sz="0" w:space="0" w:color="auto"/>
            <w:left w:val="none" w:sz="0" w:space="0" w:color="auto"/>
            <w:bottom w:val="none" w:sz="0" w:space="0" w:color="auto"/>
            <w:right w:val="none" w:sz="0" w:space="0" w:color="auto"/>
          </w:divBdr>
        </w:div>
        <w:div w:id="859271098">
          <w:marLeft w:val="1166"/>
          <w:marRight w:val="0"/>
          <w:marTop w:val="0"/>
          <w:marBottom w:val="0"/>
          <w:divBdr>
            <w:top w:val="none" w:sz="0" w:space="0" w:color="auto"/>
            <w:left w:val="none" w:sz="0" w:space="0" w:color="auto"/>
            <w:bottom w:val="none" w:sz="0" w:space="0" w:color="auto"/>
            <w:right w:val="none" w:sz="0" w:space="0" w:color="auto"/>
          </w:divBdr>
        </w:div>
        <w:div w:id="1840389538">
          <w:marLeft w:val="1166"/>
          <w:marRight w:val="0"/>
          <w:marTop w:val="0"/>
          <w:marBottom w:val="0"/>
          <w:divBdr>
            <w:top w:val="none" w:sz="0" w:space="0" w:color="auto"/>
            <w:left w:val="none" w:sz="0" w:space="0" w:color="auto"/>
            <w:bottom w:val="none" w:sz="0" w:space="0" w:color="auto"/>
            <w:right w:val="none" w:sz="0" w:space="0" w:color="auto"/>
          </w:divBdr>
        </w:div>
      </w:divsChild>
    </w:div>
    <w:div w:id="1482649027">
      <w:bodyDiv w:val="1"/>
      <w:marLeft w:val="0"/>
      <w:marRight w:val="0"/>
      <w:marTop w:val="0"/>
      <w:marBottom w:val="0"/>
      <w:divBdr>
        <w:top w:val="none" w:sz="0" w:space="0" w:color="auto"/>
        <w:left w:val="none" w:sz="0" w:space="0" w:color="auto"/>
        <w:bottom w:val="none" w:sz="0" w:space="0" w:color="auto"/>
        <w:right w:val="none" w:sz="0" w:space="0" w:color="auto"/>
      </w:divBdr>
    </w:div>
    <w:div w:id="1502620457">
      <w:bodyDiv w:val="1"/>
      <w:marLeft w:val="0"/>
      <w:marRight w:val="0"/>
      <w:marTop w:val="0"/>
      <w:marBottom w:val="0"/>
      <w:divBdr>
        <w:top w:val="none" w:sz="0" w:space="0" w:color="auto"/>
        <w:left w:val="none" w:sz="0" w:space="0" w:color="auto"/>
        <w:bottom w:val="none" w:sz="0" w:space="0" w:color="auto"/>
        <w:right w:val="none" w:sz="0" w:space="0" w:color="auto"/>
      </w:divBdr>
    </w:div>
    <w:div w:id="1744141606">
      <w:bodyDiv w:val="1"/>
      <w:marLeft w:val="0"/>
      <w:marRight w:val="0"/>
      <w:marTop w:val="0"/>
      <w:marBottom w:val="0"/>
      <w:divBdr>
        <w:top w:val="none" w:sz="0" w:space="0" w:color="auto"/>
        <w:left w:val="none" w:sz="0" w:space="0" w:color="auto"/>
        <w:bottom w:val="none" w:sz="0" w:space="0" w:color="auto"/>
        <w:right w:val="none" w:sz="0" w:space="0" w:color="auto"/>
      </w:divBdr>
      <w:divsChild>
        <w:div w:id="423261645">
          <w:marLeft w:val="1166"/>
          <w:marRight w:val="0"/>
          <w:marTop w:val="0"/>
          <w:marBottom w:val="0"/>
          <w:divBdr>
            <w:top w:val="none" w:sz="0" w:space="0" w:color="auto"/>
            <w:left w:val="none" w:sz="0" w:space="0" w:color="auto"/>
            <w:bottom w:val="none" w:sz="0" w:space="0" w:color="auto"/>
            <w:right w:val="none" w:sz="0" w:space="0" w:color="auto"/>
          </w:divBdr>
        </w:div>
        <w:div w:id="427385835">
          <w:marLeft w:val="1166"/>
          <w:marRight w:val="0"/>
          <w:marTop w:val="0"/>
          <w:marBottom w:val="0"/>
          <w:divBdr>
            <w:top w:val="none" w:sz="0" w:space="0" w:color="auto"/>
            <w:left w:val="none" w:sz="0" w:space="0" w:color="auto"/>
            <w:bottom w:val="none" w:sz="0" w:space="0" w:color="auto"/>
            <w:right w:val="none" w:sz="0" w:space="0" w:color="auto"/>
          </w:divBdr>
        </w:div>
        <w:div w:id="726760863">
          <w:marLeft w:val="1166"/>
          <w:marRight w:val="0"/>
          <w:marTop w:val="0"/>
          <w:marBottom w:val="0"/>
          <w:divBdr>
            <w:top w:val="none" w:sz="0" w:space="0" w:color="auto"/>
            <w:left w:val="none" w:sz="0" w:space="0" w:color="auto"/>
            <w:bottom w:val="none" w:sz="0" w:space="0" w:color="auto"/>
            <w:right w:val="none" w:sz="0" w:space="0" w:color="auto"/>
          </w:divBdr>
        </w:div>
      </w:divsChild>
    </w:div>
    <w:div w:id="1764564465">
      <w:bodyDiv w:val="1"/>
      <w:marLeft w:val="0"/>
      <w:marRight w:val="0"/>
      <w:marTop w:val="0"/>
      <w:marBottom w:val="0"/>
      <w:divBdr>
        <w:top w:val="none" w:sz="0" w:space="0" w:color="auto"/>
        <w:left w:val="none" w:sz="0" w:space="0" w:color="auto"/>
        <w:bottom w:val="none" w:sz="0" w:space="0" w:color="auto"/>
        <w:right w:val="none" w:sz="0" w:space="0" w:color="auto"/>
      </w:divBdr>
    </w:div>
    <w:div w:id="1918318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jpeg"/><Relationship Id="rId12" Type="http://schemas.openxmlformats.org/officeDocument/2006/relationships/image" Target="media/image3.jpe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BB9CF4-96B4-624A-97E0-A3D86C2163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17</Pages>
  <Words>3615</Words>
  <Characters>20610</Characters>
  <Application>Microsoft Macintosh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Service Brief</vt:lpstr>
    </vt:vector>
  </TitlesOfParts>
  <Manager>Sophia Lagastes</Manager>
  <Company>The University of Melbourne</Company>
  <LinksUpToDate>false</LinksUpToDate>
  <CharactersWithSpaces>24177</CharactersWithSpaces>
  <SharedDoc>false</SharedDoc>
  <HLinks>
    <vt:vector size="162" baseType="variant">
      <vt:variant>
        <vt:i4>1048626</vt:i4>
      </vt:variant>
      <vt:variant>
        <vt:i4>167</vt:i4>
      </vt:variant>
      <vt:variant>
        <vt:i4>0</vt:i4>
      </vt:variant>
      <vt:variant>
        <vt:i4>5</vt:i4>
      </vt:variant>
      <vt:variant>
        <vt:lpwstr/>
      </vt:variant>
      <vt:variant>
        <vt:lpwstr>_Toc330476668</vt:lpwstr>
      </vt:variant>
      <vt:variant>
        <vt:i4>1048626</vt:i4>
      </vt:variant>
      <vt:variant>
        <vt:i4>161</vt:i4>
      </vt:variant>
      <vt:variant>
        <vt:i4>0</vt:i4>
      </vt:variant>
      <vt:variant>
        <vt:i4>5</vt:i4>
      </vt:variant>
      <vt:variant>
        <vt:lpwstr/>
      </vt:variant>
      <vt:variant>
        <vt:lpwstr>_Toc330476667</vt:lpwstr>
      </vt:variant>
      <vt:variant>
        <vt:i4>1048626</vt:i4>
      </vt:variant>
      <vt:variant>
        <vt:i4>155</vt:i4>
      </vt:variant>
      <vt:variant>
        <vt:i4>0</vt:i4>
      </vt:variant>
      <vt:variant>
        <vt:i4>5</vt:i4>
      </vt:variant>
      <vt:variant>
        <vt:lpwstr/>
      </vt:variant>
      <vt:variant>
        <vt:lpwstr>_Toc330476666</vt:lpwstr>
      </vt:variant>
      <vt:variant>
        <vt:i4>1048626</vt:i4>
      </vt:variant>
      <vt:variant>
        <vt:i4>149</vt:i4>
      </vt:variant>
      <vt:variant>
        <vt:i4>0</vt:i4>
      </vt:variant>
      <vt:variant>
        <vt:i4>5</vt:i4>
      </vt:variant>
      <vt:variant>
        <vt:lpwstr/>
      </vt:variant>
      <vt:variant>
        <vt:lpwstr>_Toc330476665</vt:lpwstr>
      </vt:variant>
      <vt:variant>
        <vt:i4>1048626</vt:i4>
      </vt:variant>
      <vt:variant>
        <vt:i4>143</vt:i4>
      </vt:variant>
      <vt:variant>
        <vt:i4>0</vt:i4>
      </vt:variant>
      <vt:variant>
        <vt:i4>5</vt:i4>
      </vt:variant>
      <vt:variant>
        <vt:lpwstr/>
      </vt:variant>
      <vt:variant>
        <vt:lpwstr>_Toc330476664</vt:lpwstr>
      </vt:variant>
      <vt:variant>
        <vt:i4>1048626</vt:i4>
      </vt:variant>
      <vt:variant>
        <vt:i4>137</vt:i4>
      </vt:variant>
      <vt:variant>
        <vt:i4>0</vt:i4>
      </vt:variant>
      <vt:variant>
        <vt:i4>5</vt:i4>
      </vt:variant>
      <vt:variant>
        <vt:lpwstr/>
      </vt:variant>
      <vt:variant>
        <vt:lpwstr>_Toc330476663</vt:lpwstr>
      </vt:variant>
      <vt:variant>
        <vt:i4>1048626</vt:i4>
      </vt:variant>
      <vt:variant>
        <vt:i4>131</vt:i4>
      </vt:variant>
      <vt:variant>
        <vt:i4>0</vt:i4>
      </vt:variant>
      <vt:variant>
        <vt:i4>5</vt:i4>
      </vt:variant>
      <vt:variant>
        <vt:lpwstr/>
      </vt:variant>
      <vt:variant>
        <vt:lpwstr>_Toc330476662</vt:lpwstr>
      </vt:variant>
      <vt:variant>
        <vt:i4>1048626</vt:i4>
      </vt:variant>
      <vt:variant>
        <vt:i4>125</vt:i4>
      </vt:variant>
      <vt:variant>
        <vt:i4>0</vt:i4>
      </vt:variant>
      <vt:variant>
        <vt:i4>5</vt:i4>
      </vt:variant>
      <vt:variant>
        <vt:lpwstr/>
      </vt:variant>
      <vt:variant>
        <vt:lpwstr>_Toc330476661</vt:lpwstr>
      </vt:variant>
      <vt:variant>
        <vt:i4>1048626</vt:i4>
      </vt:variant>
      <vt:variant>
        <vt:i4>119</vt:i4>
      </vt:variant>
      <vt:variant>
        <vt:i4>0</vt:i4>
      </vt:variant>
      <vt:variant>
        <vt:i4>5</vt:i4>
      </vt:variant>
      <vt:variant>
        <vt:lpwstr/>
      </vt:variant>
      <vt:variant>
        <vt:lpwstr>_Toc330476660</vt:lpwstr>
      </vt:variant>
      <vt:variant>
        <vt:i4>1245234</vt:i4>
      </vt:variant>
      <vt:variant>
        <vt:i4>113</vt:i4>
      </vt:variant>
      <vt:variant>
        <vt:i4>0</vt:i4>
      </vt:variant>
      <vt:variant>
        <vt:i4>5</vt:i4>
      </vt:variant>
      <vt:variant>
        <vt:lpwstr/>
      </vt:variant>
      <vt:variant>
        <vt:lpwstr>_Toc330476659</vt:lpwstr>
      </vt:variant>
      <vt:variant>
        <vt:i4>1245234</vt:i4>
      </vt:variant>
      <vt:variant>
        <vt:i4>107</vt:i4>
      </vt:variant>
      <vt:variant>
        <vt:i4>0</vt:i4>
      </vt:variant>
      <vt:variant>
        <vt:i4>5</vt:i4>
      </vt:variant>
      <vt:variant>
        <vt:lpwstr/>
      </vt:variant>
      <vt:variant>
        <vt:lpwstr>_Toc330476658</vt:lpwstr>
      </vt:variant>
      <vt:variant>
        <vt:i4>1245234</vt:i4>
      </vt:variant>
      <vt:variant>
        <vt:i4>101</vt:i4>
      </vt:variant>
      <vt:variant>
        <vt:i4>0</vt:i4>
      </vt:variant>
      <vt:variant>
        <vt:i4>5</vt:i4>
      </vt:variant>
      <vt:variant>
        <vt:lpwstr/>
      </vt:variant>
      <vt:variant>
        <vt:lpwstr>_Toc330476657</vt:lpwstr>
      </vt:variant>
      <vt:variant>
        <vt:i4>1245234</vt:i4>
      </vt:variant>
      <vt:variant>
        <vt:i4>95</vt:i4>
      </vt:variant>
      <vt:variant>
        <vt:i4>0</vt:i4>
      </vt:variant>
      <vt:variant>
        <vt:i4>5</vt:i4>
      </vt:variant>
      <vt:variant>
        <vt:lpwstr/>
      </vt:variant>
      <vt:variant>
        <vt:lpwstr>_Toc330476656</vt:lpwstr>
      </vt:variant>
      <vt:variant>
        <vt:i4>1245234</vt:i4>
      </vt:variant>
      <vt:variant>
        <vt:i4>89</vt:i4>
      </vt:variant>
      <vt:variant>
        <vt:i4>0</vt:i4>
      </vt:variant>
      <vt:variant>
        <vt:i4>5</vt:i4>
      </vt:variant>
      <vt:variant>
        <vt:lpwstr/>
      </vt:variant>
      <vt:variant>
        <vt:lpwstr>_Toc330476655</vt:lpwstr>
      </vt:variant>
      <vt:variant>
        <vt:i4>1245234</vt:i4>
      </vt:variant>
      <vt:variant>
        <vt:i4>83</vt:i4>
      </vt:variant>
      <vt:variant>
        <vt:i4>0</vt:i4>
      </vt:variant>
      <vt:variant>
        <vt:i4>5</vt:i4>
      </vt:variant>
      <vt:variant>
        <vt:lpwstr/>
      </vt:variant>
      <vt:variant>
        <vt:lpwstr>_Toc330476654</vt:lpwstr>
      </vt:variant>
      <vt:variant>
        <vt:i4>1245234</vt:i4>
      </vt:variant>
      <vt:variant>
        <vt:i4>77</vt:i4>
      </vt:variant>
      <vt:variant>
        <vt:i4>0</vt:i4>
      </vt:variant>
      <vt:variant>
        <vt:i4>5</vt:i4>
      </vt:variant>
      <vt:variant>
        <vt:lpwstr/>
      </vt:variant>
      <vt:variant>
        <vt:lpwstr>_Toc330476653</vt:lpwstr>
      </vt:variant>
      <vt:variant>
        <vt:i4>1245234</vt:i4>
      </vt:variant>
      <vt:variant>
        <vt:i4>71</vt:i4>
      </vt:variant>
      <vt:variant>
        <vt:i4>0</vt:i4>
      </vt:variant>
      <vt:variant>
        <vt:i4>5</vt:i4>
      </vt:variant>
      <vt:variant>
        <vt:lpwstr/>
      </vt:variant>
      <vt:variant>
        <vt:lpwstr>_Toc330476652</vt:lpwstr>
      </vt:variant>
      <vt:variant>
        <vt:i4>1245234</vt:i4>
      </vt:variant>
      <vt:variant>
        <vt:i4>65</vt:i4>
      </vt:variant>
      <vt:variant>
        <vt:i4>0</vt:i4>
      </vt:variant>
      <vt:variant>
        <vt:i4>5</vt:i4>
      </vt:variant>
      <vt:variant>
        <vt:lpwstr/>
      </vt:variant>
      <vt:variant>
        <vt:lpwstr>_Toc330476651</vt:lpwstr>
      </vt:variant>
      <vt:variant>
        <vt:i4>1245234</vt:i4>
      </vt:variant>
      <vt:variant>
        <vt:i4>59</vt:i4>
      </vt:variant>
      <vt:variant>
        <vt:i4>0</vt:i4>
      </vt:variant>
      <vt:variant>
        <vt:i4>5</vt:i4>
      </vt:variant>
      <vt:variant>
        <vt:lpwstr/>
      </vt:variant>
      <vt:variant>
        <vt:lpwstr>_Toc330476650</vt:lpwstr>
      </vt:variant>
      <vt:variant>
        <vt:i4>1179698</vt:i4>
      </vt:variant>
      <vt:variant>
        <vt:i4>53</vt:i4>
      </vt:variant>
      <vt:variant>
        <vt:i4>0</vt:i4>
      </vt:variant>
      <vt:variant>
        <vt:i4>5</vt:i4>
      </vt:variant>
      <vt:variant>
        <vt:lpwstr/>
      </vt:variant>
      <vt:variant>
        <vt:lpwstr>_Toc330476649</vt:lpwstr>
      </vt:variant>
      <vt:variant>
        <vt:i4>1179698</vt:i4>
      </vt:variant>
      <vt:variant>
        <vt:i4>47</vt:i4>
      </vt:variant>
      <vt:variant>
        <vt:i4>0</vt:i4>
      </vt:variant>
      <vt:variant>
        <vt:i4>5</vt:i4>
      </vt:variant>
      <vt:variant>
        <vt:lpwstr/>
      </vt:variant>
      <vt:variant>
        <vt:lpwstr>_Toc330476648</vt:lpwstr>
      </vt:variant>
      <vt:variant>
        <vt:i4>1179698</vt:i4>
      </vt:variant>
      <vt:variant>
        <vt:i4>41</vt:i4>
      </vt:variant>
      <vt:variant>
        <vt:i4>0</vt:i4>
      </vt:variant>
      <vt:variant>
        <vt:i4>5</vt:i4>
      </vt:variant>
      <vt:variant>
        <vt:lpwstr/>
      </vt:variant>
      <vt:variant>
        <vt:lpwstr>_Toc330476647</vt:lpwstr>
      </vt:variant>
      <vt:variant>
        <vt:i4>1179698</vt:i4>
      </vt:variant>
      <vt:variant>
        <vt:i4>35</vt:i4>
      </vt:variant>
      <vt:variant>
        <vt:i4>0</vt:i4>
      </vt:variant>
      <vt:variant>
        <vt:i4>5</vt:i4>
      </vt:variant>
      <vt:variant>
        <vt:lpwstr/>
      </vt:variant>
      <vt:variant>
        <vt:lpwstr>_Toc330476646</vt:lpwstr>
      </vt:variant>
      <vt:variant>
        <vt:i4>1179698</vt:i4>
      </vt:variant>
      <vt:variant>
        <vt:i4>29</vt:i4>
      </vt:variant>
      <vt:variant>
        <vt:i4>0</vt:i4>
      </vt:variant>
      <vt:variant>
        <vt:i4>5</vt:i4>
      </vt:variant>
      <vt:variant>
        <vt:lpwstr/>
      </vt:variant>
      <vt:variant>
        <vt:lpwstr>_Toc330476645</vt:lpwstr>
      </vt:variant>
      <vt:variant>
        <vt:i4>1179698</vt:i4>
      </vt:variant>
      <vt:variant>
        <vt:i4>23</vt:i4>
      </vt:variant>
      <vt:variant>
        <vt:i4>0</vt:i4>
      </vt:variant>
      <vt:variant>
        <vt:i4>5</vt:i4>
      </vt:variant>
      <vt:variant>
        <vt:lpwstr/>
      </vt:variant>
      <vt:variant>
        <vt:lpwstr>_Toc330476644</vt:lpwstr>
      </vt:variant>
      <vt:variant>
        <vt:i4>1179698</vt:i4>
      </vt:variant>
      <vt:variant>
        <vt:i4>17</vt:i4>
      </vt:variant>
      <vt:variant>
        <vt:i4>0</vt:i4>
      </vt:variant>
      <vt:variant>
        <vt:i4>5</vt:i4>
      </vt:variant>
      <vt:variant>
        <vt:lpwstr/>
      </vt:variant>
      <vt:variant>
        <vt:lpwstr>_Toc330476643</vt:lpwstr>
      </vt:variant>
      <vt:variant>
        <vt:i4>1179698</vt:i4>
      </vt:variant>
      <vt:variant>
        <vt:i4>11</vt:i4>
      </vt:variant>
      <vt:variant>
        <vt:i4>0</vt:i4>
      </vt:variant>
      <vt:variant>
        <vt:i4>5</vt:i4>
      </vt:variant>
      <vt:variant>
        <vt:lpwstr/>
      </vt:variant>
      <vt:variant>
        <vt:lpwstr>_Toc330476642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Service Brief</dc:title>
  <dc:subject>2272 - Student Portal Phase 2 - Mobile App</dc:subject>
  <dc:creator>Kristy Cross</dc:creator>
  <cp:lastModifiedBy>Paul Beaumont</cp:lastModifiedBy>
  <cp:revision>4</cp:revision>
  <cp:lastPrinted>2013-08-16T01:28:00Z</cp:lastPrinted>
  <dcterms:created xsi:type="dcterms:W3CDTF">2013-09-30T00:12:00Z</dcterms:created>
  <dcterms:modified xsi:type="dcterms:W3CDTF">2013-10-15T04:10:00Z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Lang">
    <vt:lpwstr>1033</vt:lpwstr>
  </property>
</Properties>
</file>