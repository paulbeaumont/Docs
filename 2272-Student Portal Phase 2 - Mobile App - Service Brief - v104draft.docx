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F15C" w14:textId="77777777" w:rsidR="00DD3154" w:rsidRDefault="00DD3154" w:rsidP="0099255D">
      <w:pPr>
        <w:pStyle w:val="ITSUnimelbLogo"/>
      </w:pPr>
    </w:p>
    <w:p w14:paraId="11BD35BC" w14:textId="77777777" w:rsidR="00C356C7" w:rsidRPr="00C356C7" w:rsidRDefault="00BB3F7C" w:rsidP="00C356C7">
      <w:pPr>
        <w:pStyle w:val="ITSUnimelbLogo"/>
      </w:pPr>
      <w:r>
        <w:rPr>
          <w:noProof/>
          <w:lang w:val="en-US" w:eastAsia="en-US"/>
        </w:rPr>
        <w:drawing>
          <wp:inline distT="0" distB="0" distL="0" distR="0" wp14:anchorId="7C448676" wp14:editId="6BE75C3E">
            <wp:extent cx="1072515" cy="1106170"/>
            <wp:effectExtent l="0" t="0" r="0" b="0"/>
            <wp:docPr id="1" name="Picture 1" descr="Description: UOM-Pos3D_S_s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OM-Pos3D_S_s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2515" cy="1106170"/>
                    </a:xfrm>
                    <a:prstGeom prst="rect">
                      <a:avLst/>
                    </a:prstGeom>
                    <a:noFill/>
                    <a:ln>
                      <a:noFill/>
                    </a:ln>
                  </pic:spPr>
                </pic:pic>
              </a:graphicData>
            </a:graphic>
          </wp:inline>
        </w:drawing>
      </w:r>
    </w:p>
    <w:p w14:paraId="22C32293" w14:textId="77777777" w:rsidR="008234FE" w:rsidRPr="008234FE" w:rsidRDefault="006F5B1C" w:rsidP="0099255D">
      <w:pPr>
        <w:pStyle w:val="ITSDocumentTitle"/>
      </w:pPr>
      <w:fldSimple w:instr=" DOCPROPERTY  Title  \* MERGEFORMAT ">
        <w:r w:rsidR="00604D8F">
          <w:t>Service Brief</w:t>
        </w:r>
      </w:fldSimple>
      <w:r w:rsidR="00565541">
        <w:t xml:space="preserve"> </w:t>
      </w:r>
    </w:p>
    <w:p w14:paraId="33121A80" w14:textId="77777777" w:rsidR="008234FE" w:rsidRPr="00614756" w:rsidRDefault="00614756" w:rsidP="009F3521">
      <w:pPr>
        <w:pStyle w:val="ITSInstructionalText"/>
        <w:rPr>
          <w:b/>
        </w:rPr>
      </w:pPr>
      <w:r w:rsidRPr="00614756">
        <w:rPr>
          <w:b/>
        </w:rPr>
        <w:t>ALL BLUE BOXES SHOULD BE DELELTED BEFORE SUBMITTING</w:t>
      </w:r>
    </w:p>
    <w:p w14:paraId="588F63B6" w14:textId="77777777" w:rsidR="00614756" w:rsidRPr="00614756" w:rsidRDefault="006F5B1C" w:rsidP="00614756">
      <w:pPr>
        <w:pStyle w:val="ITSDocumentSub-title"/>
      </w:pPr>
      <w:fldSimple w:instr=" DOCPROPERTY  Subject  \* MERGEFORMAT ">
        <w:r w:rsidR="008110EF">
          <w:t>2272 - Student Portal Phase 2 - Mobile App</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4"/>
        <w:gridCol w:w="6453"/>
      </w:tblGrid>
      <w:tr w:rsidR="00614756" w14:paraId="2EA5EB34" w14:textId="77777777" w:rsidTr="00213E6B">
        <w:trPr>
          <w:tblHeader/>
        </w:trPr>
        <w:tc>
          <w:tcPr>
            <w:tcW w:w="9627" w:type="dxa"/>
            <w:gridSpan w:val="2"/>
            <w:shd w:val="clear" w:color="auto" w:fill="333333"/>
          </w:tcPr>
          <w:p w14:paraId="0FF11456" w14:textId="77777777" w:rsidR="00614756" w:rsidRDefault="00614756" w:rsidP="00213E6B">
            <w:pPr>
              <w:pStyle w:val="ITSTableColumnHeadingwhiteongrey"/>
            </w:pPr>
            <w:r>
              <w:t>Responsible Authorities</w:t>
            </w:r>
          </w:p>
        </w:tc>
      </w:tr>
      <w:tr w:rsidR="00614756" w14:paraId="0D872DCE" w14:textId="77777777" w:rsidTr="00213E6B">
        <w:trPr>
          <w:trHeight w:val="225"/>
        </w:trPr>
        <w:tc>
          <w:tcPr>
            <w:tcW w:w="3174" w:type="dxa"/>
            <w:shd w:val="clear" w:color="auto" w:fill="auto"/>
          </w:tcPr>
          <w:p w14:paraId="2E3CFA11" w14:textId="77777777" w:rsidR="00614756" w:rsidRDefault="00614756" w:rsidP="00213E6B">
            <w:pPr>
              <w:pStyle w:val="ITSTableHeading"/>
            </w:pPr>
            <w:r>
              <w:t>Sponsor:</w:t>
            </w:r>
          </w:p>
        </w:tc>
        <w:tc>
          <w:tcPr>
            <w:tcW w:w="6453" w:type="dxa"/>
            <w:shd w:val="clear" w:color="auto" w:fill="auto"/>
          </w:tcPr>
          <w:p w14:paraId="74521F49" w14:textId="77777777" w:rsidR="00614756" w:rsidRDefault="00614756" w:rsidP="00213E6B">
            <w:pPr>
              <w:pStyle w:val="ITSTableText"/>
            </w:pPr>
          </w:p>
        </w:tc>
      </w:tr>
      <w:tr w:rsidR="00614756" w14:paraId="318281A9" w14:textId="77777777" w:rsidTr="00213E6B">
        <w:tc>
          <w:tcPr>
            <w:tcW w:w="3174" w:type="dxa"/>
            <w:shd w:val="clear" w:color="auto" w:fill="auto"/>
          </w:tcPr>
          <w:p w14:paraId="15F4FC19" w14:textId="77777777" w:rsidR="00614756" w:rsidRDefault="00614756" w:rsidP="00213E6B">
            <w:pPr>
              <w:pStyle w:val="ITSTableHeading"/>
            </w:pPr>
            <w:r>
              <w:t>Senior User:</w:t>
            </w:r>
          </w:p>
        </w:tc>
        <w:tc>
          <w:tcPr>
            <w:tcW w:w="6453" w:type="dxa"/>
            <w:shd w:val="clear" w:color="auto" w:fill="auto"/>
          </w:tcPr>
          <w:p w14:paraId="727810C3" w14:textId="77777777" w:rsidR="00584CDA" w:rsidRDefault="00584CDA" w:rsidP="00213E6B">
            <w:pPr>
              <w:pStyle w:val="ITSTableText"/>
            </w:pPr>
            <w:r>
              <w:t>Neil Robinson, Executive Director, Student Services</w:t>
            </w:r>
          </w:p>
          <w:p w14:paraId="03280633" w14:textId="77777777" w:rsidR="00614756" w:rsidRDefault="00584CDA" w:rsidP="00584CDA">
            <w:pPr>
              <w:pStyle w:val="ITSTableText"/>
            </w:pPr>
            <w:r>
              <w:t xml:space="preserve">Teresa </w:t>
            </w:r>
            <w:proofErr w:type="spellStart"/>
            <w:r>
              <w:t>Tjia</w:t>
            </w:r>
            <w:proofErr w:type="spellEnd"/>
            <w:r>
              <w:t>, Director, Student Administration</w:t>
            </w:r>
          </w:p>
        </w:tc>
      </w:tr>
      <w:tr w:rsidR="00FE6CF6" w14:paraId="0965EE4F" w14:textId="77777777" w:rsidTr="00213E6B">
        <w:tc>
          <w:tcPr>
            <w:tcW w:w="3174" w:type="dxa"/>
            <w:shd w:val="clear" w:color="auto" w:fill="auto"/>
          </w:tcPr>
          <w:p w14:paraId="76B4ED89" w14:textId="77777777" w:rsidR="00FE6CF6" w:rsidRDefault="00FE6CF6" w:rsidP="00213E6B">
            <w:pPr>
              <w:pStyle w:val="ITSTableHeading"/>
            </w:pPr>
            <w:r>
              <w:t>Senior Supplier</w:t>
            </w:r>
          </w:p>
        </w:tc>
        <w:tc>
          <w:tcPr>
            <w:tcW w:w="6453" w:type="dxa"/>
            <w:shd w:val="clear" w:color="auto" w:fill="auto"/>
          </w:tcPr>
          <w:p w14:paraId="16099A02" w14:textId="77777777" w:rsidR="00FE6CF6" w:rsidRDefault="00584CDA" w:rsidP="00213E6B">
            <w:pPr>
              <w:pStyle w:val="ITSTableText"/>
            </w:pPr>
            <w:r>
              <w:t>TBD</w:t>
            </w:r>
          </w:p>
        </w:tc>
      </w:tr>
      <w:tr w:rsidR="00F42E12" w14:paraId="305EE74B" w14:textId="77777777" w:rsidTr="00F42E12">
        <w:tc>
          <w:tcPr>
            <w:tcW w:w="3174" w:type="dxa"/>
            <w:tcBorders>
              <w:top w:val="single" w:sz="4" w:space="0" w:color="auto"/>
              <w:left w:val="single" w:sz="4" w:space="0" w:color="auto"/>
              <w:bottom w:val="single" w:sz="4" w:space="0" w:color="auto"/>
              <w:right w:val="single" w:sz="4" w:space="0" w:color="auto"/>
            </w:tcBorders>
            <w:shd w:val="clear" w:color="auto" w:fill="auto"/>
          </w:tcPr>
          <w:p w14:paraId="26740D4A" w14:textId="77777777" w:rsidR="00F42E12" w:rsidRDefault="00F42E12" w:rsidP="00F42E12">
            <w:pPr>
              <w:pStyle w:val="ITSTableHeading"/>
            </w:pPr>
            <w:r>
              <w:t>Contributors:</w:t>
            </w:r>
          </w:p>
        </w:tc>
        <w:tc>
          <w:tcPr>
            <w:tcW w:w="6453" w:type="dxa"/>
            <w:tcBorders>
              <w:top w:val="single" w:sz="4" w:space="0" w:color="auto"/>
              <w:left w:val="single" w:sz="4" w:space="0" w:color="auto"/>
              <w:bottom w:val="single" w:sz="4" w:space="0" w:color="auto"/>
              <w:right w:val="single" w:sz="4" w:space="0" w:color="auto"/>
            </w:tcBorders>
            <w:shd w:val="clear" w:color="auto" w:fill="auto"/>
          </w:tcPr>
          <w:p w14:paraId="4D2E9963" w14:textId="77777777" w:rsidR="008110EF" w:rsidRPr="002726D4" w:rsidRDefault="008110EF" w:rsidP="00F42E12">
            <w:pPr>
              <w:pStyle w:val="ITSTableText"/>
              <w:numPr>
                <w:ilvl w:val="0"/>
                <w:numId w:val="14"/>
              </w:numPr>
              <w:rPr>
                <w:b/>
              </w:rPr>
            </w:pPr>
            <w:r w:rsidRPr="002726D4">
              <w:rPr>
                <w:b/>
              </w:rPr>
              <w:t>ITS</w:t>
            </w:r>
          </w:p>
          <w:p w14:paraId="0FBF4C13" w14:textId="77777777" w:rsidR="008110EF" w:rsidRDefault="008110EF" w:rsidP="00F42E12">
            <w:pPr>
              <w:pStyle w:val="ITSTableText"/>
            </w:pPr>
            <w:r>
              <w:t xml:space="preserve">Daphne </w:t>
            </w:r>
            <w:proofErr w:type="spellStart"/>
            <w:r>
              <w:t>Rouvillois</w:t>
            </w:r>
            <w:proofErr w:type="spellEnd"/>
          </w:p>
          <w:p w14:paraId="38D637F7" w14:textId="77777777" w:rsidR="008110EF" w:rsidRDefault="00DE1A1E" w:rsidP="00F42E12">
            <w:pPr>
              <w:pStyle w:val="ITSTableText"/>
            </w:pPr>
            <w:r>
              <w:t>Christine Priestl</w:t>
            </w:r>
            <w:r w:rsidR="008110EF">
              <w:t>y</w:t>
            </w:r>
          </w:p>
          <w:p w14:paraId="674CB33E" w14:textId="77777777" w:rsidR="00F42E12" w:rsidRDefault="008110EF" w:rsidP="00F42E12">
            <w:pPr>
              <w:pStyle w:val="ITSTableText"/>
              <w:rPr>
                <w:ins w:id="0" w:author="Paul Beaumont" w:date="2013-10-15T14:00:00Z"/>
              </w:rPr>
            </w:pPr>
            <w:r>
              <w:t xml:space="preserve">Sophia </w:t>
            </w:r>
            <w:proofErr w:type="spellStart"/>
            <w:r>
              <w:t>Lagastes</w:t>
            </w:r>
            <w:proofErr w:type="spellEnd"/>
          </w:p>
          <w:p w14:paraId="0D2DC804" w14:textId="048551CE" w:rsidR="006F5B1C" w:rsidRPr="00F42E12" w:rsidRDefault="006F5B1C" w:rsidP="00F42E12">
            <w:pPr>
              <w:pStyle w:val="ITSTableText"/>
            </w:pPr>
            <w:ins w:id="1" w:author="Paul Beaumont" w:date="2013-10-15T14:00:00Z">
              <w:r>
                <w:t>Paul Beaumont</w:t>
              </w:r>
            </w:ins>
          </w:p>
        </w:tc>
      </w:tr>
    </w:tbl>
    <w:p w14:paraId="43DBF7AC" w14:textId="0DDAC405" w:rsidR="00614756" w:rsidDel="006F5B1C" w:rsidRDefault="00614756" w:rsidP="00614756">
      <w:pPr>
        <w:pStyle w:val="ITSInstructionalText"/>
        <w:rPr>
          <w:del w:id="2" w:author="Paul Beaumont" w:date="2013-10-15T14:02:00Z"/>
        </w:rPr>
      </w:pPr>
      <w:del w:id="3" w:author="Paul Beaumont" w:date="2013-10-15T14:02:00Z">
        <w:r w:rsidDel="006F5B1C">
          <w:delText>Add or delete Authorities as required.</w:delText>
        </w:r>
      </w:del>
    </w:p>
    <w:p w14:paraId="68B949A3" w14:textId="2BF778F4" w:rsidR="005F1DF5" w:rsidDel="006F5B1C" w:rsidRDefault="005F1DF5" w:rsidP="00614756">
      <w:pPr>
        <w:pStyle w:val="ITSInstructionalText"/>
        <w:rPr>
          <w:del w:id="4" w:author="Paul Beaumont" w:date="2013-10-15T14:02:00Z"/>
        </w:rPr>
      </w:pPr>
      <w:del w:id="5" w:author="Paul Beaumont" w:date="2013-10-15T14:02:00Z">
        <w:r w:rsidDel="006F5B1C">
          <w:delText>Contributors are stakeholders that have contributed directly to the contents of this document.</w:delText>
        </w:r>
      </w:del>
    </w:p>
    <w:p w14:paraId="274AEF59" w14:textId="77777777" w:rsidR="00614756" w:rsidRDefault="00614756" w:rsidP="00B06ECE">
      <w:pPr>
        <w:pStyle w:val="ITSBodyText"/>
      </w:pPr>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459"/>
      </w:tblGrid>
      <w:tr w:rsidR="00614756" w:rsidRPr="00DA34C0" w14:paraId="5033EC5E" w14:textId="77777777" w:rsidTr="00213E6B">
        <w:trPr>
          <w:tblHeader/>
        </w:trPr>
        <w:tc>
          <w:tcPr>
            <w:tcW w:w="9627" w:type="dxa"/>
            <w:gridSpan w:val="2"/>
            <w:shd w:val="clear" w:color="auto" w:fill="333333"/>
          </w:tcPr>
          <w:p w14:paraId="00CCE9D9" w14:textId="77777777" w:rsidR="00614756" w:rsidRPr="00DA34C0" w:rsidRDefault="00614756" w:rsidP="00213E6B">
            <w:pPr>
              <w:pStyle w:val="ITSTableColumnHeadingwhiteongrey"/>
            </w:pPr>
            <w:r w:rsidRPr="00DA34C0">
              <w:t>Document Identification</w:t>
            </w:r>
          </w:p>
        </w:tc>
      </w:tr>
      <w:tr w:rsidR="00614756" w14:paraId="20D60B31" w14:textId="77777777" w:rsidTr="00213E6B">
        <w:tc>
          <w:tcPr>
            <w:tcW w:w="3168" w:type="dxa"/>
            <w:shd w:val="clear" w:color="auto" w:fill="auto"/>
          </w:tcPr>
          <w:p w14:paraId="72FFB760" w14:textId="77777777" w:rsidR="00614756" w:rsidRDefault="00614756" w:rsidP="00213E6B">
            <w:pPr>
              <w:pStyle w:val="ITSTableHeading"/>
            </w:pPr>
            <w:r>
              <w:t>File name:</w:t>
            </w:r>
          </w:p>
        </w:tc>
        <w:tc>
          <w:tcPr>
            <w:tcW w:w="6459" w:type="dxa"/>
            <w:shd w:val="clear" w:color="auto" w:fill="auto"/>
          </w:tcPr>
          <w:p w14:paraId="572AD263" w14:textId="77777777" w:rsidR="00614756" w:rsidRDefault="006F5B1C" w:rsidP="00213E6B">
            <w:pPr>
              <w:pStyle w:val="ITSTableText"/>
            </w:pPr>
            <w:fldSimple w:instr=" FILENAME   \* MERGEFORMAT ">
              <w:r w:rsidR="008110EF">
                <w:rPr>
                  <w:noProof/>
                </w:rPr>
                <w:t>2272-Student Portal Phase 2 - Mobile App -Service Brief-v100draft.docx</w:t>
              </w:r>
            </w:fldSimple>
          </w:p>
        </w:tc>
      </w:tr>
      <w:tr w:rsidR="00614756" w14:paraId="2F76BBAB" w14:textId="77777777" w:rsidTr="00213E6B">
        <w:tc>
          <w:tcPr>
            <w:tcW w:w="3168" w:type="dxa"/>
            <w:shd w:val="clear" w:color="auto" w:fill="auto"/>
          </w:tcPr>
          <w:p w14:paraId="4E780781" w14:textId="77777777" w:rsidR="00614756" w:rsidRDefault="00614756" w:rsidP="00213E6B">
            <w:pPr>
              <w:pStyle w:val="ITSTableHeading"/>
            </w:pPr>
            <w:r>
              <w:t>Version:</w:t>
            </w:r>
          </w:p>
        </w:tc>
        <w:tc>
          <w:tcPr>
            <w:tcW w:w="6459" w:type="dxa"/>
            <w:shd w:val="clear" w:color="auto" w:fill="auto"/>
          </w:tcPr>
          <w:p w14:paraId="6DC4BC3F" w14:textId="77777777" w:rsidR="00614756" w:rsidRDefault="002726D4" w:rsidP="00213E6B">
            <w:pPr>
              <w:pStyle w:val="ITSTableText"/>
            </w:pPr>
            <w:r>
              <w:t>V100</w:t>
            </w:r>
          </w:p>
        </w:tc>
      </w:tr>
      <w:tr w:rsidR="00614756" w14:paraId="3683F159" w14:textId="77777777" w:rsidTr="00213E6B">
        <w:tc>
          <w:tcPr>
            <w:tcW w:w="3168" w:type="dxa"/>
            <w:shd w:val="clear" w:color="auto" w:fill="auto"/>
          </w:tcPr>
          <w:p w14:paraId="790A4F7B" w14:textId="77777777" w:rsidR="00614756" w:rsidRDefault="00614756" w:rsidP="00213E6B">
            <w:pPr>
              <w:pStyle w:val="ITSTableHeading"/>
            </w:pPr>
            <w:r>
              <w:t>Status:</w:t>
            </w:r>
          </w:p>
        </w:tc>
        <w:tc>
          <w:tcPr>
            <w:tcW w:w="6459" w:type="dxa"/>
            <w:shd w:val="clear" w:color="auto" w:fill="auto"/>
          </w:tcPr>
          <w:p w14:paraId="1B982303" w14:textId="77777777" w:rsidR="00614756" w:rsidRDefault="002726D4" w:rsidP="00213E6B">
            <w:pPr>
              <w:pStyle w:val="ITSTableText"/>
            </w:pPr>
            <w:r>
              <w:t>Draft</w:t>
            </w:r>
          </w:p>
        </w:tc>
      </w:tr>
      <w:tr w:rsidR="00614756" w14:paraId="3D0F8D0A" w14:textId="77777777" w:rsidTr="00213E6B">
        <w:tc>
          <w:tcPr>
            <w:tcW w:w="3168" w:type="dxa"/>
            <w:shd w:val="clear" w:color="auto" w:fill="auto"/>
          </w:tcPr>
          <w:p w14:paraId="7ECEB334" w14:textId="77777777" w:rsidR="00614756" w:rsidRDefault="00614756" w:rsidP="00213E6B">
            <w:pPr>
              <w:pStyle w:val="ITSTableHeading"/>
            </w:pPr>
            <w:r>
              <w:t>Date:</w:t>
            </w:r>
          </w:p>
        </w:tc>
        <w:tc>
          <w:tcPr>
            <w:tcW w:w="6459" w:type="dxa"/>
            <w:shd w:val="clear" w:color="auto" w:fill="auto"/>
          </w:tcPr>
          <w:p w14:paraId="5ABDC3DB" w14:textId="33D915C8" w:rsidR="00614756" w:rsidRDefault="008110EF" w:rsidP="006F5B1C">
            <w:pPr>
              <w:pStyle w:val="ITSTableText"/>
            </w:pPr>
            <w:del w:id="6" w:author="Paul Beaumont" w:date="2013-10-15T14:01:00Z">
              <w:r w:rsidDel="006F5B1C">
                <w:delText>14</w:delText>
              </w:r>
            </w:del>
            <w:ins w:id="7" w:author="Paul Beaumont" w:date="2013-10-15T14:01:00Z">
              <w:r w:rsidR="006F5B1C">
                <w:t>15</w:t>
              </w:r>
            </w:ins>
            <w:r>
              <w:t>.</w:t>
            </w:r>
            <w:del w:id="8" w:author="Paul Beaumont" w:date="2013-10-15T14:01:00Z">
              <w:r w:rsidDel="006F5B1C">
                <w:delText>08</w:delText>
              </w:r>
            </w:del>
            <w:ins w:id="9" w:author="Paul Beaumont" w:date="2013-10-15T14:01:00Z">
              <w:r w:rsidR="006F5B1C">
                <w:t>10</w:t>
              </w:r>
            </w:ins>
            <w:r>
              <w:t>.2013</w:t>
            </w:r>
          </w:p>
        </w:tc>
      </w:tr>
      <w:tr w:rsidR="00614756" w14:paraId="3BC0F463" w14:textId="77777777" w:rsidTr="00213E6B">
        <w:tc>
          <w:tcPr>
            <w:tcW w:w="3168" w:type="dxa"/>
            <w:shd w:val="clear" w:color="auto" w:fill="auto"/>
          </w:tcPr>
          <w:p w14:paraId="18A2825D" w14:textId="77777777" w:rsidR="00614756" w:rsidRDefault="00614756" w:rsidP="00213E6B">
            <w:pPr>
              <w:pStyle w:val="ITSTableHeading"/>
            </w:pPr>
            <w:r>
              <w:t>Prepared by:</w:t>
            </w:r>
          </w:p>
        </w:tc>
        <w:tc>
          <w:tcPr>
            <w:tcW w:w="6459" w:type="dxa"/>
            <w:shd w:val="clear" w:color="auto" w:fill="auto"/>
          </w:tcPr>
          <w:p w14:paraId="2D6FF96F" w14:textId="5C0C5AF9" w:rsidR="00614756" w:rsidRDefault="008110EF" w:rsidP="00213E6B">
            <w:pPr>
              <w:pStyle w:val="ITSTableText"/>
            </w:pPr>
            <w:del w:id="10" w:author="Paul Beaumont" w:date="2013-10-15T14:01:00Z">
              <w:r w:rsidDel="006F5B1C">
                <w:delText>Kristy Cross</w:delText>
              </w:r>
            </w:del>
            <w:ins w:id="11" w:author="Paul Beaumont" w:date="2013-10-15T14:01:00Z">
              <w:r w:rsidR="006F5B1C">
                <w:t>Paul Beaumont</w:t>
              </w:r>
            </w:ins>
          </w:p>
        </w:tc>
      </w:tr>
    </w:tbl>
    <w:p w14:paraId="746C445E" w14:textId="0DAF142B" w:rsidR="00614756" w:rsidDel="006F5B1C" w:rsidRDefault="00614756" w:rsidP="00614756">
      <w:pPr>
        <w:pStyle w:val="ITSInstructionalText"/>
        <w:rPr>
          <w:del w:id="12" w:author="Paul Beaumont" w:date="2013-10-15T14:02:00Z"/>
        </w:rPr>
      </w:pPr>
      <w:del w:id="13" w:author="Paul Beaumont" w:date="2013-10-15T14:02:00Z">
        <w:r w:rsidDel="006F5B1C">
          <w:delText>The status field should indicate whether the document is Draft or Approved.</w:delText>
        </w:r>
      </w:del>
    </w:p>
    <w:p w14:paraId="7887B225" w14:textId="37C5C42D" w:rsidR="00614756" w:rsidDel="006F5B1C" w:rsidRDefault="00614756" w:rsidP="00B06ECE">
      <w:pPr>
        <w:pStyle w:val="ITSBodyText"/>
        <w:rPr>
          <w:del w:id="14" w:author="Paul Beaumont" w:date="2013-10-15T14:02:00Z"/>
        </w:rPr>
      </w:pPr>
    </w:p>
    <w:p w14:paraId="08CA3A25" w14:textId="602AB137" w:rsidR="00700136" w:rsidDel="006F5B1C" w:rsidRDefault="00700136" w:rsidP="00700136">
      <w:pPr>
        <w:pStyle w:val="ITSInstructionalText"/>
        <w:rPr>
          <w:del w:id="15" w:author="Paul Beaumont" w:date="2013-10-15T14:02:00Z"/>
        </w:rPr>
      </w:pPr>
      <w:del w:id="16" w:author="Paul Beaumont" w:date="2013-10-15T14:02:00Z">
        <w:r w:rsidDel="006F5B1C">
          <w:delText>The status field should indicate whether the document is Draft or Approved.</w:delText>
        </w:r>
      </w:del>
    </w:p>
    <w:p w14:paraId="512544EE" w14:textId="2899DC27" w:rsidR="00700136" w:rsidDel="006F5B1C" w:rsidRDefault="00700136" w:rsidP="00700136">
      <w:pPr>
        <w:pStyle w:val="ITSInstructionalText"/>
        <w:rPr>
          <w:del w:id="17" w:author="Paul Beaumont" w:date="2013-10-15T14:02:00Z"/>
        </w:rPr>
      </w:pPr>
      <w:del w:id="18" w:author="Paul Beaumont" w:date="2013-10-15T14:02:00Z">
        <w:r w:rsidDel="006F5B1C">
          <w:delText>This document contains an instructional text style and an instructional list bullet style, both identifiable in blue paragraphs. Prior to finalising your document ensure you remove all instructional text. To do this:</w:delText>
        </w:r>
      </w:del>
    </w:p>
    <w:p w14:paraId="1DD22DBD" w14:textId="3960776C" w:rsidR="00700136" w:rsidRPr="00633842" w:rsidDel="006F5B1C" w:rsidRDefault="00700136" w:rsidP="00700136">
      <w:pPr>
        <w:pStyle w:val="ITSInstructionalText"/>
        <w:rPr>
          <w:del w:id="19" w:author="Paul Beaumont" w:date="2013-10-15T14:02:00Z"/>
          <w:b/>
        </w:rPr>
      </w:pPr>
      <w:del w:id="20" w:author="Paul Beaumont" w:date="2013-10-15T14:02:00Z">
        <w:r w:rsidRPr="003E1759" w:rsidDel="006F5B1C">
          <w:delText>Right click on any blue paragraph. From the</w:delText>
        </w:r>
        <w:r w:rsidRPr="00633842" w:rsidDel="006F5B1C">
          <w:delText xml:space="preserve"> menu select </w:delText>
        </w:r>
        <w:r w:rsidDel="006F5B1C">
          <w:rPr>
            <w:b/>
          </w:rPr>
          <w:delText xml:space="preserve">Styles </w:delText>
        </w:r>
        <w:r w:rsidRPr="00633842" w:rsidDel="006F5B1C">
          <w:delText xml:space="preserve">and then </w:delText>
        </w:r>
        <w:r w:rsidDel="006F5B1C">
          <w:rPr>
            <w:b/>
          </w:rPr>
          <w:delText xml:space="preserve">Select all text with similar formatting. </w:delText>
        </w:r>
        <w:r w:rsidDel="006F5B1C">
          <w:delText xml:space="preserve">Hit </w:delText>
        </w:r>
        <w:r w:rsidRPr="0049375F" w:rsidDel="006F5B1C">
          <w:rPr>
            <w:b/>
          </w:rPr>
          <w:delText>Delete</w:delText>
        </w:r>
        <w:r w:rsidDel="006F5B1C">
          <w:delText xml:space="preserve"> on your keyboard. If instructional text b</w:delText>
        </w:r>
        <w:r w:rsidRPr="00633842" w:rsidDel="006F5B1C">
          <w:delText xml:space="preserve">ullet </w:delText>
        </w:r>
        <w:r w:rsidDel="006F5B1C">
          <w:delText>styles are present click on any blue paragraph bullet style and repeat the step.</w:delText>
        </w:r>
      </w:del>
    </w:p>
    <w:p w14:paraId="233165E2" w14:textId="717FBD02" w:rsidR="00700136" w:rsidRPr="009A50F4" w:rsidDel="006F5B1C" w:rsidRDefault="00700136" w:rsidP="00700136">
      <w:pPr>
        <w:pStyle w:val="ITSInstructionalText"/>
        <w:rPr>
          <w:del w:id="21" w:author="Paul Beaumont" w:date="2013-10-15T14:02:00Z"/>
        </w:rPr>
      </w:pPr>
      <w:del w:id="22" w:author="Paul Beaumont" w:date="2013-10-15T14:02:00Z">
        <w:r w:rsidRPr="001B1FD0" w:rsidDel="006F5B1C">
          <w:rPr>
            <w:b/>
          </w:rPr>
          <w:delText>NB:</w:delText>
        </w:r>
        <w:r w:rsidDel="006F5B1C">
          <w:delText xml:space="preserve"> Page and sections breaks may be out of alignment until </w:delText>
        </w:r>
        <w:r w:rsidRPr="001B1FD0" w:rsidDel="006F5B1C">
          <w:rPr>
            <w:b/>
          </w:rPr>
          <w:delText>all</w:delText>
        </w:r>
        <w:r w:rsidDel="006F5B1C">
          <w:delText xml:space="preserve"> instructional text is removed.</w:delText>
        </w:r>
      </w:del>
    </w:p>
    <w:p w14:paraId="391E47C0" w14:textId="54B1D046" w:rsidR="00700136" w:rsidDel="006F5B1C" w:rsidRDefault="00700136" w:rsidP="00700136">
      <w:pPr>
        <w:pStyle w:val="ITSInstructionalText"/>
        <w:rPr>
          <w:del w:id="23" w:author="Paul Beaumont" w:date="2013-10-15T14:02:00Z"/>
        </w:rPr>
      </w:pPr>
      <w:del w:id="24" w:author="Paul Beaumont" w:date="2013-10-15T14:02:00Z">
        <w:r w:rsidDel="006F5B1C">
          <w:delText>Type the Program Name below if applicable. Delete the line if not required.</w:delText>
        </w:r>
      </w:del>
    </w:p>
    <w:p w14:paraId="59B35083" w14:textId="610F6392" w:rsidR="00700136" w:rsidRPr="00027979" w:rsidDel="006F5B1C" w:rsidRDefault="00700136" w:rsidP="00700136">
      <w:pPr>
        <w:pStyle w:val="ITSInstructionalText"/>
        <w:rPr>
          <w:del w:id="25" w:author="Paul Beaumont" w:date="2013-10-15T14:02:00Z"/>
        </w:rPr>
      </w:pPr>
      <w:del w:id="26" w:author="Paul Beaumont" w:date="2013-10-15T14:02:00Z">
        <w:r w:rsidRPr="00027979" w:rsidDel="006F5B1C">
          <w:delText xml:space="preserve">Follow these steps to set Document Properties. </w:delText>
        </w:r>
      </w:del>
    </w:p>
    <w:p w14:paraId="4F24A188" w14:textId="0FCCD14C" w:rsidR="00700136" w:rsidRPr="00027979" w:rsidDel="006F5B1C" w:rsidRDefault="00700136" w:rsidP="00700136">
      <w:pPr>
        <w:pStyle w:val="ITSInstructionalText"/>
        <w:rPr>
          <w:del w:id="27" w:author="Paul Beaumont" w:date="2013-10-15T14:02:00Z"/>
          <w:b/>
        </w:rPr>
      </w:pPr>
      <w:del w:id="28" w:author="Paul Beaumont" w:date="2013-10-15T14:02:00Z">
        <w:r w:rsidRPr="00027979" w:rsidDel="006F5B1C">
          <w:rPr>
            <w:b/>
          </w:rPr>
          <w:delText>Word 2007</w:delText>
        </w:r>
      </w:del>
    </w:p>
    <w:p w14:paraId="4B55C67B" w14:textId="5C3A1AE7" w:rsidR="00700136" w:rsidRPr="00027979" w:rsidDel="006F5B1C" w:rsidRDefault="00700136" w:rsidP="00700136">
      <w:pPr>
        <w:pStyle w:val="ITSInstructionalText"/>
        <w:rPr>
          <w:del w:id="29" w:author="Paul Beaumont" w:date="2013-10-15T14:02:00Z"/>
        </w:rPr>
      </w:pPr>
      <w:del w:id="30" w:author="Paul Beaumont" w:date="2013-10-15T14:02:00Z">
        <w:r w:rsidRPr="00027979" w:rsidDel="006F5B1C">
          <w:delText xml:space="preserve">Click MS Office Button/Prepare/Properties. In the Subject field enter the Project Name. In the Author field enter </w:delText>
        </w:r>
        <w:r w:rsidDel="006F5B1C">
          <w:delText>y</w:delText>
        </w:r>
        <w:r w:rsidRPr="00027979" w:rsidDel="006F5B1C">
          <w:delText xml:space="preserve">our </w:delText>
        </w:r>
        <w:r w:rsidDel="006F5B1C">
          <w:delText>n</w:delText>
        </w:r>
        <w:r w:rsidRPr="00027979" w:rsidDel="006F5B1C">
          <w:delText xml:space="preserve">ame. </w:delText>
        </w:r>
      </w:del>
    </w:p>
    <w:p w14:paraId="34AC41FD" w14:textId="40F915ED" w:rsidR="00700136" w:rsidRPr="00027979" w:rsidDel="006F5B1C" w:rsidRDefault="00700136" w:rsidP="00700136">
      <w:pPr>
        <w:pStyle w:val="ITSInstructionalText"/>
        <w:rPr>
          <w:del w:id="31" w:author="Paul Beaumont" w:date="2013-10-15T14:02:00Z"/>
          <w:b/>
        </w:rPr>
      </w:pPr>
      <w:del w:id="32" w:author="Paul Beaumont" w:date="2013-10-15T14:02:00Z">
        <w:r w:rsidRPr="00027979" w:rsidDel="006F5B1C">
          <w:rPr>
            <w:b/>
          </w:rPr>
          <w:delText>Word 20</w:delText>
        </w:r>
        <w:r w:rsidDel="006F5B1C">
          <w:rPr>
            <w:b/>
          </w:rPr>
          <w:delText>10</w:delText>
        </w:r>
      </w:del>
    </w:p>
    <w:p w14:paraId="4F6C5090" w14:textId="77D51EA6" w:rsidR="00700136" w:rsidRPr="00027979" w:rsidDel="006F5B1C" w:rsidRDefault="00700136" w:rsidP="00700136">
      <w:pPr>
        <w:pStyle w:val="ITSInstructionalText"/>
        <w:rPr>
          <w:del w:id="33" w:author="Paul Beaumont" w:date="2013-10-15T14:02:00Z"/>
        </w:rPr>
      </w:pPr>
      <w:del w:id="34" w:author="Paul Beaumont" w:date="2013-10-15T14:02:00Z">
        <w:r w:rsidDel="006F5B1C">
          <w:delText>Open the File menu and select the Info section</w:delText>
        </w:r>
        <w:r w:rsidRPr="00027979" w:rsidDel="006F5B1C">
          <w:delText>.</w:delText>
        </w:r>
        <w:r w:rsidDel="006F5B1C">
          <w:delText xml:space="preserve">  Click Show All Properties on the bottom right.</w:delText>
        </w:r>
        <w:r w:rsidRPr="00027979" w:rsidDel="006F5B1C">
          <w:delText xml:space="preserve"> </w:delText>
        </w:r>
        <w:r w:rsidDel="006F5B1C">
          <w:delText xml:space="preserve"> </w:delText>
        </w:r>
        <w:r w:rsidRPr="00027979" w:rsidDel="006F5B1C">
          <w:delText xml:space="preserve">In the Subject field enter the Project Name. In the Author field enter </w:delText>
        </w:r>
        <w:r w:rsidDel="006F5B1C">
          <w:delText>y</w:delText>
        </w:r>
        <w:r w:rsidRPr="00027979" w:rsidDel="006F5B1C">
          <w:delText xml:space="preserve">our </w:delText>
        </w:r>
        <w:r w:rsidDel="006F5B1C">
          <w:delText>name.</w:delText>
        </w:r>
      </w:del>
    </w:p>
    <w:p w14:paraId="095B935C" w14:textId="63EB5A02" w:rsidR="00700136" w:rsidDel="006F5B1C" w:rsidRDefault="00700136" w:rsidP="00700136">
      <w:pPr>
        <w:pStyle w:val="ITSInstructionalText"/>
        <w:rPr>
          <w:del w:id="35" w:author="Paul Beaumont" w:date="2013-10-15T14:02:00Z"/>
          <w:b/>
        </w:rPr>
      </w:pPr>
      <w:del w:id="36" w:author="Paul Beaumont" w:date="2013-10-15T14:02:00Z">
        <w:r w:rsidDel="006F5B1C">
          <w:rPr>
            <w:b/>
          </w:rPr>
          <w:delText>File Name</w:delText>
        </w:r>
      </w:del>
    </w:p>
    <w:p w14:paraId="1930EB3E" w14:textId="100E36AF" w:rsidR="00700136" w:rsidRPr="000E0725" w:rsidDel="006F5B1C" w:rsidRDefault="00700136" w:rsidP="00700136">
      <w:pPr>
        <w:pStyle w:val="ITSInstructionalText"/>
        <w:rPr>
          <w:del w:id="37" w:author="Paul Beaumont" w:date="2013-10-15T14:02:00Z"/>
        </w:rPr>
      </w:pPr>
      <w:del w:id="38" w:author="Paul Beaumont" w:date="2013-10-15T14:02:00Z">
        <w:r w:rsidRPr="000E0725" w:rsidDel="006F5B1C">
          <w:delText xml:space="preserve">Ensure </w:delText>
        </w:r>
        <w:r w:rsidDel="006F5B1C">
          <w:delText>that the file name and version number of this document complies with the current ITS file naming standard</w:delText>
        </w:r>
        <w:r w:rsidR="00C0585C" w:rsidDel="006F5B1C">
          <w:delText xml:space="preserve">. </w:delText>
        </w:r>
        <w:r w:rsidDel="006F5B1C">
          <w:delText xml:space="preserve">Note that our web content management system may have added underscores in place of spaces in the filename when you downloaded it.  Underscores must be replaced with spaces in the file name. </w:delText>
        </w:r>
      </w:del>
    </w:p>
    <w:p w14:paraId="04BD738E" w14:textId="2230A5DB" w:rsidR="00700136" w:rsidRPr="00027979" w:rsidDel="006F5B1C" w:rsidRDefault="00700136" w:rsidP="00700136">
      <w:pPr>
        <w:pStyle w:val="ITSInstructionalText"/>
        <w:rPr>
          <w:del w:id="39" w:author="Paul Beaumont" w:date="2013-10-15T14:02:00Z"/>
          <w:b/>
        </w:rPr>
      </w:pPr>
      <w:del w:id="40" w:author="Paul Beaumont" w:date="2013-10-15T14:02:00Z">
        <w:r w:rsidRPr="00027979" w:rsidDel="006F5B1C">
          <w:rPr>
            <w:b/>
          </w:rPr>
          <w:delText>Update Fields</w:delText>
        </w:r>
      </w:del>
    </w:p>
    <w:p w14:paraId="7306D3BE" w14:textId="4DFD44D1" w:rsidR="00700136" w:rsidRPr="00027979" w:rsidDel="006F5B1C" w:rsidRDefault="00700136" w:rsidP="00700136">
      <w:pPr>
        <w:pStyle w:val="ITSInstructionalText"/>
        <w:rPr>
          <w:del w:id="41" w:author="Paul Beaumont" w:date="2013-10-15T14:02:00Z"/>
        </w:rPr>
      </w:pPr>
      <w:del w:id="42" w:author="Paul Beaumont" w:date="2013-10-15T14:02:00Z">
        <w:r w:rsidRPr="00027979" w:rsidDel="006F5B1C">
          <w:delText>You must now update these fields in the document. Click on a field and then</w:delText>
        </w:r>
        <w:r w:rsidDel="006F5B1C">
          <w:delText xml:space="preserve"> press</w:delText>
        </w:r>
        <w:r w:rsidRPr="00027979" w:rsidDel="006F5B1C">
          <w:delText xml:space="preserve"> the F9 key.</w:delText>
        </w:r>
      </w:del>
    </w:p>
    <w:p w14:paraId="67F612F6" w14:textId="64F4C4FD" w:rsidR="00700136" w:rsidRPr="00027979" w:rsidDel="006F5B1C" w:rsidRDefault="00700136" w:rsidP="00700136">
      <w:pPr>
        <w:pStyle w:val="ITSInstructionalText"/>
        <w:rPr>
          <w:del w:id="43" w:author="Paul Beaumont" w:date="2013-10-15T14:02:00Z"/>
        </w:rPr>
      </w:pPr>
      <w:del w:id="44" w:author="Paul Beaumont" w:date="2013-10-15T14:02:00Z">
        <w:r w:rsidRPr="00027979" w:rsidDel="006F5B1C">
          <w:delText xml:space="preserve">Ensure you update fields on the cover page and headers in </w:delText>
        </w:r>
        <w:r w:rsidDel="006F5B1C">
          <w:rPr>
            <w:b/>
          </w:rPr>
          <w:delText>all</w:delText>
        </w:r>
        <w:r w:rsidRPr="00027979" w:rsidDel="006F5B1C">
          <w:delText xml:space="preserve"> sections of your document.</w:delText>
        </w:r>
      </w:del>
    </w:p>
    <w:p w14:paraId="664259C8" w14:textId="1D360F0E" w:rsidR="00700136" w:rsidDel="006F5B1C" w:rsidRDefault="00700136" w:rsidP="00B06ECE">
      <w:pPr>
        <w:pStyle w:val="ITSBodyText"/>
        <w:rPr>
          <w:del w:id="45" w:author="Paul Beaumont" w:date="2013-10-15T14:02:00Z"/>
        </w:rPr>
      </w:pPr>
    </w:p>
    <w:p w14:paraId="1A7B3582" w14:textId="77777777" w:rsidR="008234FE" w:rsidRDefault="008234FE" w:rsidP="00E518AC">
      <w:pPr>
        <w:pStyle w:val="ITSBodyText"/>
      </w:pPr>
    </w:p>
    <w:p w14:paraId="03C08CA1" w14:textId="77777777" w:rsidR="0011302F" w:rsidRDefault="00E5751A" w:rsidP="00C10A21">
      <w:pPr>
        <w:pStyle w:val="ITSHeading1"/>
      </w:pPr>
      <w:bookmarkStart w:id="46" w:name="_Toc279577299"/>
      <w:r w:rsidRPr="009903DB">
        <w:lastRenderedPageBreak/>
        <w:t xml:space="preserve">Document </w:t>
      </w:r>
      <w:r w:rsidR="00596EC6">
        <w:t>p</w:t>
      </w:r>
      <w:r w:rsidR="0011302F" w:rsidRPr="009903DB">
        <w:t>urpose</w:t>
      </w:r>
      <w:bookmarkEnd w:id="46"/>
    </w:p>
    <w:p w14:paraId="0CDFAC25" w14:textId="77777777" w:rsidR="00A87720" w:rsidRPr="00F61135" w:rsidRDefault="009F6D59" w:rsidP="00614756">
      <w:pPr>
        <w:pStyle w:val="TOC1"/>
        <w:rPr>
          <w:b w:val="0"/>
          <w:sz w:val="20"/>
          <w:szCs w:val="20"/>
        </w:rPr>
      </w:pPr>
      <w:r w:rsidRPr="00F61135">
        <w:rPr>
          <w:rFonts w:cs="Arial"/>
          <w:b w:val="0"/>
          <w:sz w:val="20"/>
          <w:szCs w:val="20"/>
        </w:rPr>
        <w:t>The Service Brief documents the initial ITS understanding of the business requirement for new, changed or retired ITS services.</w:t>
      </w:r>
    </w:p>
    <w:p w14:paraId="7BDBCEFF" w14:textId="77777777" w:rsidR="0011302F" w:rsidRDefault="00482336" w:rsidP="0070493B">
      <w:pPr>
        <w:pStyle w:val="TOCHeading"/>
      </w:pPr>
      <w:r>
        <w:t xml:space="preserve">Table of </w:t>
      </w:r>
      <w:r w:rsidR="00596EC6">
        <w:t>c</w:t>
      </w:r>
      <w:r w:rsidR="0011302F" w:rsidRPr="009903DB">
        <w:t>ontents</w:t>
      </w:r>
    </w:p>
    <w:bookmarkStart w:id="47" w:name="_Toc279577300"/>
    <w:p w14:paraId="62D46F7E" w14:textId="77777777" w:rsidR="00F64CC8" w:rsidRDefault="00C35807">
      <w:pPr>
        <w:pStyle w:val="TOC1"/>
        <w:rPr>
          <w:rFonts w:asciiTheme="minorHAnsi" w:eastAsiaTheme="minorEastAsia" w:hAnsiTheme="minorHAnsi" w:cstheme="minorBidi"/>
          <w:b w:val="0"/>
          <w:noProof/>
          <w:sz w:val="22"/>
          <w:szCs w:val="22"/>
        </w:rPr>
      </w:pPr>
      <w:r>
        <w:rPr>
          <w:bCs/>
          <w:noProof/>
        </w:rPr>
        <w:fldChar w:fldCharType="begin"/>
      </w:r>
      <w:r>
        <w:rPr>
          <w:bCs/>
          <w:noProof/>
        </w:rPr>
        <w:instrText xml:space="preserve"> TOC \o "1-2" \h \z \u </w:instrText>
      </w:r>
      <w:r>
        <w:rPr>
          <w:bCs/>
          <w:noProof/>
        </w:rPr>
        <w:fldChar w:fldCharType="separate"/>
      </w:r>
      <w:hyperlink w:anchor="_Toc367281189" w:history="1">
        <w:r w:rsidR="00F64CC8" w:rsidRPr="00220C82">
          <w:rPr>
            <w:rStyle w:val="Hyperlink"/>
            <w:noProof/>
          </w:rPr>
          <w:t>1</w:t>
        </w:r>
        <w:r w:rsidR="00F64CC8">
          <w:rPr>
            <w:rFonts w:asciiTheme="minorHAnsi" w:eastAsiaTheme="minorEastAsia" w:hAnsiTheme="minorHAnsi" w:cstheme="minorBidi"/>
            <w:b w:val="0"/>
            <w:noProof/>
            <w:sz w:val="22"/>
            <w:szCs w:val="22"/>
          </w:rPr>
          <w:tab/>
        </w:r>
        <w:r w:rsidR="00F64CC8" w:rsidRPr="00220C82">
          <w:rPr>
            <w:rStyle w:val="Hyperlink"/>
            <w:noProof/>
          </w:rPr>
          <w:t>Service Overview</w:t>
        </w:r>
        <w:r w:rsidR="00F64CC8">
          <w:rPr>
            <w:noProof/>
            <w:webHidden/>
          </w:rPr>
          <w:tab/>
        </w:r>
        <w:r w:rsidR="00F64CC8">
          <w:rPr>
            <w:noProof/>
            <w:webHidden/>
          </w:rPr>
          <w:fldChar w:fldCharType="begin"/>
        </w:r>
        <w:r w:rsidR="00F64CC8">
          <w:rPr>
            <w:noProof/>
            <w:webHidden/>
          </w:rPr>
          <w:instrText xml:space="preserve"> PAGEREF _Toc367281189 \h </w:instrText>
        </w:r>
        <w:r w:rsidR="00F64CC8">
          <w:rPr>
            <w:noProof/>
            <w:webHidden/>
          </w:rPr>
        </w:r>
        <w:r w:rsidR="00F64CC8">
          <w:rPr>
            <w:noProof/>
            <w:webHidden/>
          </w:rPr>
          <w:fldChar w:fldCharType="separate"/>
        </w:r>
        <w:r w:rsidR="00F64CC8">
          <w:rPr>
            <w:noProof/>
            <w:webHidden/>
          </w:rPr>
          <w:t>4</w:t>
        </w:r>
        <w:r w:rsidR="00F64CC8">
          <w:rPr>
            <w:noProof/>
            <w:webHidden/>
          </w:rPr>
          <w:fldChar w:fldCharType="end"/>
        </w:r>
      </w:hyperlink>
    </w:p>
    <w:p w14:paraId="0AC61B94" w14:textId="77777777" w:rsidR="00F64CC8" w:rsidRDefault="006F5B1C">
      <w:pPr>
        <w:pStyle w:val="TOC2"/>
        <w:rPr>
          <w:rFonts w:asciiTheme="minorHAnsi" w:eastAsiaTheme="minorEastAsia" w:hAnsiTheme="minorHAnsi" w:cstheme="minorBidi"/>
          <w:noProof/>
          <w:sz w:val="22"/>
          <w:szCs w:val="22"/>
        </w:rPr>
      </w:pPr>
      <w:hyperlink w:anchor="_Toc367281190" w:history="1">
        <w:r w:rsidR="00F64CC8" w:rsidRPr="00220C82">
          <w:rPr>
            <w:rStyle w:val="Hyperlink"/>
            <w:noProof/>
          </w:rPr>
          <w:t>1.1</w:t>
        </w:r>
        <w:r w:rsidR="00F64CC8">
          <w:rPr>
            <w:rFonts w:asciiTheme="minorHAnsi" w:eastAsiaTheme="minorEastAsia" w:hAnsiTheme="minorHAnsi" w:cstheme="minorBidi"/>
            <w:noProof/>
            <w:sz w:val="22"/>
            <w:szCs w:val="22"/>
          </w:rPr>
          <w:tab/>
        </w:r>
        <w:r w:rsidR="00F64CC8" w:rsidRPr="00220C82">
          <w:rPr>
            <w:rStyle w:val="Hyperlink"/>
            <w:noProof/>
          </w:rPr>
          <w:t>Service description</w:t>
        </w:r>
        <w:r w:rsidR="00F64CC8">
          <w:rPr>
            <w:noProof/>
            <w:webHidden/>
          </w:rPr>
          <w:tab/>
        </w:r>
        <w:r w:rsidR="00F64CC8">
          <w:rPr>
            <w:noProof/>
            <w:webHidden/>
          </w:rPr>
          <w:fldChar w:fldCharType="begin"/>
        </w:r>
        <w:r w:rsidR="00F64CC8">
          <w:rPr>
            <w:noProof/>
            <w:webHidden/>
          </w:rPr>
          <w:instrText xml:space="preserve"> PAGEREF _Toc367281190 \h </w:instrText>
        </w:r>
        <w:r w:rsidR="00F64CC8">
          <w:rPr>
            <w:noProof/>
            <w:webHidden/>
          </w:rPr>
        </w:r>
        <w:r w:rsidR="00F64CC8">
          <w:rPr>
            <w:noProof/>
            <w:webHidden/>
          </w:rPr>
          <w:fldChar w:fldCharType="separate"/>
        </w:r>
        <w:r w:rsidR="00F64CC8">
          <w:rPr>
            <w:noProof/>
            <w:webHidden/>
          </w:rPr>
          <w:t>4</w:t>
        </w:r>
        <w:r w:rsidR="00F64CC8">
          <w:rPr>
            <w:noProof/>
            <w:webHidden/>
          </w:rPr>
          <w:fldChar w:fldCharType="end"/>
        </w:r>
      </w:hyperlink>
    </w:p>
    <w:p w14:paraId="6D1CB855" w14:textId="77777777" w:rsidR="00F64CC8" w:rsidRDefault="006F5B1C">
      <w:pPr>
        <w:pStyle w:val="TOC2"/>
        <w:rPr>
          <w:rFonts w:asciiTheme="minorHAnsi" w:eastAsiaTheme="minorEastAsia" w:hAnsiTheme="minorHAnsi" w:cstheme="minorBidi"/>
          <w:noProof/>
          <w:sz w:val="22"/>
          <w:szCs w:val="22"/>
        </w:rPr>
      </w:pPr>
      <w:hyperlink w:anchor="_Toc367281191" w:history="1">
        <w:r w:rsidR="00F64CC8" w:rsidRPr="00220C82">
          <w:rPr>
            <w:rStyle w:val="Hyperlink"/>
            <w:noProof/>
          </w:rPr>
          <w:t>1.2</w:t>
        </w:r>
        <w:r w:rsidR="00F64CC8">
          <w:rPr>
            <w:rFonts w:asciiTheme="minorHAnsi" w:eastAsiaTheme="minorEastAsia" w:hAnsiTheme="minorHAnsi" w:cstheme="minorBidi"/>
            <w:noProof/>
            <w:sz w:val="22"/>
            <w:szCs w:val="22"/>
          </w:rPr>
          <w:tab/>
        </w:r>
        <w:r w:rsidR="00F64CC8" w:rsidRPr="00220C82">
          <w:rPr>
            <w:rStyle w:val="Hyperlink"/>
            <w:noProof/>
          </w:rPr>
          <w:t>Strategic alignment</w:t>
        </w:r>
        <w:r w:rsidR="00F64CC8">
          <w:rPr>
            <w:noProof/>
            <w:webHidden/>
          </w:rPr>
          <w:tab/>
        </w:r>
        <w:r w:rsidR="00F64CC8">
          <w:rPr>
            <w:noProof/>
            <w:webHidden/>
          </w:rPr>
          <w:fldChar w:fldCharType="begin"/>
        </w:r>
        <w:r w:rsidR="00F64CC8">
          <w:rPr>
            <w:noProof/>
            <w:webHidden/>
          </w:rPr>
          <w:instrText xml:space="preserve"> PAGEREF _Toc367281191 \h </w:instrText>
        </w:r>
        <w:r w:rsidR="00F64CC8">
          <w:rPr>
            <w:noProof/>
            <w:webHidden/>
          </w:rPr>
        </w:r>
        <w:r w:rsidR="00F64CC8">
          <w:rPr>
            <w:noProof/>
            <w:webHidden/>
          </w:rPr>
          <w:fldChar w:fldCharType="separate"/>
        </w:r>
        <w:r w:rsidR="00F64CC8">
          <w:rPr>
            <w:noProof/>
            <w:webHidden/>
          </w:rPr>
          <w:t>4</w:t>
        </w:r>
        <w:r w:rsidR="00F64CC8">
          <w:rPr>
            <w:noProof/>
            <w:webHidden/>
          </w:rPr>
          <w:fldChar w:fldCharType="end"/>
        </w:r>
      </w:hyperlink>
    </w:p>
    <w:p w14:paraId="01D87E3B" w14:textId="77777777" w:rsidR="00F64CC8" w:rsidRDefault="006F5B1C">
      <w:pPr>
        <w:pStyle w:val="TOC2"/>
        <w:rPr>
          <w:rFonts w:asciiTheme="minorHAnsi" w:eastAsiaTheme="minorEastAsia" w:hAnsiTheme="minorHAnsi" w:cstheme="minorBidi"/>
          <w:noProof/>
          <w:sz w:val="22"/>
          <w:szCs w:val="22"/>
        </w:rPr>
      </w:pPr>
      <w:hyperlink w:anchor="_Toc367281192" w:history="1">
        <w:r w:rsidR="00F64CC8" w:rsidRPr="00220C82">
          <w:rPr>
            <w:rStyle w:val="Hyperlink"/>
            <w:noProof/>
          </w:rPr>
          <w:t>1.3</w:t>
        </w:r>
        <w:r w:rsidR="00F64CC8">
          <w:rPr>
            <w:rFonts w:asciiTheme="minorHAnsi" w:eastAsiaTheme="minorEastAsia" w:hAnsiTheme="minorHAnsi" w:cstheme="minorBidi"/>
            <w:noProof/>
            <w:sz w:val="22"/>
            <w:szCs w:val="22"/>
          </w:rPr>
          <w:tab/>
        </w:r>
        <w:r w:rsidR="00F64CC8" w:rsidRPr="00220C82">
          <w:rPr>
            <w:rStyle w:val="Hyperlink"/>
            <w:noProof/>
          </w:rPr>
          <w:t>Potential benefits</w:t>
        </w:r>
        <w:r w:rsidR="00F64CC8">
          <w:rPr>
            <w:noProof/>
            <w:webHidden/>
          </w:rPr>
          <w:tab/>
        </w:r>
        <w:r w:rsidR="00F64CC8">
          <w:rPr>
            <w:noProof/>
            <w:webHidden/>
          </w:rPr>
          <w:fldChar w:fldCharType="begin"/>
        </w:r>
        <w:r w:rsidR="00F64CC8">
          <w:rPr>
            <w:noProof/>
            <w:webHidden/>
          </w:rPr>
          <w:instrText xml:space="preserve"> PAGEREF _Toc367281192 \h </w:instrText>
        </w:r>
        <w:r w:rsidR="00F64CC8">
          <w:rPr>
            <w:noProof/>
            <w:webHidden/>
          </w:rPr>
        </w:r>
        <w:r w:rsidR="00F64CC8">
          <w:rPr>
            <w:noProof/>
            <w:webHidden/>
          </w:rPr>
          <w:fldChar w:fldCharType="separate"/>
        </w:r>
        <w:r w:rsidR="00F64CC8">
          <w:rPr>
            <w:noProof/>
            <w:webHidden/>
          </w:rPr>
          <w:t>4</w:t>
        </w:r>
        <w:r w:rsidR="00F64CC8">
          <w:rPr>
            <w:noProof/>
            <w:webHidden/>
          </w:rPr>
          <w:fldChar w:fldCharType="end"/>
        </w:r>
      </w:hyperlink>
    </w:p>
    <w:p w14:paraId="696F5FE5" w14:textId="77777777" w:rsidR="00F64CC8" w:rsidRDefault="006F5B1C">
      <w:pPr>
        <w:pStyle w:val="TOC2"/>
        <w:rPr>
          <w:rFonts w:asciiTheme="minorHAnsi" w:eastAsiaTheme="minorEastAsia" w:hAnsiTheme="minorHAnsi" w:cstheme="minorBidi"/>
          <w:noProof/>
          <w:sz w:val="22"/>
          <w:szCs w:val="22"/>
        </w:rPr>
      </w:pPr>
      <w:hyperlink w:anchor="_Toc367281193" w:history="1">
        <w:r w:rsidR="00F64CC8" w:rsidRPr="00220C82">
          <w:rPr>
            <w:rStyle w:val="Hyperlink"/>
            <w:noProof/>
          </w:rPr>
          <w:t>1.4</w:t>
        </w:r>
        <w:r w:rsidR="00F64CC8">
          <w:rPr>
            <w:rFonts w:asciiTheme="minorHAnsi" w:eastAsiaTheme="minorEastAsia" w:hAnsiTheme="minorHAnsi" w:cstheme="minorBidi"/>
            <w:noProof/>
            <w:sz w:val="22"/>
            <w:szCs w:val="22"/>
          </w:rPr>
          <w:tab/>
        </w:r>
        <w:r w:rsidR="00F64CC8" w:rsidRPr="00220C82">
          <w:rPr>
            <w:rStyle w:val="Hyperlink"/>
            <w:noProof/>
          </w:rPr>
          <w:t>Objectives</w:t>
        </w:r>
        <w:r w:rsidR="00F64CC8">
          <w:rPr>
            <w:noProof/>
            <w:webHidden/>
          </w:rPr>
          <w:tab/>
        </w:r>
        <w:r w:rsidR="00F64CC8">
          <w:rPr>
            <w:noProof/>
            <w:webHidden/>
          </w:rPr>
          <w:fldChar w:fldCharType="begin"/>
        </w:r>
        <w:r w:rsidR="00F64CC8">
          <w:rPr>
            <w:noProof/>
            <w:webHidden/>
          </w:rPr>
          <w:instrText xml:space="preserve"> PAGEREF _Toc367281193 \h </w:instrText>
        </w:r>
        <w:r w:rsidR="00F64CC8">
          <w:rPr>
            <w:noProof/>
            <w:webHidden/>
          </w:rPr>
        </w:r>
        <w:r w:rsidR="00F64CC8">
          <w:rPr>
            <w:noProof/>
            <w:webHidden/>
          </w:rPr>
          <w:fldChar w:fldCharType="separate"/>
        </w:r>
        <w:r w:rsidR="00F64CC8">
          <w:rPr>
            <w:noProof/>
            <w:webHidden/>
          </w:rPr>
          <w:t>5</w:t>
        </w:r>
        <w:r w:rsidR="00F64CC8">
          <w:rPr>
            <w:noProof/>
            <w:webHidden/>
          </w:rPr>
          <w:fldChar w:fldCharType="end"/>
        </w:r>
      </w:hyperlink>
    </w:p>
    <w:p w14:paraId="70BEB273" w14:textId="77777777" w:rsidR="00F64CC8" w:rsidRDefault="006F5B1C">
      <w:pPr>
        <w:pStyle w:val="TOC2"/>
        <w:rPr>
          <w:rFonts w:asciiTheme="minorHAnsi" w:eastAsiaTheme="minorEastAsia" w:hAnsiTheme="minorHAnsi" w:cstheme="minorBidi"/>
          <w:noProof/>
          <w:sz w:val="22"/>
          <w:szCs w:val="22"/>
        </w:rPr>
      </w:pPr>
      <w:hyperlink w:anchor="_Toc367281194" w:history="1">
        <w:r w:rsidR="00F64CC8" w:rsidRPr="00220C82">
          <w:rPr>
            <w:rStyle w:val="Hyperlink"/>
            <w:noProof/>
          </w:rPr>
          <w:t>1.5</w:t>
        </w:r>
        <w:r w:rsidR="00F64CC8">
          <w:rPr>
            <w:rFonts w:asciiTheme="minorHAnsi" w:eastAsiaTheme="minorEastAsia" w:hAnsiTheme="minorHAnsi" w:cstheme="minorBidi"/>
            <w:noProof/>
            <w:sz w:val="22"/>
            <w:szCs w:val="22"/>
          </w:rPr>
          <w:tab/>
        </w:r>
        <w:r w:rsidR="00F64CC8" w:rsidRPr="00220C82">
          <w:rPr>
            <w:rStyle w:val="Hyperlink"/>
            <w:noProof/>
          </w:rPr>
          <w:t>Service requirements</w:t>
        </w:r>
        <w:r w:rsidR="00F64CC8">
          <w:rPr>
            <w:noProof/>
            <w:webHidden/>
          </w:rPr>
          <w:tab/>
        </w:r>
        <w:r w:rsidR="00F64CC8">
          <w:rPr>
            <w:noProof/>
            <w:webHidden/>
          </w:rPr>
          <w:fldChar w:fldCharType="begin"/>
        </w:r>
        <w:r w:rsidR="00F64CC8">
          <w:rPr>
            <w:noProof/>
            <w:webHidden/>
          </w:rPr>
          <w:instrText xml:space="preserve"> PAGEREF _Toc367281194 \h </w:instrText>
        </w:r>
        <w:r w:rsidR="00F64CC8">
          <w:rPr>
            <w:noProof/>
            <w:webHidden/>
          </w:rPr>
        </w:r>
        <w:r w:rsidR="00F64CC8">
          <w:rPr>
            <w:noProof/>
            <w:webHidden/>
          </w:rPr>
          <w:fldChar w:fldCharType="separate"/>
        </w:r>
        <w:r w:rsidR="00F64CC8">
          <w:rPr>
            <w:noProof/>
            <w:webHidden/>
          </w:rPr>
          <w:t>7</w:t>
        </w:r>
        <w:r w:rsidR="00F64CC8">
          <w:rPr>
            <w:noProof/>
            <w:webHidden/>
          </w:rPr>
          <w:fldChar w:fldCharType="end"/>
        </w:r>
      </w:hyperlink>
    </w:p>
    <w:p w14:paraId="5ED0E9F3" w14:textId="77777777" w:rsidR="00F64CC8" w:rsidRDefault="006F5B1C">
      <w:pPr>
        <w:pStyle w:val="TOC2"/>
        <w:rPr>
          <w:rFonts w:asciiTheme="minorHAnsi" w:eastAsiaTheme="minorEastAsia" w:hAnsiTheme="minorHAnsi" w:cstheme="minorBidi"/>
          <w:noProof/>
          <w:sz w:val="22"/>
          <w:szCs w:val="22"/>
        </w:rPr>
      </w:pPr>
      <w:hyperlink w:anchor="_Toc367281195" w:history="1">
        <w:r w:rsidR="00F64CC8" w:rsidRPr="00220C82">
          <w:rPr>
            <w:rStyle w:val="Hyperlink"/>
            <w:noProof/>
          </w:rPr>
          <w:t>1.6</w:t>
        </w:r>
        <w:r w:rsidR="00F64CC8">
          <w:rPr>
            <w:rFonts w:asciiTheme="minorHAnsi" w:eastAsiaTheme="minorEastAsia" w:hAnsiTheme="minorHAnsi" w:cstheme="minorBidi"/>
            <w:noProof/>
            <w:sz w:val="22"/>
            <w:szCs w:val="22"/>
          </w:rPr>
          <w:tab/>
        </w:r>
        <w:r w:rsidR="00F64CC8" w:rsidRPr="00220C82">
          <w:rPr>
            <w:rStyle w:val="Hyperlink"/>
            <w:noProof/>
          </w:rPr>
          <w:t>Customer scope</w:t>
        </w:r>
        <w:r w:rsidR="00F64CC8">
          <w:rPr>
            <w:noProof/>
            <w:webHidden/>
          </w:rPr>
          <w:tab/>
        </w:r>
        <w:r w:rsidR="00F64CC8">
          <w:rPr>
            <w:noProof/>
            <w:webHidden/>
          </w:rPr>
          <w:fldChar w:fldCharType="begin"/>
        </w:r>
        <w:r w:rsidR="00F64CC8">
          <w:rPr>
            <w:noProof/>
            <w:webHidden/>
          </w:rPr>
          <w:instrText xml:space="preserve"> PAGEREF _Toc367281195 \h </w:instrText>
        </w:r>
        <w:r w:rsidR="00F64CC8">
          <w:rPr>
            <w:noProof/>
            <w:webHidden/>
          </w:rPr>
        </w:r>
        <w:r w:rsidR="00F64CC8">
          <w:rPr>
            <w:noProof/>
            <w:webHidden/>
          </w:rPr>
          <w:fldChar w:fldCharType="separate"/>
        </w:r>
        <w:r w:rsidR="00F64CC8">
          <w:rPr>
            <w:noProof/>
            <w:webHidden/>
          </w:rPr>
          <w:t>8</w:t>
        </w:r>
        <w:r w:rsidR="00F64CC8">
          <w:rPr>
            <w:noProof/>
            <w:webHidden/>
          </w:rPr>
          <w:fldChar w:fldCharType="end"/>
        </w:r>
      </w:hyperlink>
    </w:p>
    <w:p w14:paraId="0FABF901" w14:textId="77777777" w:rsidR="00F64CC8" w:rsidRDefault="006F5B1C">
      <w:pPr>
        <w:pStyle w:val="TOC2"/>
        <w:rPr>
          <w:rFonts w:asciiTheme="minorHAnsi" w:eastAsiaTheme="minorEastAsia" w:hAnsiTheme="minorHAnsi" w:cstheme="minorBidi"/>
          <w:noProof/>
          <w:sz w:val="22"/>
          <w:szCs w:val="22"/>
        </w:rPr>
      </w:pPr>
      <w:hyperlink w:anchor="_Toc367281196" w:history="1">
        <w:r w:rsidR="00F64CC8" w:rsidRPr="00220C82">
          <w:rPr>
            <w:rStyle w:val="Hyperlink"/>
            <w:noProof/>
          </w:rPr>
          <w:t>1.7</w:t>
        </w:r>
        <w:r w:rsidR="00F64CC8">
          <w:rPr>
            <w:rFonts w:asciiTheme="minorHAnsi" w:eastAsiaTheme="minorEastAsia" w:hAnsiTheme="minorHAnsi" w:cstheme="minorBidi"/>
            <w:noProof/>
            <w:sz w:val="22"/>
            <w:szCs w:val="22"/>
          </w:rPr>
          <w:tab/>
        </w:r>
        <w:r w:rsidR="00F64CC8" w:rsidRPr="00220C82">
          <w:rPr>
            <w:rStyle w:val="Hyperlink"/>
            <w:noProof/>
          </w:rPr>
          <w:t>Priority</w:t>
        </w:r>
        <w:r w:rsidR="00F64CC8">
          <w:rPr>
            <w:noProof/>
            <w:webHidden/>
          </w:rPr>
          <w:tab/>
        </w:r>
        <w:r w:rsidR="00F64CC8">
          <w:rPr>
            <w:noProof/>
            <w:webHidden/>
          </w:rPr>
          <w:fldChar w:fldCharType="begin"/>
        </w:r>
        <w:r w:rsidR="00F64CC8">
          <w:rPr>
            <w:noProof/>
            <w:webHidden/>
          </w:rPr>
          <w:instrText xml:space="preserve"> PAGEREF _Toc367281196 \h </w:instrText>
        </w:r>
        <w:r w:rsidR="00F64CC8">
          <w:rPr>
            <w:noProof/>
            <w:webHidden/>
          </w:rPr>
        </w:r>
        <w:r w:rsidR="00F64CC8">
          <w:rPr>
            <w:noProof/>
            <w:webHidden/>
          </w:rPr>
          <w:fldChar w:fldCharType="separate"/>
        </w:r>
        <w:r w:rsidR="00F64CC8">
          <w:rPr>
            <w:noProof/>
            <w:webHidden/>
          </w:rPr>
          <w:t>9</w:t>
        </w:r>
        <w:r w:rsidR="00F64CC8">
          <w:rPr>
            <w:noProof/>
            <w:webHidden/>
          </w:rPr>
          <w:fldChar w:fldCharType="end"/>
        </w:r>
      </w:hyperlink>
    </w:p>
    <w:p w14:paraId="537C5A27" w14:textId="77777777" w:rsidR="00F64CC8" w:rsidRDefault="006F5B1C">
      <w:pPr>
        <w:pStyle w:val="TOC2"/>
        <w:rPr>
          <w:rFonts w:asciiTheme="minorHAnsi" w:eastAsiaTheme="minorEastAsia" w:hAnsiTheme="minorHAnsi" w:cstheme="minorBidi"/>
          <w:noProof/>
          <w:sz w:val="22"/>
          <w:szCs w:val="22"/>
        </w:rPr>
      </w:pPr>
      <w:hyperlink w:anchor="_Toc367281197" w:history="1">
        <w:r w:rsidR="00F64CC8" w:rsidRPr="00220C82">
          <w:rPr>
            <w:rStyle w:val="Hyperlink"/>
            <w:noProof/>
          </w:rPr>
          <w:t>1.8</w:t>
        </w:r>
        <w:r w:rsidR="00F64CC8">
          <w:rPr>
            <w:rFonts w:asciiTheme="minorHAnsi" w:eastAsiaTheme="minorEastAsia" w:hAnsiTheme="minorHAnsi" w:cstheme="minorBidi"/>
            <w:noProof/>
            <w:sz w:val="22"/>
            <w:szCs w:val="22"/>
          </w:rPr>
          <w:tab/>
        </w:r>
        <w:r w:rsidR="00F64CC8" w:rsidRPr="00220C82">
          <w:rPr>
            <w:rStyle w:val="Hyperlink"/>
            <w:noProof/>
          </w:rPr>
          <w:t>Cost range to develop and implement</w:t>
        </w:r>
        <w:r w:rsidR="00F64CC8">
          <w:rPr>
            <w:noProof/>
            <w:webHidden/>
          </w:rPr>
          <w:tab/>
        </w:r>
        <w:r w:rsidR="00F64CC8">
          <w:rPr>
            <w:noProof/>
            <w:webHidden/>
          </w:rPr>
          <w:fldChar w:fldCharType="begin"/>
        </w:r>
        <w:r w:rsidR="00F64CC8">
          <w:rPr>
            <w:noProof/>
            <w:webHidden/>
          </w:rPr>
          <w:instrText xml:space="preserve"> PAGEREF _Toc367281197 \h </w:instrText>
        </w:r>
        <w:r w:rsidR="00F64CC8">
          <w:rPr>
            <w:noProof/>
            <w:webHidden/>
          </w:rPr>
        </w:r>
        <w:r w:rsidR="00F64CC8">
          <w:rPr>
            <w:noProof/>
            <w:webHidden/>
          </w:rPr>
          <w:fldChar w:fldCharType="separate"/>
        </w:r>
        <w:r w:rsidR="00F64CC8">
          <w:rPr>
            <w:noProof/>
            <w:webHidden/>
          </w:rPr>
          <w:t>9</w:t>
        </w:r>
        <w:r w:rsidR="00F64CC8">
          <w:rPr>
            <w:noProof/>
            <w:webHidden/>
          </w:rPr>
          <w:fldChar w:fldCharType="end"/>
        </w:r>
      </w:hyperlink>
    </w:p>
    <w:p w14:paraId="649B6C3F" w14:textId="77777777" w:rsidR="00F64CC8" w:rsidRDefault="006F5B1C">
      <w:pPr>
        <w:pStyle w:val="TOC2"/>
        <w:rPr>
          <w:rFonts w:asciiTheme="minorHAnsi" w:eastAsiaTheme="minorEastAsia" w:hAnsiTheme="minorHAnsi" w:cstheme="minorBidi"/>
          <w:noProof/>
          <w:sz w:val="22"/>
          <w:szCs w:val="22"/>
        </w:rPr>
      </w:pPr>
      <w:hyperlink w:anchor="_Toc367281198" w:history="1">
        <w:r w:rsidR="00F64CC8" w:rsidRPr="00220C82">
          <w:rPr>
            <w:rStyle w:val="Hyperlink"/>
            <w:noProof/>
          </w:rPr>
          <w:t>1.9</w:t>
        </w:r>
        <w:r w:rsidR="00F64CC8">
          <w:rPr>
            <w:rFonts w:asciiTheme="minorHAnsi" w:eastAsiaTheme="minorEastAsia" w:hAnsiTheme="minorHAnsi" w:cstheme="minorBidi"/>
            <w:noProof/>
            <w:sz w:val="22"/>
            <w:szCs w:val="22"/>
          </w:rPr>
          <w:tab/>
        </w:r>
        <w:r w:rsidR="00F64CC8" w:rsidRPr="00220C82">
          <w:rPr>
            <w:rStyle w:val="Hyperlink"/>
            <w:noProof/>
          </w:rPr>
          <w:t>Cost range to operate the service</w:t>
        </w:r>
        <w:r w:rsidR="00F64CC8">
          <w:rPr>
            <w:noProof/>
            <w:webHidden/>
          </w:rPr>
          <w:tab/>
        </w:r>
        <w:r w:rsidR="00F64CC8">
          <w:rPr>
            <w:noProof/>
            <w:webHidden/>
          </w:rPr>
          <w:fldChar w:fldCharType="begin"/>
        </w:r>
        <w:r w:rsidR="00F64CC8">
          <w:rPr>
            <w:noProof/>
            <w:webHidden/>
          </w:rPr>
          <w:instrText xml:space="preserve"> PAGEREF _Toc367281198 \h </w:instrText>
        </w:r>
        <w:r w:rsidR="00F64CC8">
          <w:rPr>
            <w:noProof/>
            <w:webHidden/>
          </w:rPr>
        </w:r>
        <w:r w:rsidR="00F64CC8">
          <w:rPr>
            <w:noProof/>
            <w:webHidden/>
          </w:rPr>
          <w:fldChar w:fldCharType="separate"/>
        </w:r>
        <w:r w:rsidR="00F64CC8">
          <w:rPr>
            <w:noProof/>
            <w:webHidden/>
          </w:rPr>
          <w:t>9</w:t>
        </w:r>
        <w:r w:rsidR="00F64CC8">
          <w:rPr>
            <w:noProof/>
            <w:webHidden/>
          </w:rPr>
          <w:fldChar w:fldCharType="end"/>
        </w:r>
      </w:hyperlink>
    </w:p>
    <w:p w14:paraId="3994A42C" w14:textId="77777777" w:rsidR="00F64CC8" w:rsidRDefault="006F5B1C">
      <w:pPr>
        <w:pStyle w:val="TOC2"/>
        <w:rPr>
          <w:rFonts w:asciiTheme="minorHAnsi" w:eastAsiaTheme="minorEastAsia" w:hAnsiTheme="minorHAnsi" w:cstheme="minorBidi"/>
          <w:noProof/>
          <w:sz w:val="22"/>
          <w:szCs w:val="22"/>
        </w:rPr>
      </w:pPr>
      <w:hyperlink w:anchor="_Toc367281199" w:history="1">
        <w:r w:rsidR="00F64CC8" w:rsidRPr="00220C82">
          <w:rPr>
            <w:rStyle w:val="Hyperlink"/>
            <w:noProof/>
          </w:rPr>
          <w:t>1.10</w:t>
        </w:r>
        <w:r w:rsidR="00F64CC8">
          <w:rPr>
            <w:rFonts w:asciiTheme="minorHAnsi" w:eastAsiaTheme="minorEastAsia" w:hAnsiTheme="minorHAnsi" w:cstheme="minorBidi"/>
            <w:noProof/>
            <w:sz w:val="22"/>
            <w:szCs w:val="22"/>
          </w:rPr>
          <w:tab/>
        </w:r>
        <w:r w:rsidR="00F64CC8" w:rsidRPr="00220C82">
          <w:rPr>
            <w:rStyle w:val="Hyperlink"/>
            <w:noProof/>
          </w:rPr>
          <w:t>Cost range of the service</w:t>
        </w:r>
        <w:r w:rsidR="00F64CC8">
          <w:rPr>
            <w:noProof/>
            <w:webHidden/>
          </w:rPr>
          <w:tab/>
        </w:r>
        <w:r w:rsidR="00F64CC8">
          <w:rPr>
            <w:noProof/>
            <w:webHidden/>
          </w:rPr>
          <w:fldChar w:fldCharType="begin"/>
        </w:r>
        <w:r w:rsidR="00F64CC8">
          <w:rPr>
            <w:noProof/>
            <w:webHidden/>
          </w:rPr>
          <w:instrText xml:space="preserve"> PAGEREF _Toc367281199 \h </w:instrText>
        </w:r>
        <w:r w:rsidR="00F64CC8">
          <w:rPr>
            <w:noProof/>
            <w:webHidden/>
          </w:rPr>
        </w:r>
        <w:r w:rsidR="00F64CC8">
          <w:rPr>
            <w:noProof/>
            <w:webHidden/>
          </w:rPr>
          <w:fldChar w:fldCharType="separate"/>
        </w:r>
        <w:r w:rsidR="00F64CC8">
          <w:rPr>
            <w:noProof/>
            <w:webHidden/>
          </w:rPr>
          <w:t>9</w:t>
        </w:r>
        <w:r w:rsidR="00F64CC8">
          <w:rPr>
            <w:noProof/>
            <w:webHidden/>
          </w:rPr>
          <w:fldChar w:fldCharType="end"/>
        </w:r>
      </w:hyperlink>
    </w:p>
    <w:p w14:paraId="166B0C6C" w14:textId="77777777" w:rsidR="00F64CC8" w:rsidRDefault="006F5B1C">
      <w:pPr>
        <w:pStyle w:val="TOC2"/>
        <w:rPr>
          <w:rFonts w:asciiTheme="minorHAnsi" w:eastAsiaTheme="minorEastAsia" w:hAnsiTheme="minorHAnsi" w:cstheme="minorBidi"/>
          <w:noProof/>
          <w:sz w:val="22"/>
          <w:szCs w:val="22"/>
        </w:rPr>
      </w:pPr>
      <w:hyperlink w:anchor="_Toc367281200" w:history="1">
        <w:r w:rsidR="00F64CC8" w:rsidRPr="00220C82">
          <w:rPr>
            <w:rStyle w:val="Hyperlink"/>
            <w:noProof/>
          </w:rPr>
          <w:t>1.11</w:t>
        </w:r>
        <w:r w:rsidR="00F64CC8">
          <w:rPr>
            <w:rFonts w:asciiTheme="minorHAnsi" w:eastAsiaTheme="minorEastAsia" w:hAnsiTheme="minorHAnsi" w:cstheme="minorBidi"/>
            <w:noProof/>
            <w:sz w:val="22"/>
            <w:szCs w:val="22"/>
          </w:rPr>
          <w:tab/>
        </w:r>
        <w:r w:rsidR="00F64CC8" w:rsidRPr="00220C82">
          <w:rPr>
            <w:rStyle w:val="Hyperlink"/>
            <w:noProof/>
          </w:rPr>
          <w:t>Assumptions</w:t>
        </w:r>
        <w:r w:rsidR="00F64CC8">
          <w:rPr>
            <w:noProof/>
            <w:webHidden/>
          </w:rPr>
          <w:tab/>
        </w:r>
        <w:r w:rsidR="00F64CC8">
          <w:rPr>
            <w:noProof/>
            <w:webHidden/>
          </w:rPr>
          <w:fldChar w:fldCharType="begin"/>
        </w:r>
        <w:r w:rsidR="00F64CC8">
          <w:rPr>
            <w:noProof/>
            <w:webHidden/>
          </w:rPr>
          <w:instrText xml:space="preserve"> PAGEREF _Toc367281200 \h </w:instrText>
        </w:r>
        <w:r w:rsidR="00F64CC8">
          <w:rPr>
            <w:noProof/>
            <w:webHidden/>
          </w:rPr>
        </w:r>
        <w:r w:rsidR="00F64CC8">
          <w:rPr>
            <w:noProof/>
            <w:webHidden/>
          </w:rPr>
          <w:fldChar w:fldCharType="separate"/>
        </w:r>
        <w:r w:rsidR="00F64CC8">
          <w:rPr>
            <w:noProof/>
            <w:webHidden/>
          </w:rPr>
          <w:t>9</w:t>
        </w:r>
        <w:r w:rsidR="00F64CC8">
          <w:rPr>
            <w:noProof/>
            <w:webHidden/>
          </w:rPr>
          <w:fldChar w:fldCharType="end"/>
        </w:r>
      </w:hyperlink>
    </w:p>
    <w:p w14:paraId="23C835F2" w14:textId="77777777" w:rsidR="00F64CC8" w:rsidRDefault="006F5B1C">
      <w:pPr>
        <w:pStyle w:val="TOC2"/>
        <w:rPr>
          <w:rFonts w:asciiTheme="minorHAnsi" w:eastAsiaTheme="minorEastAsia" w:hAnsiTheme="minorHAnsi" w:cstheme="minorBidi"/>
          <w:noProof/>
          <w:sz w:val="22"/>
          <w:szCs w:val="22"/>
        </w:rPr>
      </w:pPr>
      <w:hyperlink w:anchor="_Toc367281201" w:history="1">
        <w:r w:rsidR="00F64CC8" w:rsidRPr="00220C82">
          <w:rPr>
            <w:rStyle w:val="Hyperlink"/>
            <w:noProof/>
          </w:rPr>
          <w:t>1.12</w:t>
        </w:r>
        <w:r w:rsidR="00F64CC8">
          <w:rPr>
            <w:rFonts w:asciiTheme="minorHAnsi" w:eastAsiaTheme="minorEastAsia" w:hAnsiTheme="minorHAnsi" w:cstheme="minorBidi"/>
            <w:noProof/>
            <w:sz w:val="22"/>
            <w:szCs w:val="22"/>
          </w:rPr>
          <w:tab/>
        </w:r>
        <w:r w:rsidR="00F64CC8" w:rsidRPr="00220C82">
          <w:rPr>
            <w:rStyle w:val="Hyperlink"/>
            <w:noProof/>
          </w:rPr>
          <w:t>Constraints</w:t>
        </w:r>
        <w:r w:rsidR="00F64CC8">
          <w:rPr>
            <w:noProof/>
            <w:webHidden/>
          </w:rPr>
          <w:tab/>
        </w:r>
        <w:r w:rsidR="00F64CC8">
          <w:rPr>
            <w:noProof/>
            <w:webHidden/>
          </w:rPr>
          <w:fldChar w:fldCharType="begin"/>
        </w:r>
        <w:r w:rsidR="00F64CC8">
          <w:rPr>
            <w:noProof/>
            <w:webHidden/>
          </w:rPr>
          <w:instrText xml:space="preserve"> PAGEREF _Toc367281201 \h </w:instrText>
        </w:r>
        <w:r w:rsidR="00F64CC8">
          <w:rPr>
            <w:noProof/>
            <w:webHidden/>
          </w:rPr>
        </w:r>
        <w:r w:rsidR="00F64CC8">
          <w:rPr>
            <w:noProof/>
            <w:webHidden/>
          </w:rPr>
          <w:fldChar w:fldCharType="separate"/>
        </w:r>
        <w:r w:rsidR="00F64CC8">
          <w:rPr>
            <w:noProof/>
            <w:webHidden/>
          </w:rPr>
          <w:t>9</w:t>
        </w:r>
        <w:r w:rsidR="00F64CC8">
          <w:rPr>
            <w:noProof/>
            <w:webHidden/>
          </w:rPr>
          <w:fldChar w:fldCharType="end"/>
        </w:r>
      </w:hyperlink>
    </w:p>
    <w:p w14:paraId="52CA4CEB" w14:textId="77777777" w:rsidR="00F64CC8" w:rsidRDefault="006F5B1C">
      <w:pPr>
        <w:pStyle w:val="TOC2"/>
        <w:rPr>
          <w:rFonts w:asciiTheme="minorHAnsi" w:eastAsiaTheme="minorEastAsia" w:hAnsiTheme="minorHAnsi" w:cstheme="minorBidi"/>
          <w:noProof/>
          <w:sz w:val="22"/>
          <w:szCs w:val="22"/>
        </w:rPr>
      </w:pPr>
      <w:hyperlink w:anchor="_Toc367281202" w:history="1">
        <w:r w:rsidR="00F64CC8" w:rsidRPr="00220C82">
          <w:rPr>
            <w:rStyle w:val="Hyperlink"/>
            <w:noProof/>
          </w:rPr>
          <w:t>1.13</w:t>
        </w:r>
        <w:r w:rsidR="00F64CC8">
          <w:rPr>
            <w:rFonts w:asciiTheme="minorHAnsi" w:eastAsiaTheme="minorEastAsia" w:hAnsiTheme="minorHAnsi" w:cstheme="minorBidi"/>
            <w:noProof/>
            <w:sz w:val="22"/>
            <w:szCs w:val="22"/>
          </w:rPr>
          <w:tab/>
        </w:r>
        <w:r w:rsidR="00F64CC8" w:rsidRPr="00220C82">
          <w:rPr>
            <w:rStyle w:val="Hyperlink"/>
            <w:noProof/>
          </w:rPr>
          <w:t>Dependencies</w:t>
        </w:r>
        <w:r w:rsidR="00F64CC8">
          <w:rPr>
            <w:noProof/>
            <w:webHidden/>
          </w:rPr>
          <w:tab/>
        </w:r>
        <w:r w:rsidR="00F64CC8">
          <w:rPr>
            <w:noProof/>
            <w:webHidden/>
          </w:rPr>
          <w:fldChar w:fldCharType="begin"/>
        </w:r>
        <w:r w:rsidR="00F64CC8">
          <w:rPr>
            <w:noProof/>
            <w:webHidden/>
          </w:rPr>
          <w:instrText xml:space="preserve"> PAGEREF _Toc367281202 \h </w:instrText>
        </w:r>
        <w:r w:rsidR="00F64CC8">
          <w:rPr>
            <w:noProof/>
            <w:webHidden/>
          </w:rPr>
        </w:r>
        <w:r w:rsidR="00F64CC8">
          <w:rPr>
            <w:noProof/>
            <w:webHidden/>
          </w:rPr>
          <w:fldChar w:fldCharType="separate"/>
        </w:r>
        <w:r w:rsidR="00F64CC8">
          <w:rPr>
            <w:noProof/>
            <w:webHidden/>
          </w:rPr>
          <w:t>10</w:t>
        </w:r>
        <w:r w:rsidR="00F64CC8">
          <w:rPr>
            <w:noProof/>
            <w:webHidden/>
          </w:rPr>
          <w:fldChar w:fldCharType="end"/>
        </w:r>
      </w:hyperlink>
    </w:p>
    <w:p w14:paraId="35F5C291" w14:textId="77777777" w:rsidR="00F64CC8" w:rsidRDefault="006F5B1C">
      <w:pPr>
        <w:pStyle w:val="TOC2"/>
        <w:rPr>
          <w:rFonts w:asciiTheme="minorHAnsi" w:eastAsiaTheme="minorEastAsia" w:hAnsiTheme="minorHAnsi" w:cstheme="minorBidi"/>
          <w:noProof/>
          <w:sz w:val="22"/>
          <w:szCs w:val="22"/>
        </w:rPr>
      </w:pPr>
      <w:hyperlink w:anchor="_Toc367281203" w:history="1">
        <w:r w:rsidR="00F64CC8" w:rsidRPr="00220C82">
          <w:rPr>
            <w:rStyle w:val="Hyperlink"/>
            <w:noProof/>
          </w:rPr>
          <w:t>1.14</w:t>
        </w:r>
        <w:r w:rsidR="00F64CC8">
          <w:rPr>
            <w:rFonts w:asciiTheme="minorHAnsi" w:eastAsiaTheme="minorEastAsia" w:hAnsiTheme="minorHAnsi" w:cstheme="minorBidi"/>
            <w:noProof/>
            <w:sz w:val="22"/>
            <w:szCs w:val="22"/>
          </w:rPr>
          <w:tab/>
        </w:r>
        <w:r w:rsidR="00F64CC8" w:rsidRPr="00220C82">
          <w:rPr>
            <w:rStyle w:val="Hyperlink"/>
            <w:noProof/>
          </w:rPr>
          <w:t>Key risks</w:t>
        </w:r>
        <w:r w:rsidR="00F64CC8">
          <w:rPr>
            <w:noProof/>
            <w:webHidden/>
          </w:rPr>
          <w:tab/>
        </w:r>
        <w:r w:rsidR="00F64CC8">
          <w:rPr>
            <w:noProof/>
            <w:webHidden/>
          </w:rPr>
          <w:fldChar w:fldCharType="begin"/>
        </w:r>
        <w:r w:rsidR="00F64CC8">
          <w:rPr>
            <w:noProof/>
            <w:webHidden/>
          </w:rPr>
          <w:instrText xml:space="preserve"> PAGEREF _Toc367281203 \h </w:instrText>
        </w:r>
        <w:r w:rsidR="00F64CC8">
          <w:rPr>
            <w:noProof/>
            <w:webHidden/>
          </w:rPr>
        </w:r>
        <w:r w:rsidR="00F64CC8">
          <w:rPr>
            <w:noProof/>
            <w:webHidden/>
          </w:rPr>
          <w:fldChar w:fldCharType="separate"/>
        </w:r>
        <w:r w:rsidR="00F64CC8">
          <w:rPr>
            <w:noProof/>
            <w:webHidden/>
          </w:rPr>
          <w:t>10</w:t>
        </w:r>
        <w:r w:rsidR="00F64CC8">
          <w:rPr>
            <w:noProof/>
            <w:webHidden/>
          </w:rPr>
          <w:fldChar w:fldCharType="end"/>
        </w:r>
      </w:hyperlink>
    </w:p>
    <w:p w14:paraId="3035FD6F" w14:textId="77777777" w:rsidR="00F64CC8" w:rsidRDefault="006F5B1C">
      <w:pPr>
        <w:pStyle w:val="TOC2"/>
        <w:rPr>
          <w:rFonts w:asciiTheme="minorHAnsi" w:eastAsiaTheme="minorEastAsia" w:hAnsiTheme="minorHAnsi" w:cstheme="minorBidi"/>
          <w:noProof/>
          <w:sz w:val="22"/>
          <w:szCs w:val="22"/>
        </w:rPr>
      </w:pPr>
      <w:hyperlink w:anchor="_Toc367281204" w:history="1">
        <w:r w:rsidR="00F64CC8" w:rsidRPr="00220C82">
          <w:rPr>
            <w:rStyle w:val="Hyperlink"/>
            <w:noProof/>
          </w:rPr>
          <w:t>1.15</w:t>
        </w:r>
        <w:r w:rsidR="00F64CC8">
          <w:rPr>
            <w:rFonts w:asciiTheme="minorHAnsi" w:eastAsiaTheme="minorEastAsia" w:hAnsiTheme="minorHAnsi" w:cstheme="minorBidi"/>
            <w:noProof/>
            <w:sz w:val="22"/>
            <w:szCs w:val="22"/>
          </w:rPr>
          <w:tab/>
        </w:r>
        <w:r w:rsidR="00F64CC8" w:rsidRPr="00220C82">
          <w:rPr>
            <w:rStyle w:val="Hyperlink"/>
            <w:noProof/>
          </w:rPr>
          <w:t>Key issues</w:t>
        </w:r>
        <w:r w:rsidR="00F64CC8">
          <w:rPr>
            <w:noProof/>
            <w:webHidden/>
          </w:rPr>
          <w:tab/>
        </w:r>
        <w:r w:rsidR="00F64CC8">
          <w:rPr>
            <w:noProof/>
            <w:webHidden/>
          </w:rPr>
          <w:fldChar w:fldCharType="begin"/>
        </w:r>
        <w:r w:rsidR="00F64CC8">
          <w:rPr>
            <w:noProof/>
            <w:webHidden/>
          </w:rPr>
          <w:instrText xml:space="preserve"> PAGEREF _Toc367281204 \h </w:instrText>
        </w:r>
        <w:r w:rsidR="00F64CC8">
          <w:rPr>
            <w:noProof/>
            <w:webHidden/>
          </w:rPr>
        </w:r>
        <w:r w:rsidR="00F64CC8">
          <w:rPr>
            <w:noProof/>
            <w:webHidden/>
          </w:rPr>
          <w:fldChar w:fldCharType="separate"/>
        </w:r>
        <w:r w:rsidR="00F64CC8">
          <w:rPr>
            <w:noProof/>
            <w:webHidden/>
          </w:rPr>
          <w:t>11</w:t>
        </w:r>
        <w:r w:rsidR="00F64CC8">
          <w:rPr>
            <w:noProof/>
            <w:webHidden/>
          </w:rPr>
          <w:fldChar w:fldCharType="end"/>
        </w:r>
      </w:hyperlink>
    </w:p>
    <w:p w14:paraId="22484D1D" w14:textId="77777777" w:rsidR="00F64CC8" w:rsidRDefault="006F5B1C">
      <w:pPr>
        <w:pStyle w:val="TOC1"/>
        <w:rPr>
          <w:rFonts w:asciiTheme="minorHAnsi" w:eastAsiaTheme="minorEastAsia" w:hAnsiTheme="minorHAnsi" w:cstheme="minorBidi"/>
          <w:b w:val="0"/>
          <w:noProof/>
          <w:sz w:val="22"/>
          <w:szCs w:val="22"/>
        </w:rPr>
      </w:pPr>
      <w:hyperlink w:anchor="_Toc367281205" w:history="1">
        <w:r w:rsidR="00F64CC8" w:rsidRPr="00220C82">
          <w:rPr>
            <w:rStyle w:val="Hyperlink"/>
            <w:noProof/>
          </w:rPr>
          <w:t>2</w:t>
        </w:r>
        <w:r w:rsidR="00F64CC8">
          <w:rPr>
            <w:rFonts w:asciiTheme="minorHAnsi" w:eastAsiaTheme="minorEastAsia" w:hAnsiTheme="minorHAnsi" w:cstheme="minorBidi"/>
            <w:b w:val="0"/>
            <w:noProof/>
            <w:sz w:val="22"/>
            <w:szCs w:val="22"/>
          </w:rPr>
          <w:tab/>
        </w:r>
        <w:r w:rsidR="00F64CC8" w:rsidRPr="00220C82">
          <w:rPr>
            <w:rStyle w:val="Hyperlink"/>
            <w:noProof/>
          </w:rPr>
          <w:t>Service provision options considered</w:t>
        </w:r>
        <w:r w:rsidR="00F64CC8">
          <w:rPr>
            <w:noProof/>
            <w:webHidden/>
          </w:rPr>
          <w:tab/>
        </w:r>
        <w:r w:rsidR="00F64CC8">
          <w:rPr>
            <w:noProof/>
            <w:webHidden/>
          </w:rPr>
          <w:fldChar w:fldCharType="begin"/>
        </w:r>
        <w:r w:rsidR="00F64CC8">
          <w:rPr>
            <w:noProof/>
            <w:webHidden/>
          </w:rPr>
          <w:instrText xml:space="preserve"> PAGEREF _Toc367281205 \h </w:instrText>
        </w:r>
        <w:r w:rsidR="00F64CC8">
          <w:rPr>
            <w:noProof/>
            <w:webHidden/>
          </w:rPr>
        </w:r>
        <w:r w:rsidR="00F64CC8">
          <w:rPr>
            <w:noProof/>
            <w:webHidden/>
          </w:rPr>
          <w:fldChar w:fldCharType="separate"/>
        </w:r>
        <w:r w:rsidR="00F64CC8">
          <w:rPr>
            <w:noProof/>
            <w:webHidden/>
          </w:rPr>
          <w:t>12</w:t>
        </w:r>
        <w:r w:rsidR="00F64CC8">
          <w:rPr>
            <w:noProof/>
            <w:webHidden/>
          </w:rPr>
          <w:fldChar w:fldCharType="end"/>
        </w:r>
      </w:hyperlink>
    </w:p>
    <w:p w14:paraId="4AC31771" w14:textId="77777777" w:rsidR="00F64CC8" w:rsidRDefault="006F5B1C">
      <w:pPr>
        <w:pStyle w:val="TOC1"/>
        <w:rPr>
          <w:rFonts w:asciiTheme="minorHAnsi" w:eastAsiaTheme="minorEastAsia" w:hAnsiTheme="minorHAnsi" w:cstheme="minorBidi"/>
          <w:b w:val="0"/>
          <w:noProof/>
          <w:sz w:val="22"/>
          <w:szCs w:val="22"/>
        </w:rPr>
      </w:pPr>
      <w:hyperlink w:anchor="_Toc367281206" w:history="1">
        <w:r w:rsidR="00F64CC8" w:rsidRPr="00220C82">
          <w:rPr>
            <w:rStyle w:val="Hyperlink"/>
            <w:noProof/>
          </w:rPr>
          <w:t>3</w:t>
        </w:r>
        <w:r w:rsidR="00F64CC8">
          <w:rPr>
            <w:rFonts w:asciiTheme="minorHAnsi" w:eastAsiaTheme="minorEastAsia" w:hAnsiTheme="minorHAnsi" w:cstheme="minorBidi"/>
            <w:b w:val="0"/>
            <w:noProof/>
            <w:sz w:val="22"/>
            <w:szCs w:val="22"/>
          </w:rPr>
          <w:tab/>
        </w:r>
        <w:r w:rsidR="00F64CC8" w:rsidRPr="00220C82">
          <w:rPr>
            <w:rStyle w:val="Hyperlink"/>
            <w:noProof/>
          </w:rPr>
          <w:t>Initiative Overview</w:t>
        </w:r>
        <w:r w:rsidR="00F64CC8">
          <w:rPr>
            <w:noProof/>
            <w:webHidden/>
          </w:rPr>
          <w:tab/>
        </w:r>
        <w:r w:rsidR="00F64CC8">
          <w:rPr>
            <w:noProof/>
            <w:webHidden/>
          </w:rPr>
          <w:fldChar w:fldCharType="begin"/>
        </w:r>
        <w:r w:rsidR="00F64CC8">
          <w:rPr>
            <w:noProof/>
            <w:webHidden/>
          </w:rPr>
          <w:instrText xml:space="preserve"> PAGEREF _Toc367281206 \h </w:instrText>
        </w:r>
        <w:r w:rsidR="00F64CC8">
          <w:rPr>
            <w:noProof/>
            <w:webHidden/>
          </w:rPr>
        </w:r>
        <w:r w:rsidR="00F64CC8">
          <w:rPr>
            <w:noProof/>
            <w:webHidden/>
          </w:rPr>
          <w:fldChar w:fldCharType="separate"/>
        </w:r>
        <w:r w:rsidR="00F64CC8">
          <w:rPr>
            <w:noProof/>
            <w:webHidden/>
          </w:rPr>
          <w:t>14</w:t>
        </w:r>
        <w:r w:rsidR="00F64CC8">
          <w:rPr>
            <w:noProof/>
            <w:webHidden/>
          </w:rPr>
          <w:fldChar w:fldCharType="end"/>
        </w:r>
      </w:hyperlink>
    </w:p>
    <w:p w14:paraId="396735F3" w14:textId="77777777" w:rsidR="00F64CC8" w:rsidRDefault="006F5B1C">
      <w:pPr>
        <w:pStyle w:val="TOC2"/>
        <w:rPr>
          <w:rFonts w:asciiTheme="minorHAnsi" w:eastAsiaTheme="minorEastAsia" w:hAnsiTheme="minorHAnsi" w:cstheme="minorBidi"/>
          <w:noProof/>
          <w:sz w:val="22"/>
          <w:szCs w:val="22"/>
        </w:rPr>
      </w:pPr>
      <w:hyperlink w:anchor="_Toc367281207" w:history="1">
        <w:r w:rsidR="00F64CC8" w:rsidRPr="00220C82">
          <w:rPr>
            <w:rStyle w:val="Hyperlink"/>
            <w:noProof/>
          </w:rPr>
          <w:t>3.1</w:t>
        </w:r>
        <w:r w:rsidR="00F64CC8">
          <w:rPr>
            <w:rFonts w:asciiTheme="minorHAnsi" w:eastAsiaTheme="minorEastAsia" w:hAnsiTheme="minorHAnsi" w:cstheme="minorBidi"/>
            <w:noProof/>
            <w:sz w:val="22"/>
            <w:szCs w:val="22"/>
          </w:rPr>
          <w:tab/>
        </w:r>
        <w:r w:rsidR="00F64CC8" w:rsidRPr="00220C82">
          <w:rPr>
            <w:rStyle w:val="Hyperlink"/>
            <w:noProof/>
          </w:rPr>
          <w:t>Potential impact on other ITS services</w:t>
        </w:r>
        <w:r w:rsidR="00F64CC8">
          <w:rPr>
            <w:noProof/>
            <w:webHidden/>
          </w:rPr>
          <w:tab/>
        </w:r>
        <w:r w:rsidR="00F64CC8">
          <w:rPr>
            <w:noProof/>
            <w:webHidden/>
          </w:rPr>
          <w:fldChar w:fldCharType="begin"/>
        </w:r>
        <w:r w:rsidR="00F64CC8">
          <w:rPr>
            <w:noProof/>
            <w:webHidden/>
          </w:rPr>
          <w:instrText xml:space="preserve"> PAGEREF _Toc367281207 \h </w:instrText>
        </w:r>
        <w:r w:rsidR="00F64CC8">
          <w:rPr>
            <w:noProof/>
            <w:webHidden/>
          </w:rPr>
        </w:r>
        <w:r w:rsidR="00F64CC8">
          <w:rPr>
            <w:noProof/>
            <w:webHidden/>
          </w:rPr>
          <w:fldChar w:fldCharType="separate"/>
        </w:r>
        <w:r w:rsidR="00F64CC8">
          <w:rPr>
            <w:noProof/>
            <w:webHidden/>
          </w:rPr>
          <w:t>14</w:t>
        </w:r>
        <w:r w:rsidR="00F64CC8">
          <w:rPr>
            <w:noProof/>
            <w:webHidden/>
          </w:rPr>
          <w:fldChar w:fldCharType="end"/>
        </w:r>
      </w:hyperlink>
    </w:p>
    <w:p w14:paraId="478D7455" w14:textId="77777777" w:rsidR="00F64CC8" w:rsidRDefault="006F5B1C">
      <w:pPr>
        <w:pStyle w:val="TOC2"/>
        <w:rPr>
          <w:rFonts w:asciiTheme="minorHAnsi" w:eastAsiaTheme="minorEastAsia" w:hAnsiTheme="minorHAnsi" w:cstheme="minorBidi"/>
          <w:noProof/>
          <w:sz w:val="22"/>
          <w:szCs w:val="22"/>
        </w:rPr>
      </w:pPr>
      <w:hyperlink w:anchor="_Toc367281208" w:history="1">
        <w:r w:rsidR="00F64CC8" w:rsidRPr="00220C82">
          <w:rPr>
            <w:rStyle w:val="Hyperlink"/>
            <w:noProof/>
          </w:rPr>
          <w:t>3.2</w:t>
        </w:r>
        <w:r w:rsidR="00F64CC8">
          <w:rPr>
            <w:rFonts w:asciiTheme="minorHAnsi" w:eastAsiaTheme="minorEastAsia" w:hAnsiTheme="minorHAnsi" w:cstheme="minorBidi"/>
            <w:noProof/>
            <w:sz w:val="22"/>
            <w:szCs w:val="22"/>
          </w:rPr>
          <w:tab/>
        </w:r>
        <w:r w:rsidR="00F64CC8" w:rsidRPr="00220C82">
          <w:rPr>
            <w:rStyle w:val="Hyperlink"/>
            <w:noProof/>
          </w:rPr>
          <w:t>Work to date and schedule</w:t>
        </w:r>
        <w:r w:rsidR="00F64CC8">
          <w:rPr>
            <w:noProof/>
            <w:webHidden/>
          </w:rPr>
          <w:tab/>
        </w:r>
        <w:r w:rsidR="00F64CC8">
          <w:rPr>
            <w:noProof/>
            <w:webHidden/>
          </w:rPr>
          <w:fldChar w:fldCharType="begin"/>
        </w:r>
        <w:r w:rsidR="00F64CC8">
          <w:rPr>
            <w:noProof/>
            <w:webHidden/>
          </w:rPr>
          <w:instrText xml:space="preserve"> PAGEREF _Toc367281208 \h </w:instrText>
        </w:r>
        <w:r w:rsidR="00F64CC8">
          <w:rPr>
            <w:noProof/>
            <w:webHidden/>
          </w:rPr>
        </w:r>
        <w:r w:rsidR="00F64CC8">
          <w:rPr>
            <w:noProof/>
            <w:webHidden/>
          </w:rPr>
          <w:fldChar w:fldCharType="separate"/>
        </w:r>
        <w:r w:rsidR="00F64CC8">
          <w:rPr>
            <w:noProof/>
            <w:webHidden/>
          </w:rPr>
          <w:t>14</w:t>
        </w:r>
        <w:r w:rsidR="00F64CC8">
          <w:rPr>
            <w:noProof/>
            <w:webHidden/>
          </w:rPr>
          <w:fldChar w:fldCharType="end"/>
        </w:r>
      </w:hyperlink>
    </w:p>
    <w:p w14:paraId="18B4BE8B" w14:textId="77777777" w:rsidR="00F64CC8" w:rsidRDefault="006F5B1C">
      <w:pPr>
        <w:pStyle w:val="TOC1"/>
        <w:rPr>
          <w:rFonts w:asciiTheme="minorHAnsi" w:eastAsiaTheme="minorEastAsia" w:hAnsiTheme="minorHAnsi" w:cstheme="minorBidi"/>
          <w:b w:val="0"/>
          <w:noProof/>
          <w:sz w:val="22"/>
          <w:szCs w:val="22"/>
        </w:rPr>
      </w:pPr>
      <w:hyperlink w:anchor="_Toc367281209" w:history="1">
        <w:r w:rsidR="00F64CC8" w:rsidRPr="00220C82">
          <w:rPr>
            <w:rStyle w:val="Hyperlink"/>
            <w:noProof/>
          </w:rPr>
          <w:t>4</w:t>
        </w:r>
        <w:r w:rsidR="00F64CC8">
          <w:rPr>
            <w:rFonts w:asciiTheme="minorHAnsi" w:eastAsiaTheme="minorEastAsia" w:hAnsiTheme="minorHAnsi" w:cstheme="minorBidi"/>
            <w:b w:val="0"/>
            <w:noProof/>
            <w:sz w:val="22"/>
            <w:szCs w:val="22"/>
          </w:rPr>
          <w:tab/>
        </w:r>
        <w:r w:rsidR="00F64CC8" w:rsidRPr="00220C82">
          <w:rPr>
            <w:rStyle w:val="Hyperlink"/>
            <w:noProof/>
          </w:rPr>
          <w:t>Summary project plan</w:t>
        </w:r>
        <w:r w:rsidR="00F64CC8">
          <w:rPr>
            <w:noProof/>
            <w:webHidden/>
          </w:rPr>
          <w:tab/>
        </w:r>
        <w:r w:rsidR="00F64CC8">
          <w:rPr>
            <w:noProof/>
            <w:webHidden/>
          </w:rPr>
          <w:fldChar w:fldCharType="begin"/>
        </w:r>
        <w:r w:rsidR="00F64CC8">
          <w:rPr>
            <w:noProof/>
            <w:webHidden/>
          </w:rPr>
          <w:instrText xml:space="preserve"> PAGEREF _Toc367281209 \h </w:instrText>
        </w:r>
        <w:r w:rsidR="00F64CC8">
          <w:rPr>
            <w:noProof/>
            <w:webHidden/>
          </w:rPr>
        </w:r>
        <w:r w:rsidR="00F64CC8">
          <w:rPr>
            <w:noProof/>
            <w:webHidden/>
          </w:rPr>
          <w:fldChar w:fldCharType="separate"/>
        </w:r>
        <w:r w:rsidR="00F64CC8">
          <w:rPr>
            <w:noProof/>
            <w:webHidden/>
          </w:rPr>
          <w:t>15</w:t>
        </w:r>
        <w:r w:rsidR="00F64CC8">
          <w:rPr>
            <w:noProof/>
            <w:webHidden/>
          </w:rPr>
          <w:fldChar w:fldCharType="end"/>
        </w:r>
      </w:hyperlink>
    </w:p>
    <w:p w14:paraId="68FE8FEB" w14:textId="77777777" w:rsidR="00F64CC8" w:rsidRDefault="006F5B1C">
      <w:pPr>
        <w:pStyle w:val="TOC2"/>
        <w:rPr>
          <w:rFonts w:asciiTheme="minorHAnsi" w:eastAsiaTheme="minorEastAsia" w:hAnsiTheme="minorHAnsi" w:cstheme="minorBidi"/>
          <w:noProof/>
          <w:sz w:val="22"/>
          <w:szCs w:val="22"/>
        </w:rPr>
      </w:pPr>
      <w:hyperlink w:anchor="_Toc367281210" w:history="1">
        <w:r w:rsidR="00F64CC8" w:rsidRPr="00220C82">
          <w:rPr>
            <w:rStyle w:val="Hyperlink"/>
            <w:noProof/>
          </w:rPr>
          <w:t>4.1</w:t>
        </w:r>
        <w:r w:rsidR="00F64CC8">
          <w:rPr>
            <w:rFonts w:asciiTheme="minorHAnsi" w:eastAsiaTheme="minorEastAsia" w:hAnsiTheme="minorHAnsi" w:cstheme="minorBidi"/>
            <w:noProof/>
            <w:sz w:val="22"/>
            <w:szCs w:val="22"/>
          </w:rPr>
          <w:tab/>
        </w:r>
        <w:r w:rsidR="00F64CC8" w:rsidRPr="00220C82">
          <w:rPr>
            <w:rStyle w:val="Hyperlink"/>
            <w:noProof/>
          </w:rPr>
          <w:t>Milestone summary including stage gates</w:t>
        </w:r>
        <w:r w:rsidR="00F64CC8">
          <w:rPr>
            <w:noProof/>
            <w:webHidden/>
          </w:rPr>
          <w:tab/>
        </w:r>
        <w:r w:rsidR="00F64CC8">
          <w:rPr>
            <w:noProof/>
            <w:webHidden/>
          </w:rPr>
          <w:fldChar w:fldCharType="begin"/>
        </w:r>
        <w:r w:rsidR="00F64CC8">
          <w:rPr>
            <w:noProof/>
            <w:webHidden/>
          </w:rPr>
          <w:instrText xml:space="preserve"> PAGEREF _Toc367281210 \h </w:instrText>
        </w:r>
        <w:r w:rsidR="00F64CC8">
          <w:rPr>
            <w:noProof/>
            <w:webHidden/>
          </w:rPr>
        </w:r>
        <w:r w:rsidR="00F64CC8">
          <w:rPr>
            <w:noProof/>
            <w:webHidden/>
          </w:rPr>
          <w:fldChar w:fldCharType="separate"/>
        </w:r>
        <w:r w:rsidR="00F64CC8">
          <w:rPr>
            <w:noProof/>
            <w:webHidden/>
          </w:rPr>
          <w:t>15</w:t>
        </w:r>
        <w:r w:rsidR="00F64CC8">
          <w:rPr>
            <w:noProof/>
            <w:webHidden/>
          </w:rPr>
          <w:fldChar w:fldCharType="end"/>
        </w:r>
      </w:hyperlink>
    </w:p>
    <w:p w14:paraId="08E417C5" w14:textId="77777777" w:rsidR="00F64CC8" w:rsidRDefault="006F5B1C">
      <w:pPr>
        <w:pStyle w:val="TOC2"/>
        <w:rPr>
          <w:rFonts w:asciiTheme="minorHAnsi" w:eastAsiaTheme="minorEastAsia" w:hAnsiTheme="minorHAnsi" w:cstheme="minorBidi"/>
          <w:noProof/>
          <w:sz w:val="22"/>
          <w:szCs w:val="22"/>
        </w:rPr>
      </w:pPr>
      <w:hyperlink w:anchor="_Toc367281211" w:history="1">
        <w:r w:rsidR="00F64CC8" w:rsidRPr="00220C82">
          <w:rPr>
            <w:rStyle w:val="Hyperlink"/>
            <w:noProof/>
          </w:rPr>
          <w:t>4.2</w:t>
        </w:r>
        <w:r w:rsidR="00F64CC8">
          <w:rPr>
            <w:rFonts w:asciiTheme="minorHAnsi" w:eastAsiaTheme="minorEastAsia" w:hAnsiTheme="minorHAnsi" w:cstheme="minorBidi"/>
            <w:noProof/>
            <w:sz w:val="22"/>
            <w:szCs w:val="22"/>
          </w:rPr>
          <w:tab/>
        </w:r>
        <w:r w:rsidR="00F64CC8" w:rsidRPr="00220C82">
          <w:rPr>
            <w:rStyle w:val="Hyperlink"/>
            <w:noProof/>
          </w:rPr>
          <w:t>Next stage plan</w:t>
        </w:r>
        <w:r w:rsidR="00F64CC8">
          <w:rPr>
            <w:noProof/>
            <w:webHidden/>
          </w:rPr>
          <w:tab/>
        </w:r>
        <w:r w:rsidR="00F64CC8">
          <w:rPr>
            <w:noProof/>
            <w:webHidden/>
          </w:rPr>
          <w:fldChar w:fldCharType="begin"/>
        </w:r>
        <w:r w:rsidR="00F64CC8">
          <w:rPr>
            <w:noProof/>
            <w:webHidden/>
          </w:rPr>
          <w:instrText xml:space="preserve"> PAGEREF _Toc367281211 \h </w:instrText>
        </w:r>
        <w:r w:rsidR="00F64CC8">
          <w:rPr>
            <w:noProof/>
            <w:webHidden/>
          </w:rPr>
        </w:r>
        <w:r w:rsidR="00F64CC8">
          <w:rPr>
            <w:noProof/>
            <w:webHidden/>
          </w:rPr>
          <w:fldChar w:fldCharType="separate"/>
        </w:r>
        <w:r w:rsidR="00F64CC8">
          <w:rPr>
            <w:noProof/>
            <w:webHidden/>
          </w:rPr>
          <w:t>15</w:t>
        </w:r>
        <w:r w:rsidR="00F64CC8">
          <w:rPr>
            <w:noProof/>
            <w:webHidden/>
          </w:rPr>
          <w:fldChar w:fldCharType="end"/>
        </w:r>
      </w:hyperlink>
    </w:p>
    <w:p w14:paraId="31709B89" w14:textId="77777777" w:rsidR="00F64CC8" w:rsidRDefault="006F5B1C">
      <w:pPr>
        <w:pStyle w:val="TOC1"/>
        <w:rPr>
          <w:rFonts w:asciiTheme="minorHAnsi" w:eastAsiaTheme="minorEastAsia" w:hAnsiTheme="minorHAnsi" w:cstheme="minorBidi"/>
          <w:b w:val="0"/>
          <w:noProof/>
          <w:sz w:val="22"/>
          <w:szCs w:val="22"/>
        </w:rPr>
      </w:pPr>
      <w:hyperlink w:anchor="_Toc367281212" w:history="1">
        <w:r w:rsidR="00F64CC8" w:rsidRPr="00220C82">
          <w:rPr>
            <w:rStyle w:val="Hyperlink"/>
            <w:noProof/>
          </w:rPr>
          <w:t>5</w:t>
        </w:r>
        <w:r w:rsidR="00F64CC8">
          <w:rPr>
            <w:rFonts w:asciiTheme="minorHAnsi" w:eastAsiaTheme="minorEastAsia" w:hAnsiTheme="minorHAnsi" w:cstheme="minorBidi"/>
            <w:b w:val="0"/>
            <w:noProof/>
            <w:sz w:val="22"/>
            <w:szCs w:val="22"/>
          </w:rPr>
          <w:tab/>
        </w:r>
        <w:r w:rsidR="00F64CC8" w:rsidRPr="00220C82">
          <w:rPr>
            <w:rStyle w:val="Hyperlink"/>
            <w:noProof/>
          </w:rPr>
          <w:t>Solution statement</w:t>
        </w:r>
        <w:r w:rsidR="00F64CC8">
          <w:rPr>
            <w:noProof/>
            <w:webHidden/>
          </w:rPr>
          <w:tab/>
        </w:r>
        <w:r w:rsidR="00F64CC8">
          <w:rPr>
            <w:noProof/>
            <w:webHidden/>
          </w:rPr>
          <w:fldChar w:fldCharType="begin"/>
        </w:r>
        <w:r w:rsidR="00F64CC8">
          <w:rPr>
            <w:noProof/>
            <w:webHidden/>
          </w:rPr>
          <w:instrText xml:space="preserve"> PAGEREF _Toc367281212 \h </w:instrText>
        </w:r>
        <w:r w:rsidR="00F64CC8">
          <w:rPr>
            <w:noProof/>
            <w:webHidden/>
          </w:rPr>
        </w:r>
        <w:r w:rsidR="00F64CC8">
          <w:rPr>
            <w:noProof/>
            <w:webHidden/>
          </w:rPr>
          <w:fldChar w:fldCharType="separate"/>
        </w:r>
        <w:r w:rsidR="00F64CC8">
          <w:rPr>
            <w:noProof/>
            <w:webHidden/>
          </w:rPr>
          <w:t>17</w:t>
        </w:r>
        <w:r w:rsidR="00F64CC8">
          <w:rPr>
            <w:noProof/>
            <w:webHidden/>
          </w:rPr>
          <w:fldChar w:fldCharType="end"/>
        </w:r>
      </w:hyperlink>
    </w:p>
    <w:p w14:paraId="480BAEBC" w14:textId="77777777" w:rsidR="00F64CC8" w:rsidRDefault="006F5B1C">
      <w:pPr>
        <w:pStyle w:val="TOC2"/>
        <w:rPr>
          <w:rFonts w:asciiTheme="minorHAnsi" w:eastAsiaTheme="minorEastAsia" w:hAnsiTheme="minorHAnsi" w:cstheme="minorBidi"/>
          <w:noProof/>
          <w:sz w:val="22"/>
          <w:szCs w:val="22"/>
        </w:rPr>
      </w:pPr>
      <w:hyperlink w:anchor="_Toc367281213" w:history="1">
        <w:r w:rsidR="00F64CC8" w:rsidRPr="00220C82">
          <w:rPr>
            <w:rStyle w:val="Hyperlink"/>
            <w:noProof/>
          </w:rPr>
          <w:t>5.1</w:t>
        </w:r>
        <w:r w:rsidR="00F64CC8">
          <w:rPr>
            <w:rFonts w:asciiTheme="minorHAnsi" w:eastAsiaTheme="minorEastAsia" w:hAnsiTheme="minorHAnsi" w:cstheme="minorBidi"/>
            <w:noProof/>
            <w:sz w:val="22"/>
            <w:szCs w:val="22"/>
          </w:rPr>
          <w:tab/>
        </w:r>
        <w:r w:rsidR="00F64CC8" w:rsidRPr="00220C82">
          <w:rPr>
            <w:rStyle w:val="Hyperlink"/>
            <w:noProof/>
          </w:rPr>
          <w:t>Proposed solution (s)</w:t>
        </w:r>
        <w:r w:rsidR="00F64CC8">
          <w:rPr>
            <w:noProof/>
            <w:webHidden/>
          </w:rPr>
          <w:tab/>
        </w:r>
        <w:r w:rsidR="00F64CC8">
          <w:rPr>
            <w:noProof/>
            <w:webHidden/>
          </w:rPr>
          <w:fldChar w:fldCharType="begin"/>
        </w:r>
        <w:r w:rsidR="00F64CC8">
          <w:rPr>
            <w:noProof/>
            <w:webHidden/>
          </w:rPr>
          <w:instrText xml:space="preserve"> PAGEREF _Toc367281213 \h </w:instrText>
        </w:r>
        <w:r w:rsidR="00F64CC8">
          <w:rPr>
            <w:noProof/>
            <w:webHidden/>
          </w:rPr>
        </w:r>
        <w:r w:rsidR="00F64CC8">
          <w:rPr>
            <w:noProof/>
            <w:webHidden/>
          </w:rPr>
          <w:fldChar w:fldCharType="separate"/>
        </w:r>
        <w:r w:rsidR="00F64CC8">
          <w:rPr>
            <w:noProof/>
            <w:webHidden/>
          </w:rPr>
          <w:t>17</w:t>
        </w:r>
        <w:r w:rsidR="00F64CC8">
          <w:rPr>
            <w:noProof/>
            <w:webHidden/>
          </w:rPr>
          <w:fldChar w:fldCharType="end"/>
        </w:r>
      </w:hyperlink>
    </w:p>
    <w:p w14:paraId="033B4595" w14:textId="77777777" w:rsidR="00F64CC8" w:rsidRDefault="006F5B1C">
      <w:pPr>
        <w:pStyle w:val="TOC2"/>
        <w:rPr>
          <w:rFonts w:asciiTheme="minorHAnsi" w:eastAsiaTheme="minorEastAsia" w:hAnsiTheme="minorHAnsi" w:cstheme="minorBidi"/>
          <w:noProof/>
          <w:sz w:val="22"/>
          <w:szCs w:val="22"/>
        </w:rPr>
      </w:pPr>
      <w:hyperlink w:anchor="_Toc367281214" w:history="1">
        <w:r w:rsidR="00F64CC8" w:rsidRPr="00220C82">
          <w:rPr>
            <w:rStyle w:val="Hyperlink"/>
            <w:noProof/>
          </w:rPr>
          <w:t>5.2</w:t>
        </w:r>
        <w:r w:rsidR="00F64CC8">
          <w:rPr>
            <w:rFonts w:asciiTheme="minorHAnsi" w:eastAsiaTheme="minorEastAsia" w:hAnsiTheme="minorHAnsi" w:cstheme="minorBidi"/>
            <w:noProof/>
            <w:sz w:val="22"/>
            <w:szCs w:val="22"/>
          </w:rPr>
          <w:tab/>
        </w:r>
        <w:r w:rsidR="00F64CC8" w:rsidRPr="00220C82">
          <w:rPr>
            <w:rStyle w:val="Hyperlink"/>
            <w:noProof/>
          </w:rPr>
          <w:t>Impact</w:t>
        </w:r>
        <w:r w:rsidR="00F64CC8">
          <w:rPr>
            <w:noProof/>
            <w:webHidden/>
          </w:rPr>
          <w:tab/>
        </w:r>
        <w:r w:rsidR="00F64CC8">
          <w:rPr>
            <w:noProof/>
            <w:webHidden/>
          </w:rPr>
          <w:fldChar w:fldCharType="begin"/>
        </w:r>
        <w:r w:rsidR="00F64CC8">
          <w:rPr>
            <w:noProof/>
            <w:webHidden/>
          </w:rPr>
          <w:instrText xml:space="preserve"> PAGEREF _Toc367281214 \h </w:instrText>
        </w:r>
        <w:r w:rsidR="00F64CC8">
          <w:rPr>
            <w:noProof/>
            <w:webHidden/>
          </w:rPr>
        </w:r>
        <w:r w:rsidR="00F64CC8">
          <w:rPr>
            <w:noProof/>
            <w:webHidden/>
          </w:rPr>
          <w:fldChar w:fldCharType="separate"/>
        </w:r>
        <w:r w:rsidR="00F64CC8">
          <w:rPr>
            <w:noProof/>
            <w:webHidden/>
          </w:rPr>
          <w:t>17</w:t>
        </w:r>
        <w:r w:rsidR="00F64CC8">
          <w:rPr>
            <w:noProof/>
            <w:webHidden/>
          </w:rPr>
          <w:fldChar w:fldCharType="end"/>
        </w:r>
      </w:hyperlink>
    </w:p>
    <w:p w14:paraId="13E90C18" w14:textId="77777777" w:rsidR="00F64CC8" w:rsidRDefault="006F5B1C">
      <w:pPr>
        <w:pStyle w:val="TOC2"/>
        <w:rPr>
          <w:rFonts w:asciiTheme="minorHAnsi" w:eastAsiaTheme="minorEastAsia" w:hAnsiTheme="minorHAnsi" w:cstheme="minorBidi"/>
          <w:noProof/>
          <w:sz w:val="22"/>
          <w:szCs w:val="22"/>
        </w:rPr>
      </w:pPr>
      <w:hyperlink w:anchor="_Toc367281215" w:history="1">
        <w:r w:rsidR="00F64CC8" w:rsidRPr="00220C82">
          <w:rPr>
            <w:rStyle w:val="Hyperlink"/>
            <w:noProof/>
          </w:rPr>
          <w:t>5.3</w:t>
        </w:r>
        <w:r w:rsidR="00F64CC8">
          <w:rPr>
            <w:rFonts w:asciiTheme="minorHAnsi" w:eastAsiaTheme="minorEastAsia" w:hAnsiTheme="minorHAnsi" w:cstheme="minorBidi"/>
            <w:noProof/>
            <w:sz w:val="22"/>
            <w:szCs w:val="22"/>
          </w:rPr>
          <w:tab/>
        </w:r>
        <w:r w:rsidR="00F64CC8" w:rsidRPr="00220C82">
          <w:rPr>
            <w:rStyle w:val="Hyperlink"/>
            <w:noProof/>
          </w:rPr>
          <w:t>Associated comments</w:t>
        </w:r>
        <w:r w:rsidR="00F64CC8">
          <w:rPr>
            <w:noProof/>
            <w:webHidden/>
          </w:rPr>
          <w:tab/>
        </w:r>
        <w:r w:rsidR="00F64CC8">
          <w:rPr>
            <w:noProof/>
            <w:webHidden/>
          </w:rPr>
          <w:fldChar w:fldCharType="begin"/>
        </w:r>
        <w:r w:rsidR="00F64CC8">
          <w:rPr>
            <w:noProof/>
            <w:webHidden/>
          </w:rPr>
          <w:instrText xml:space="preserve"> PAGEREF _Toc367281215 \h </w:instrText>
        </w:r>
        <w:r w:rsidR="00F64CC8">
          <w:rPr>
            <w:noProof/>
            <w:webHidden/>
          </w:rPr>
        </w:r>
        <w:r w:rsidR="00F64CC8">
          <w:rPr>
            <w:noProof/>
            <w:webHidden/>
          </w:rPr>
          <w:fldChar w:fldCharType="separate"/>
        </w:r>
        <w:r w:rsidR="00F64CC8">
          <w:rPr>
            <w:noProof/>
            <w:webHidden/>
          </w:rPr>
          <w:t>17</w:t>
        </w:r>
        <w:r w:rsidR="00F64CC8">
          <w:rPr>
            <w:noProof/>
            <w:webHidden/>
          </w:rPr>
          <w:fldChar w:fldCharType="end"/>
        </w:r>
      </w:hyperlink>
    </w:p>
    <w:p w14:paraId="6E81B994" w14:textId="77777777" w:rsidR="00F64CC8" w:rsidRDefault="006F5B1C">
      <w:pPr>
        <w:pStyle w:val="TOC1"/>
        <w:rPr>
          <w:rFonts w:asciiTheme="minorHAnsi" w:eastAsiaTheme="minorEastAsia" w:hAnsiTheme="minorHAnsi" w:cstheme="minorBidi"/>
          <w:b w:val="0"/>
          <w:noProof/>
          <w:sz w:val="22"/>
          <w:szCs w:val="22"/>
        </w:rPr>
      </w:pPr>
      <w:hyperlink w:anchor="_Toc367281216" w:history="1">
        <w:r w:rsidR="00F64CC8" w:rsidRPr="00220C82">
          <w:rPr>
            <w:rStyle w:val="Hyperlink"/>
            <w:noProof/>
          </w:rPr>
          <w:t>6</w:t>
        </w:r>
        <w:r w:rsidR="00F64CC8">
          <w:rPr>
            <w:rFonts w:asciiTheme="minorHAnsi" w:eastAsiaTheme="minorEastAsia" w:hAnsiTheme="minorHAnsi" w:cstheme="minorBidi"/>
            <w:b w:val="0"/>
            <w:noProof/>
            <w:sz w:val="22"/>
            <w:szCs w:val="22"/>
          </w:rPr>
          <w:tab/>
        </w:r>
        <w:r w:rsidR="00F64CC8" w:rsidRPr="00220C82">
          <w:rPr>
            <w:rStyle w:val="Hyperlink"/>
            <w:noProof/>
          </w:rPr>
          <w:t>Operational statement</w:t>
        </w:r>
        <w:r w:rsidR="00F64CC8">
          <w:rPr>
            <w:noProof/>
            <w:webHidden/>
          </w:rPr>
          <w:tab/>
        </w:r>
        <w:r w:rsidR="00F64CC8">
          <w:rPr>
            <w:noProof/>
            <w:webHidden/>
          </w:rPr>
          <w:fldChar w:fldCharType="begin"/>
        </w:r>
        <w:r w:rsidR="00F64CC8">
          <w:rPr>
            <w:noProof/>
            <w:webHidden/>
          </w:rPr>
          <w:instrText xml:space="preserve"> PAGEREF _Toc367281216 \h </w:instrText>
        </w:r>
        <w:r w:rsidR="00F64CC8">
          <w:rPr>
            <w:noProof/>
            <w:webHidden/>
          </w:rPr>
        </w:r>
        <w:r w:rsidR="00F64CC8">
          <w:rPr>
            <w:noProof/>
            <w:webHidden/>
          </w:rPr>
          <w:fldChar w:fldCharType="separate"/>
        </w:r>
        <w:r w:rsidR="00F64CC8">
          <w:rPr>
            <w:noProof/>
            <w:webHidden/>
          </w:rPr>
          <w:t>18</w:t>
        </w:r>
        <w:r w:rsidR="00F64CC8">
          <w:rPr>
            <w:noProof/>
            <w:webHidden/>
          </w:rPr>
          <w:fldChar w:fldCharType="end"/>
        </w:r>
      </w:hyperlink>
    </w:p>
    <w:p w14:paraId="01B950D7" w14:textId="77777777" w:rsidR="00F64CC8" w:rsidRDefault="006F5B1C">
      <w:pPr>
        <w:pStyle w:val="TOC2"/>
        <w:rPr>
          <w:rFonts w:asciiTheme="minorHAnsi" w:eastAsiaTheme="minorEastAsia" w:hAnsiTheme="minorHAnsi" w:cstheme="minorBidi"/>
          <w:noProof/>
          <w:sz w:val="22"/>
          <w:szCs w:val="22"/>
        </w:rPr>
      </w:pPr>
      <w:hyperlink w:anchor="_Toc367281217" w:history="1">
        <w:r w:rsidR="00F64CC8" w:rsidRPr="00220C82">
          <w:rPr>
            <w:rStyle w:val="Hyperlink"/>
            <w:noProof/>
          </w:rPr>
          <w:t>6.1</w:t>
        </w:r>
        <w:r w:rsidR="00F64CC8">
          <w:rPr>
            <w:rFonts w:asciiTheme="minorHAnsi" w:eastAsiaTheme="minorEastAsia" w:hAnsiTheme="minorHAnsi" w:cstheme="minorBidi"/>
            <w:noProof/>
            <w:sz w:val="22"/>
            <w:szCs w:val="22"/>
          </w:rPr>
          <w:tab/>
        </w:r>
        <w:r w:rsidR="00F64CC8" w:rsidRPr="00220C82">
          <w:rPr>
            <w:rStyle w:val="Hyperlink"/>
            <w:noProof/>
          </w:rPr>
          <w:t>Summary</w:t>
        </w:r>
        <w:r w:rsidR="00F64CC8">
          <w:rPr>
            <w:noProof/>
            <w:webHidden/>
          </w:rPr>
          <w:tab/>
        </w:r>
        <w:r w:rsidR="00F64CC8">
          <w:rPr>
            <w:noProof/>
            <w:webHidden/>
          </w:rPr>
          <w:fldChar w:fldCharType="begin"/>
        </w:r>
        <w:r w:rsidR="00F64CC8">
          <w:rPr>
            <w:noProof/>
            <w:webHidden/>
          </w:rPr>
          <w:instrText xml:space="preserve"> PAGEREF _Toc367281217 \h </w:instrText>
        </w:r>
        <w:r w:rsidR="00F64CC8">
          <w:rPr>
            <w:noProof/>
            <w:webHidden/>
          </w:rPr>
        </w:r>
        <w:r w:rsidR="00F64CC8">
          <w:rPr>
            <w:noProof/>
            <w:webHidden/>
          </w:rPr>
          <w:fldChar w:fldCharType="separate"/>
        </w:r>
        <w:r w:rsidR="00F64CC8">
          <w:rPr>
            <w:noProof/>
            <w:webHidden/>
          </w:rPr>
          <w:t>18</w:t>
        </w:r>
        <w:r w:rsidR="00F64CC8">
          <w:rPr>
            <w:noProof/>
            <w:webHidden/>
          </w:rPr>
          <w:fldChar w:fldCharType="end"/>
        </w:r>
      </w:hyperlink>
    </w:p>
    <w:p w14:paraId="3D5EF523" w14:textId="77777777" w:rsidR="00F64CC8" w:rsidRDefault="006F5B1C">
      <w:pPr>
        <w:pStyle w:val="TOC2"/>
        <w:rPr>
          <w:rFonts w:asciiTheme="minorHAnsi" w:eastAsiaTheme="minorEastAsia" w:hAnsiTheme="minorHAnsi" w:cstheme="minorBidi"/>
          <w:noProof/>
          <w:sz w:val="22"/>
          <w:szCs w:val="22"/>
        </w:rPr>
      </w:pPr>
      <w:hyperlink w:anchor="_Toc367281218" w:history="1">
        <w:r w:rsidR="00F64CC8" w:rsidRPr="00220C82">
          <w:rPr>
            <w:rStyle w:val="Hyperlink"/>
            <w:noProof/>
          </w:rPr>
          <w:t>6.2</w:t>
        </w:r>
        <w:r w:rsidR="00F64CC8">
          <w:rPr>
            <w:rFonts w:asciiTheme="minorHAnsi" w:eastAsiaTheme="minorEastAsia" w:hAnsiTheme="minorHAnsi" w:cstheme="minorBidi"/>
            <w:noProof/>
            <w:sz w:val="22"/>
            <w:szCs w:val="22"/>
          </w:rPr>
          <w:tab/>
        </w:r>
        <w:r w:rsidR="00F64CC8" w:rsidRPr="00220C82">
          <w:rPr>
            <w:rStyle w:val="Hyperlink"/>
            <w:noProof/>
          </w:rPr>
          <w:t>Impact</w:t>
        </w:r>
        <w:r w:rsidR="00F64CC8">
          <w:rPr>
            <w:noProof/>
            <w:webHidden/>
          </w:rPr>
          <w:tab/>
        </w:r>
        <w:r w:rsidR="00F64CC8">
          <w:rPr>
            <w:noProof/>
            <w:webHidden/>
          </w:rPr>
          <w:fldChar w:fldCharType="begin"/>
        </w:r>
        <w:r w:rsidR="00F64CC8">
          <w:rPr>
            <w:noProof/>
            <w:webHidden/>
          </w:rPr>
          <w:instrText xml:space="preserve"> PAGEREF _Toc367281218 \h </w:instrText>
        </w:r>
        <w:r w:rsidR="00F64CC8">
          <w:rPr>
            <w:noProof/>
            <w:webHidden/>
          </w:rPr>
        </w:r>
        <w:r w:rsidR="00F64CC8">
          <w:rPr>
            <w:noProof/>
            <w:webHidden/>
          </w:rPr>
          <w:fldChar w:fldCharType="separate"/>
        </w:r>
        <w:r w:rsidR="00F64CC8">
          <w:rPr>
            <w:noProof/>
            <w:webHidden/>
          </w:rPr>
          <w:t>18</w:t>
        </w:r>
        <w:r w:rsidR="00F64CC8">
          <w:rPr>
            <w:noProof/>
            <w:webHidden/>
          </w:rPr>
          <w:fldChar w:fldCharType="end"/>
        </w:r>
      </w:hyperlink>
    </w:p>
    <w:p w14:paraId="7EEF1FEC" w14:textId="77777777" w:rsidR="00F64CC8" w:rsidRDefault="006F5B1C">
      <w:pPr>
        <w:pStyle w:val="TOC2"/>
        <w:rPr>
          <w:rFonts w:asciiTheme="minorHAnsi" w:eastAsiaTheme="minorEastAsia" w:hAnsiTheme="minorHAnsi" w:cstheme="minorBidi"/>
          <w:noProof/>
          <w:sz w:val="22"/>
          <w:szCs w:val="22"/>
        </w:rPr>
      </w:pPr>
      <w:hyperlink w:anchor="_Toc367281219" w:history="1">
        <w:r w:rsidR="00F64CC8" w:rsidRPr="00220C82">
          <w:rPr>
            <w:rStyle w:val="Hyperlink"/>
            <w:noProof/>
          </w:rPr>
          <w:t>6.3</w:t>
        </w:r>
        <w:r w:rsidR="00F64CC8">
          <w:rPr>
            <w:rFonts w:asciiTheme="minorHAnsi" w:eastAsiaTheme="minorEastAsia" w:hAnsiTheme="minorHAnsi" w:cstheme="minorBidi"/>
            <w:noProof/>
            <w:sz w:val="22"/>
            <w:szCs w:val="22"/>
          </w:rPr>
          <w:tab/>
        </w:r>
        <w:r w:rsidR="00F64CC8" w:rsidRPr="00220C82">
          <w:rPr>
            <w:rStyle w:val="Hyperlink"/>
            <w:noProof/>
          </w:rPr>
          <w:t>Associated comments</w:t>
        </w:r>
        <w:r w:rsidR="00F64CC8">
          <w:rPr>
            <w:noProof/>
            <w:webHidden/>
          </w:rPr>
          <w:tab/>
        </w:r>
        <w:r w:rsidR="00F64CC8">
          <w:rPr>
            <w:noProof/>
            <w:webHidden/>
          </w:rPr>
          <w:fldChar w:fldCharType="begin"/>
        </w:r>
        <w:r w:rsidR="00F64CC8">
          <w:rPr>
            <w:noProof/>
            <w:webHidden/>
          </w:rPr>
          <w:instrText xml:space="preserve"> PAGEREF _Toc367281219 \h </w:instrText>
        </w:r>
        <w:r w:rsidR="00F64CC8">
          <w:rPr>
            <w:noProof/>
            <w:webHidden/>
          </w:rPr>
        </w:r>
        <w:r w:rsidR="00F64CC8">
          <w:rPr>
            <w:noProof/>
            <w:webHidden/>
          </w:rPr>
          <w:fldChar w:fldCharType="separate"/>
        </w:r>
        <w:r w:rsidR="00F64CC8">
          <w:rPr>
            <w:noProof/>
            <w:webHidden/>
          </w:rPr>
          <w:t>18</w:t>
        </w:r>
        <w:r w:rsidR="00F64CC8">
          <w:rPr>
            <w:noProof/>
            <w:webHidden/>
          </w:rPr>
          <w:fldChar w:fldCharType="end"/>
        </w:r>
      </w:hyperlink>
    </w:p>
    <w:p w14:paraId="36A89A45" w14:textId="77777777" w:rsidR="00F64CC8" w:rsidRDefault="006F5B1C">
      <w:pPr>
        <w:pStyle w:val="TOC1"/>
        <w:rPr>
          <w:rFonts w:asciiTheme="minorHAnsi" w:eastAsiaTheme="minorEastAsia" w:hAnsiTheme="minorHAnsi" w:cstheme="minorBidi"/>
          <w:b w:val="0"/>
          <w:noProof/>
          <w:sz w:val="22"/>
          <w:szCs w:val="22"/>
        </w:rPr>
      </w:pPr>
      <w:hyperlink w:anchor="_Toc367281220" w:history="1">
        <w:r w:rsidR="00F64CC8" w:rsidRPr="00220C82">
          <w:rPr>
            <w:rStyle w:val="Hyperlink"/>
            <w:noProof/>
          </w:rPr>
          <w:t>7</w:t>
        </w:r>
        <w:r w:rsidR="00F64CC8">
          <w:rPr>
            <w:rFonts w:asciiTheme="minorHAnsi" w:eastAsiaTheme="minorEastAsia" w:hAnsiTheme="minorHAnsi" w:cstheme="minorBidi"/>
            <w:b w:val="0"/>
            <w:noProof/>
            <w:sz w:val="22"/>
            <w:szCs w:val="22"/>
          </w:rPr>
          <w:tab/>
        </w:r>
        <w:r w:rsidR="00F64CC8" w:rsidRPr="00220C82">
          <w:rPr>
            <w:rStyle w:val="Hyperlink"/>
            <w:noProof/>
          </w:rPr>
          <w:t>Document control</w:t>
        </w:r>
        <w:r w:rsidR="00F64CC8">
          <w:rPr>
            <w:noProof/>
            <w:webHidden/>
          </w:rPr>
          <w:tab/>
        </w:r>
        <w:r w:rsidR="00F64CC8">
          <w:rPr>
            <w:noProof/>
            <w:webHidden/>
          </w:rPr>
          <w:fldChar w:fldCharType="begin"/>
        </w:r>
        <w:r w:rsidR="00F64CC8">
          <w:rPr>
            <w:noProof/>
            <w:webHidden/>
          </w:rPr>
          <w:instrText xml:space="preserve"> PAGEREF _Toc367281220 \h </w:instrText>
        </w:r>
        <w:r w:rsidR="00F64CC8">
          <w:rPr>
            <w:noProof/>
            <w:webHidden/>
          </w:rPr>
        </w:r>
        <w:r w:rsidR="00F64CC8">
          <w:rPr>
            <w:noProof/>
            <w:webHidden/>
          </w:rPr>
          <w:fldChar w:fldCharType="separate"/>
        </w:r>
        <w:r w:rsidR="00F64CC8">
          <w:rPr>
            <w:noProof/>
            <w:webHidden/>
          </w:rPr>
          <w:t>19</w:t>
        </w:r>
        <w:r w:rsidR="00F64CC8">
          <w:rPr>
            <w:noProof/>
            <w:webHidden/>
          </w:rPr>
          <w:fldChar w:fldCharType="end"/>
        </w:r>
      </w:hyperlink>
    </w:p>
    <w:p w14:paraId="0E4594E4" w14:textId="77777777" w:rsidR="0011302F" w:rsidRDefault="00C35807" w:rsidP="00DA34C0">
      <w:pPr>
        <w:pStyle w:val="ITSOutlineNumberedHeading1"/>
      </w:pPr>
      <w:r>
        <w:rPr>
          <w:rFonts w:cs="Times New Roman"/>
          <w:bCs w:val="0"/>
          <w:noProof/>
          <w:sz w:val="24"/>
        </w:rPr>
        <w:lastRenderedPageBreak/>
        <w:fldChar w:fldCharType="end"/>
      </w:r>
      <w:bookmarkStart w:id="48" w:name="_Toc367281189"/>
      <w:bookmarkEnd w:id="47"/>
      <w:r w:rsidR="00FF21B3">
        <w:t>Service Overview</w:t>
      </w:r>
      <w:bookmarkEnd w:id="48"/>
    </w:p>
    <w:p w14:paraId="1E6DA0CF" w14:textId="22FE99A9" w:rsidR="0045696B" w:rsidDel="006F5B1C" w:rsidRDefault="00EE2630" w:rsidP="009F3521">
      <w:pPr>
        <w:pStyle w:val="ITSInstructionalText"/>
        <w:rPr>
          <w:del w:id="49" w:author="Paul Beaumont" w:date="2013-10-15T14:02:00Z"/>
        </w:rPr>
      </w:pPr>
      <w:del w:id="50" w:author="Paul Beaumont" w:date="2013-10-15T14:02:00Z">
        <w:r w:rsidDel="006F5B1C">
          <w:delText>These following sub-sections</w:delText>
        </w:r>
        <w:r w:rsidR="00F80136" w:rsidDel="006F5B1C">
          <w:delText xml:space="preserve"> provide</w:delText>
        </w:r>
        <w:r w:rsidR="0045696B" w:rsidDel="006F5B1C">
          <w:delText xml:space="preserve"> a</w:delText>
        </w:r>
        <w:r w:rsidR="00A87720" w:rsidDel="006F5B1C">
          <w:delText>n overview of the service/service change proposed.</w:delText>
        </w:r>
      </w:del>
    </w:p>
    <w:p w14:paraId="6EBEDE97" w14:textId="77777777" w:rsidR="007359DE" w:rsidRDefault="007359DE" w:rsidP="007359DE">
      <w:pPr>
        <w:pStyle w:val="ITSOutlineNumberedHeading2"/>
      </w:pPr>
      <w:bookmarkStart w:id="51" w:name="_Toc367281190"/>
      <w:r>
        <w:t>Service description</w:t>
      </w:r>
      <w:bookmarkEnd w:id="51"/>
    </w:p>
    <w:p w14:paraId="2B6E4C4E" w14:textId="77777777" w:rsidR="007C6773" w:rsidRDefault="007C6773" w:rsidP="007C6773">
      <w:pPr>
        <w:spacing w:after="120"/>
        <w:ind w:left="567"/>
        <w:rPr>
          <w:rFonts w:cs="Arial"/>
          <w:szCs w:val="20"/>
        </w:rPr>
      </w:pPr>
      <w:r>
        <w:rPr>
          <w:rFonts w:cs="Arial"/>
          <w:szCs w:val="20"/>
        </w:rPr>
        <w:t>The Student Portal is one of the most important online services that the University of Me</w:t>
      </w:r>
      <w:r w:rsidR="00DE1A1E">
        <w:rPr>
          <w:rFonts w:cs="Arial"/>
          <w:szCs w:val="20"/>
        </w:rPr>
        <w:t xml:space="preserve">lbourne offers to its students. </w:t>
      </w:r>
      <w:r>
        <w:rPr>
          <w:rFonts w:cs="Arial"/>
          <w:szCs w:val="20"/>
        </w:rPr>
        <w:t>The Student Portal Renewal Project was initiated to address some significant technology-based issues. The Portal was also developed to provide a better environment for students to address both their administrative and learning needs.</w:t>
      </w:r>
    </w:p>
    <w:p w14:paraId="41721325" w14:textId="77777777" w:rsidR="007C6773" w:rsidRDefault="007C6773" w:rsidP="007C6773">
      <w:pPr>
        <w:spacing w:after="120"/>
        <w:ind w:left="567"/>
        <w:rPr>
          <w:rFonts w:cs="Arial"/>
          <w:szCs w:val="20"/>
        </w:rPr>
      </w:pPr>
      <w:r>
        <w:rPr>
          <w:rFonts w:cs="Arial"/>
          <w:szCs w:val="20"/>
        </w:rPr>
        <w:t>Over the next few years the number of students having access to smartphones and tablets is expected to increase. The need for a mobile application will become more critical and it is expected that mobile services will become part of normal business.</w:t>
      </w:r>
    </w:p>
    <w:p w14:paraId="50553EDE" w14:textId="77777777" w:rsidR="007C6773" w:rsidRDefault="007C6773" w:rsidP="007C6773">
      <w:pPr>
        <w:spacing w:after="120"/>
        <w:ind w:left="567"/>
        <w:rPr>
          <w:rFonts w:cs="Arial"/>
          <w:szCs w:val="20"/>
        </w:rPr>
      </w:pPr>
      <w:r>
        <w:rPr>
          <w:rFonts w:cs="Arial"/>
          <w:szCs w:val="20"/>
        </w:rPr>
        <w:t xml:space="preserve">In response to the increased reliance on mobile services, Phase 2 of the Student Portal Project will deliver </w:t>
      </w:r>
      <w:r w:rsidR="00DC3D55">
        <w:rPr>
          <w:rFonts w:cs="Arial"/>
          <w:szCs w:val="20"/>
        </w:rPr>
        <w:tab/>
      </w:r>
      <w:r>
        <w:rPr>
          <w:rFonts w:cs="Arial"/>
          <w:szCs w:val="20"/>
        </w:rPr>
        <w:t xml:space="preserve">select Student Portal services to the student via a user interface which is optimised for mobile devices. </w:t>
      </w:r>
    </w:p>
    <w:p w14:paraId="7159AEFA" w14:textId="77777777" w:rsidR="007C6773" w:rsidRDefault="007C6773" w:rsidP="007C6773">
      <w:pPr>
        <w:spacing w:after="120"/>
        <w:ind w:left="567"/>
        <w:rPr>
          <w:rFonts w:cs="Arial"/>
          <w:szCs w:val="20"/>
        </w:rPr>
      </w:pPr>
      <w:r>
        <w:rPr>
          <w:rFonts w:cs="Arial"/>
          <w:szCs w:val="20"/>
        </w:rPr>
        <w:t>The application will deliver administrative functions to Undergraduate, Graduate and Research students as well as offering a platform to potential students, staff and visitors.</w:t>
      </w:r>
    </w:p>
    <w:p w14:paraId="189A8EFB" w14:textId="77777777" w:rsidR="007C6773" w:rsidRDefault="007C6773" w:rsidP="007C6773">
      <w:pPr>
        <w:spacing w:after="120"/>
        <w:ind w:left="567"/>
        <w:rPr>
          <w:rFonts w:cs="Arial"/>
          <w:szCs w:val="20"/>
        </w:rPr>
      </w:pPr>
      <w:r>
        <w:rPr>
          <w:rFonts w:cs="Arial"/>
          <w:szCs w:val="20"/>
        </w:rPr>
        <w:t xml:space="preserve">The scope for the Student Portal Mobile Project is to deliver an application available to most mobile devices, but specifically addressing Apple OSX and Android. </w:t>
      </w:r>
    </w:p>
    <w:p w14:paraId="12C713F9" w14:textId="0C6DFF45" w:rsidR="00303921" w:rsidRDefault="00303921" w:rsidP="00303921">
      <w:pPr>
        <w:spacing w:after="120"/>
        <w:ind w:left="567"/>
        <w:rPr>
          <w:rFonts w:cs="Arial"/>
          <w:szCs w:val="20"/>
        </w:rPr>
      </w:pPr>
      <w:r>
        <w:rPr>
          <w:rFonts w:cs="Arial"/>
          <w:szCs w:val="20"/>
        </w:rPr>
        <w:t xml:space="preserve">The functionality will include: </w:t>
      </w:r>
    </w:p>
    <w:p w14:paraId="7A55F21F" w14:textId="77777777" w:rsidR="00303921" w:rsidRDefault="00303921" w:rsidP="00303921">
      <w:pPr>
        <w:pStyle w:val="ListParagraph"/>
        <w:numPr>
          <w:ilvl w:val="0"/>
          <w:numId w:val="31"/>
        </w:numPr>
        <w:rPr>
          <w:rFonts w:cs="Arial"/>
          <w:b/>
          <w:szCs w:val="20"/>
        </w:rPr>
      </w:pPr>
      <w:r>
        <w:rPr>
          <w:rFonts w:cs="Arial"/>
          <w:b/>
          <w:szCs w:val="20"/>
        </w:rPr>
        <w:t>Calendar that will display the student timetable and important University dates and events</w:t>
      </w:r>
    </w:p>
    <w:p w14:paraId="4E369815" w14:textId="22D38AD4" w:rsidR="00303921" w:rsidRDefault="00303921" w:rsidP="00303921">
      <w:pPr>
        <w:pStyle w:val="ListParagraph"/>
        <w:numPr>
          <w:ilvl w:val="0"/>
          <w:numId w:val="31"/>
        </w:numPr>
        <w:rPr>
          <w:rFonts w:cs="Arial"/>
          <w:b/>
          <w:szCs w:val="20"/>
        </w:rPr>
      </w:pPr>
      <w:r>
        <w:rPr>
          <w:rFonts w:cs="Arial"/>
          <w:b/>
          <w:szCs w:val="20"/>
        </w:rPr>
        <w:t>Campus Maps</w:t>
      </w:r>
    </w:p>
    <w:p w14:paraId="1F752B2F" w14:textId="77777777" w:rsidR="00303921" w:rsidRDefault="00303921" w:rsidP="00303921">
      <w:pPr>
        <w:pStyle w:val="ListParagraph"/>
        <w:numPr>
          <w:ilvl w:val="0"/>
          <w:numId w:val="31"/>
        </w:numPr>
        <w:rPr>
          <w:rFonts w:cs="Arial"/>
          <w:b/>
          <w:szCs w:val="20"/>
        </w:rPr>
      </w:pPr>
      <w:r>
        <w:rPr>
          <w:rFonts w:cs="Arial"/>
          <w:b/>
          <w:szCs w:val="20"/>
        </w:rPr>
        <w:t>Login Functionality</w:t>
      </w:r>
    </w:p>
    <w:p w14:paraId="6D065D79" w14:textId="13C50F43" w:rsidR="00303921" w:rsidRDefault="00303921" w:rsidP="00303921">
      <w:pPr>
        <w:pStyle w:val="ListParagraph"/>
        <w:numPr>
          <w:ilvl w:val="0"/>
          <w:numId w:val="31"/>
        </w:numPr>
        <w:rPr>
          <w:rFonts w:cs="Arial"/>
          <w:b/>
          <w:szCs w:val="20"/>
        </w:rPr>
      </w:pPr>
      <w:r>
        <w:rPr>
          <w:rFonts w:cs="Arial"/>
          <w:b/>
          <w:szCs w:val="20"/>
        </w:rPr>
        <w:t>Notices and announcements</w:t>
      </w:r>
    </w:p>
    <w:p w14:paraId="283CDC07" w14:textId="77777777" w:rsidR="00303921" w:rsidRDefault="00303921" w:rsidP="00303921">
      <w:pPr>
        <w:pStyle w:val="ListParagraph"/>
        <w:numPr>
          <w:ilvl w:val="0"/>
          <w:numId w:val="31"/>
        </w:numPr>
        <w:rPr>
          <w:rFonts w:cs="Arial"/>
          <w:szCs w:val="20"/>
        </w:rPr>
      </w:pPr>
      <w:r>
        <w:rPr>
          <w:rFonts w:cs="Arial"/>
          <w:szCs w:val="20"/>
        </w:rPr>
        <w:t>News Feeds</w:t>
      </w:r>
    </w:p>
    <w:p w14:paraId="41D1AFC4" w14:textId="77777777" w:rsidR="00303921" w:rsidRDefault="00303921" w:rsidP="00303921">
      <w:pPr>
        <w:pStyle w:val="ListParagraph"/>
        <w:numPr>
          <w:ilvl w:val="0"/>
          <w:numId w:val="31"/>
        </w:numPr>
        <w:rPr>
          <w:rFonts w:cs="Arial"/>
          <w:szCs w:val="20"/>
        </w:rPr>
      </w:pPr>
      <w:r>
        <w:rPr>
          <w:rFonts w:cs="Arial"/>
          <w:szCs w:val="20"/>
        </w:rPr>
        <w:t>Events</w:t>
      </w:r>
    </w:p>
    <w:p w14:paraId="2450C706" w14:textId="77777777" w:rsidR="00303921" w:rsidRDefault="00303921" w:rsidP="00303921">
      <w:pPr>
        <w:pStyle w:val="ListParagraph"/>
        <w:ind w:left="1080"/>
        <w:rPr>
          <w:rFonts w:cs="Arial"/>
          <w:szCs w:val="20"/>
        </w:rPr>
      </w:pPr>
    </w:p>
    <w:p w14:paraId="49EFFC55" w14:textId="77777777" w:rsidR="00303921" w:rsidRDefault="00303921" w:rsidP="00303921">
      <w:pPr>
        <w:ind w:left="720"/>
        <w:rPr>
          <w:rFonts w:cs="Arial"/>
          <w:szCs w:val="20"/>
        </w:rPr>
      </w:pPr>
      <w:r>
        <w:rPr>
          <w:rFonts w:cs="Arial"/>
          <w:szCs w:val="20"/>
        </w:rPr>
        <w:t>The solution should link to or integrate with:</w:t>
      </w:r>
    </w:p>
    <w:p w14:paraId="7F41D23A" w14:textId="0528F506" w:rsidR="00303921" w:rsidRDefault="00303921" w:rsidP="00303921">
      <w:pPr>
        <w:pStyle w:val="ListParagraph"/>
        <w:numPr>
          <w:ilvl w:val="0"/>
          <w:numId w:val="31"/>
        </w:numPr>
        <w:rPr>
          <w:rFonts w:cs="Arial"/>
          <w:szCs w:val="20"/>
        </w:rPr>
      </w:pPr>
      <w:proofErr w:type="spellStart"/>
      <w:proofErr w:type="gramStart"/>
      <w:r>
        <w:rPr>
          <w:rFonts w:cs="Arial"/>
          <w:szCs w:val="20"/>
        </w:rPr>
        <w:t>ask.unimelb</w:t>
      </w:r>
      <w:proofErr w:type="spellEnd"/>
      <w:proofErr w:type="gramEnd"/>
      <w:r>
        <w:rPr>
          <w:rFonts w:cs="Arial"/>
          <w:szCs w:val="20"/>
        </w:rPr>
        <w:t xml:space="preserve"> (</w:t>
      </w:r>
      <w:proofErr w:type="spellStart"/>
      <w:r>
        <w:rPr>
          <w:rFonts w:cs="Arial"/>
          <w:szCs w:val="20"/>
        </w:rPr>
        <w:t>RightNow</w:t>
      </w:r>
      <w:proofErr w:type="spellEnd"/>
      <w:r>
        <w:rPr>
          <w:rFonts w:cs="Arial"/>
          <w:szCs w:val="20"/>
        </w:rPr>
        <w:t>)</w:t>
      </w:r>
    </w:p>
    <w:p w14:paraId="1B2AF2F5" w14:textId="77777777" w:rsidR="00303921" w:rsidRDefault="00303921" w:rsidP="00303921">
      <w:pPr>
        <w:pStyle w:val="ListParagraph"/>
        <w:numPr>
          <w:ilvl w:val="0"/>
          <w:numId w:val="31"/>
        </w:numPr>
        <w:rPr>
          <w:rFonts w:cs="Arial"/>
          <w:szCs w:val="20"/>
        </w:rPr>
      </w:pPr>
      <w:r>
        <w:rPr>
          <w:rFonts w:cs="Arial"/>
          <w:szCs w:val="20"/>
        </w:rPr>
        <w:t>Smart forms</w:t>
      </w:r>
    </w:p>
    <w:p w14:paraId="59B76C75" w14:textId="77777777" w:rsidR="00303921" w:rsidRPr="001A1EA0" w:rsidRDefault="00303921" w:rsidP="00303921">
      <w:pPr>
        <w:pStyle w:val="ListParagraph"/>
        <w:numPr>
          <w:ilvl w:val="0"/>
          <w:numId w:val="31"/>
        </w:numPr>
        <w:rPr>
          <w:rFonts w:cs="Arial"/>
          <w:b/>
          <w:szCs w:val="20"/>
        </w:rPr>
      </w:pPr>
      <w:r w:rsidRPr="001A1EA0">
        <w:rPr>
          <w:rFonts w:cs="Arial"/>
          <w:b/>
          <w:szCs w:val="20"/>
        </w:rPr>
        <w:t>Mobile Learn</w:t>
      </w:r>
    </w:p>
    <w:p w14:paraId="6CC89AF8" w14:textId="77777777" w:rsidR="00303921" w:rsidRPr="001A1EA0" w:rsidRDefault="00303921" w:rsidP="00303921">
      <w:pPr>
        <w:pStyle w:val="ListParagraph"/>
        <w:numPr>
          <w:ilvl w:val="0"/>
          <w:numId w:val="31"/>
        </w:numPr>
        <w:rPr>
          <w:rFonts w:cs="Arial"/>
          <w:b/>
          <w:szCs w:val="20"/>
        </w:rPr>
      </w:pPr>
      <w:r w:rsidRPr="001A1EA0">
        <w:rPr>
          <w:rFonts w:cs="Arial"/>
          <w:b/>
          <w:szCs w:val="20"/>
        </w:rPr>
        <w:t>Email</w:t>
      </w:r>
    </w:p>
    <w:p w14:paraId="66EE0D75" w14:textId="77777777" w:rsidR="00303921" w:rsidRDefault="00303921" w:rsidP="00303921">
      <w:pPr>
        <w:ind w:left="720"/>
        <w:rPr>
          <w:rFonts w:cs="Arial"/>
          <w:szCs w:val="20"/>
        </w:rPr>
      </w:pPr>
    </w:p>
    <w:p w14:paraId="55873AF6" w14:textId="77777777" w:rsidR="00303921" w:rsidRDefault="00303921" w:rsidP="00303921">
      <w:pPr>
        <w:ind w:left="720"/>
        <w:rPr>
          <w:rFonts w:cs="Arial"/>
          <w:szCs w:val="20"/>
        </w:rPr>
      </w:pPr>
      <w:r>
        <w:rPr>
          <w:rFonts w:cs="Arial"/>
          <w:szCs w:val="20"/>
        </w:rPr>
        <w:t>(The functions in bold are the highest priority functions.)</w:t>
      </w:r>
    </w:p>
    <w:p w14:paraId="36927A55" w14:textId="41D7B547" w:rsidR="007359DE" w:rsidDel="006F5B1C" w:rsidRDefault="007359DE" w:rsidP="007359DE">
      <w:pPr>
        <w:pStyle w:val="ITSInstructionalText"/>
        <w:rPr>
          <w:del w:id="52" w:author="Paul Beaumont" w:date="2013-10-15T14:03:00Z"/>
        </w:rPr>
      </w:pPr>
      <w:del w:id="53" w:author="Paul Beaumont" w:date="2013-10-15T14:03:00Z">
        <w:r w:rsidRPr="00534AF4" w:rsidDel="006F5B1C">
          <w:delText>A high-level description of the new, changed or retired service</w:delText>
        </w:r>
        <w:r w:rsidDel="006F5B1C">
          <w:delText>. Relevant background may be included here for context.</w:delText>
        </w:r>
      </w:del>
    </w:p>
    <w:p w14:paraId="2C6BCEDF" w14:textId="4C654E37" w:rsidR="007359DE" w:rsidDel="006F5B1C" w:rsidRDefault="007359DE" w:rsidP="007359DE">
      <w:pPr>
        <w:pStyle w:val="ITSInstructionalText"/>
        <w:rPr>
          <w:del w:id="54" w:author="Paul Beaumont" w:date="2013-10-15T14:03:00Z"/>
        </w:rPr>
      </w:pPr>
      <w:del w:id="55" w:author="Paul Beaumont" w:date="2013-10-15T14:03:00Z">
        <w:r w:rsidDel="006F5B1C">
          <w:delText>Should typically be kept to a couple of paragraphs. This high-level description is further informed by the service requirements and scope sub-sections.</w:delText>
        </w:r>
      </w:del>
    </w:p>
    <w:p w14:paraId="3EEBF922" w14:textId="77777777" w:rsidR="00E67131" w:rsidRDefault="00E67131" w:rsidP="00E67131">
      <w:pPr>
        <w:pStyle w:val="ITSOutlineNumberedHeading2"/>
      </w:pPr>
      <w:bookmarkStart w:id="56" w:name="_Toc367281191"/>
      <w:r>
        <w:t>Strategic alignment</w:t>
      </w:r>
      <w:bookmarkEnd w:id="56"/>
      <w:r>
        <w:t xml:space="preserve"> </w:t>
      </w:r>
    </w:p>
    <w:p w14:paraId="7DC1690F" w14:textId="0C0C5B34" w:rsidR="00E67131" w:rsidDel="006F5B1C" w:rsidRDefault="00E67131" w:rsidP="00E67131">
      <w:pPr>
        <w:pStyle w:val="ITSInstructionalText"/>
        <w:keepNext/>
        <w:rPr>
          <w:del w:id="57" w:author="Paul Beaumont" w:date="2013-10-15T14:03:00Z"/>
        </w:rPr>
      </w:pPr>
      <w:del w:id="58" w:author="Paul Beaumont" w:date="2013-10-15T14:03:00Z">
        <w:r w:rsidDel="006F5B1C">
          <w:delText xml:space="preserve">Briefly describe how the objectives align with the business strategy or ITS and what the associated benefits being sought are. </w:delText>
        </w:r>
      </w:del>
    </w:p>
    <w:p w14:paraId="2E2C73F3" w14:textId="45B840BF" w:rsidR="005F62A9" w:rsidRDefault="005F62A9" w:rsidP="00E376E0">
      <w:bookmarkStart w:id="59" w:name="_Toc367281192"/>
      <w:r>
        <w:t>The Student Portal Mobile App will support the University’s Growing Esteem strateg</w:t>
      </w:r>
      <w:r w:rsidR="00C22FDE">
        <w:t>y in the area</w:t>
      </w:r>
      <w:r>
        <w:t xml:space="preserve"> of Teaching and Learning. In particular the app will support the University’s goal of attracting students of the highest academic potential, regardless of background, by delivering an outstanding </w:t>
      </w:r>
      <w:r w:rsidRPr="005F62A9">
        <w:t>university experience</w:t>
      </w:r>
      <w:r>
        <w:t>.</w:t>
      </w:r>
    </w:p>
    <w:p w14:paraId="461BA8ED" w14:textId="77777777" w:rsidR="005F62A9" w:rsidRDefault="005F62A9" w:rsidP="00E376E0"/>
    <w:p w14:paraId="0A8A0C9B" w14:textId="00E02CF3" w:rsidR="00587F70" w:rsidRDefault="00C22FDE" w:rsidP="00587F70">
      <w:pPr>
        <w:rPr>
          <w:ins w:id="60" w:author="Paul Beaumont" w:date="2013-09-25T15:52:00Z"/>
        </w:rPr>
      </w:pPr>
      <w:r>
        <w:t>The Student Portal Mobile App is part of the University’s overall online strategy</w:t>
      </w:r>
      <w:ins w:id="61" w:author="Paul Beaumont" w:date="2013-09-25T15:53:00Z">
        <w:r w:rsidR="00587F70">
          <w:t xml:space="preserve"> and will conform to the vision of the Growing Esteem strategy where </w:t>
        </w:r>
      </w:ins>
      <w:ins w:id="62" w:author="Paul Beaumont" w:date="2013-09-25T15:54:00Z">
        <w:r w:rsidR="00587F70">
          <w:t>“</w:t>
        </w:r>
      </w:ins>
      <w:ins w:id="63" w:author="Paul Beaumont" w:date="2013-09-25T15:51:00Z">
        <w:r w:rsidR="00587F70">
          <w:t>Our ICT services will be responsive to the needs of our students and staff and will have the capability to respond to challenges with agility and an innovative approach to solving problems.</w:t>
        </w:r>
      </w:ins>
      <w:ins w:id="64" w:author="Paul Beaumont" w:date="2013-09-25T15:55:00Z">
        <w:r w:rsidR="00587F70">
          <w:t>”</w:t>
        </w:r>
      </w:ins>
    </w:p>
    <w:p w14:paraId="72EA4713" w14:textId="77777777" w:rsidR="00587F70" w:rsidRDefault="00587F70" w:rsidP="00587F70">
      <w:pPr>
        <w:rPr>
          <w:ins w:id="65" w:author="Paul Beaumont" w:date="2013-09-25T15:52:00Z"/>
        </w:rPr>
      </w:pPr>
    </w:p>
    <w:p w14:paraId="6E520EB3" w14:textId="6D125240" w:rsidR="00C22FDE" w:rsidDel="00587F70" w:rsidRDefault="00C22FDE" w:rsidP="00587F70">
      <w:pPr>
        <w:rPr>
          <w:del w:id="66" w:author="Paul Beaumont" w:date="2013-09-25T15:51:00Z"/>
        </w:rPr>
      </w:pPr>
      <w:del w:id="67" w:author="Paul Beaumont" w:date="2013-09-25T15:51:00Z">
        <w:r w:rsidRPr="00C22FDE" w:rsidDel="00587F70">
          <w:rPr>
            <w:highlight w:val="yellow"/>
          </w:rPr>
          <w:delText>(need wording from online strategy document here).</w:delText>
        </w:r>
      </w:del>
    </w:p>
    <w:p w14:paraId="7FE8713C" w14:textId="77777777" w:rsidR="00E67131" w:rsidRDefault="00E67131" w:rsidP="00587F70">
      <w:r>
        <w:t>Potential benefits</w:t>
      </w:r>
      <w:bookmarkEnd w:id="59"/>
    </w:p>
    <w:tbl>
      <w:tblPr>
        <w:tblStyle w:val="TableGrid"/>
        <w:tblW w:w="8931" w:type="dxa"/>
        <w:tblInd w:w="673" w:type="dxa"/>
        <w:tblLook w:val="04A0" w:firstRow="1" w:lastRow="0" w:firstColumn="1" w:lastColumn="0" w:noHBand="0" w:noVBand="1"/>
      </w:tblPr>
      <w:tblGrid>
        <w:gridCol w:w="851"/>
        <w:gridCol w:w="2760"/>
        <w:gridCol w:w="2626"/>
        <w:gridCol w:w="2694"/>
      </w:tblGrid>
      <w:tr w:rsidR="007C6773" w:rsidRPr="00D30532" w14:paraId="4EF6D777" w14:textId="77777777" w:rsidTr="002726D4">
        <w:trPr>
          <w:trHeight w:val="300"/>
        </w:trPr>
        <w:tc>
          <w:tcPr>
            <w:tcW w:w="851" w:type="dxa"/>
            <w:shd w:val="clear" w:color="auto" w:fill="17365D" w:themeFill="text2" w:themeFillShade="BF"/>
            <w:vAlign w:val="center"/>
          </w:tcPr>
          <w:p w14:paraId="134D16B1" w14:textId="77777777" w:rsidR="007C6773" w:rsidRPr="00992CC9" w:rsidRDefault="007C6773" w:rsidP="002726D4">
            <w:pPr>
              <w:spacing w:line="210" w:lineRule="atLeast"/>
              <w:textAlignment w:val="center"/>
              <w:rPr>
                <w:rFonts w:eastAsia="MS PGothic" w:cs="Arial"/>
                <w:b/>
                <w:bCs/>
                <w:color w:val="FFFFFF" w:themeColor="background1"/>
                <w:kern w:val="24"/>
                <w:sz w:val="17"/>
                <w:szCs w:val="17"/>
                <w:lang w:eastAsia="en-US"/>
              </w:rPr>
            </w:pPr>
            <w:r>
              <w:rPr>
                <w:rFonts w:eastAsia="MS PGothic" w:cs="Arial"/>
                <w:b/>
                <w:bCs/>
                <w:color w:val="FFFFFF" w:themeColor="background1"/>
                <w:kern w:val="24"/>
                <w:sz w:val="17"/>
                <w:szCs w:val="17"/>
                <w:lang w:eastAsia="en-US"/>
              </w:rPr>
              <w:t>Type *</w:t>
            </w:r>
          </w:p>
        </w:tc>
        <w:tc>
          <w:tcPr>
            <w:tcW w:w="2760" w:type="dxa"/>
            <w:shd w:val="clear" w:color="auto" w:fill="17365D" w:themeFill="text2" w:themeFillShade="BF"/>
            <w:noWrap/>
            <w:vAlign w:val="center"/>
            <w:hideMark/>
          </w:tcPr>
          <w:p w14:paraId="0F6C3C93" w14:textId="77777777" w:rsidR="007C6773" w:rsidRPr="00992CC9" w:rsidRDefault="007C6773" w:rsidP="002726D4">
            <w:pPr>
              <w:spacing w:line="210" w:lineRule="atLeast"/>
              <w:textAlignment w:val="center"/>
              <w:rPr>
                <w:rFonts w:eastAsia="MS PGothic" w:cs="Arial"/>
                <w:b/>
                <w:bCs/>
                <w:color w:val="FFFFFF" w:themeColor="background1"/>
                <w:kern w:val="24"/>
                <w:sz w:val="17"/>
                <w:szCs w:val="17"/>
                <w:lang w:eastAsia="en-US"/>
              </w:rPr>
            </w:pPr>
            <w:r>
              <w:rPr>
                <w:rFonts w:eastAsia="MS PGothic" w:cs="Arial"/>
                <w:b/>
                <w:bCs/>
                <w:color w:val="FFFFFF" w:themeColor="background1"/>
                <w:kern w:val="24"/>
                <w:sz w:val="17"/>
                <w:szCs w:val="17"/>
                <w:lang w:eastAsia="en-US"/>
              </w:rPr>
              <w:t>Description</w:t>
            </w:r>
          </w:p>
        </w:tc>
        <w:tc>
          <w:tcPr>
            <w:tcW w:w="2626" w:type="dxa"/>
            <w:shd w:val="clear" w:color="auto" w:fill="17365D" w:themeFill="text2" w:themeFillShade="BF"/>
            <w:vAlign w:val="center"/>
          </w:tcPr>
          <w:p w14:paraId="465C96B0" w14:textId="77777777" w:rsidR="007C6773" w:rsidRPr="00992CC9" w:rsidRDefault="007C6773" w:rsidP="002726D4">
            <w:pPr>
              <w:textAlignment w:val="top"/>
              <w:rPr>
                <w:rFonts w:eastAsia="MS PGothic" w:cs="Arial"/>
                <w:b/>
                <w:bCs/>
                <w:color w:val="FFFFFF" w:themeColor="background1"/>
                <w:kern w:val="24"/>
                <w:sz w:val="17"/>
                <w:szCs w:val="17"/>
                <w:lang w:eastAsia="en-US"/>
              </w:rPr>
            </w:pPr>
            <w:r>
              <w:rPr>
                <w:rFonts w:eastAsia="MS PGothic" w:cs="Arial"/>
                <w:b/>
                <w:bCs/>
                <w:color w:val="FFFFFF" w:themeColor="background1"/>
                <w:kern w:val="24"/>
                <w:sz w:val="17"/>
                <w:szCs w:val="17"/>
                <w:lang w:eastAsia="en-US"/>
              </w:rPr>
              <w:t>Outcome</w:t>
            </w:r>
          </w:p>
        </w:tc>
        <w:tc>
          <w:tcPr>
            <w:tcW w:w="2694" w:type="dxa"/>
            <w:shd w:val="clear" w:color="auto" w:fill="17365D" w:themeFill="text2" w:themeFillShade="BF"/>
            <w:noWrap/>
            <w:vAlign w:val="center"/>
            <w:hideMark/>
          </w:tcPr>
          <w:p w14:paraId="690DBC1F" w14:textId="77777777" w:rsidR="007C6773" w:rsidRPr="00992CC9" w:rsidRDefault="007C6773" w:rsidP="002726D4">
            <w:pPr>
              <w:spacing w:line="210" w:lineRule="atLeast"/>
              <w:textAlignment w:val="center"/>
              <w:rPr>
                <w:rFonts w:eastAsia="MS PGothic" w:cs="Arial"/>
                <w:b/>
                <w:bCs/>
                <w:color w:val="FFFFFF" w:themeColor="background1"/>
                <w:kern w:val="24"/>
                <w:sz w:val="17"/>
                <w:szCs w:val="17"/>
                <w:lang w:eastAsia="en-US"/>
              </w:rPr>
            </w:pPr>
            <w:r w:rsidRPr="00992CC9">
              <w:rPr>
                <w:rFonts w:eastAsia="MS PGothic" w:cs="Arial"/>
                <w:b/>
                <w:bCs/>
                <w:color w:val="FFFFFF" w:themeColor="background1"/>
                <w:kern w:val="24"/>
                <w:sz w:val="17"/>
                <w:szCs w:val="17"/>
                <w:lang w:eastAsia="en-US"/>
              </w:rPr>
              <w:t>Measure</w:t>
            </w:r>
            <w:r>
              <w:rPr>
                <w:rFonts w:eastAsia="MS PGothic" w:cs="Arial"/>
                <w:b/>
                <w:bCs/>
                <w:color w:val="FFFFFF" w:themeColor="background1"/>
                <w:kern w:val="24"/>
                <w:sz w:val="17"/>
                <w:szCs w:val="17"/>
                <w:lang w:eastAsia="en-US"/>
              </w:rPr>
              <w:t xml:space="preserve"> / Target</w:t>
            </w:r>
          </w:p>
        </w:tc>
      </w:tr>
      <w:tr w:rsidR="007C6773" w:rsidRPr="00D30532" w14:paraId="611F0791" w14:textId="77777777" w:rsidTr="002726D4">
        <w:trPr>
          <w:trHeight w:val="300"/>
        </w:trPr>
        <w:tc>
          <w:tcPr>
            <w:tcW w:w="851" w:type="dxa"/>
          </w:tcPr>
          <w:p w14:paraId="6EB4C0C7" w14:textId="77777777" w:rsidR="007C6773" w:rsidRPr="00183467" w:rsidRDefault="007C6773" w:rsidP="002726D4">
            <w:pPr>
              <w:jc w:val="center"/>
              <w:textAlignment w:val="top"/>
              <w:rPr>
                <w:rFonts w:eastAsia="MS PGothic" w:cs="Arial"/>
                <w:color w:val="000000"/>
                <w:kern w:val="24"/>
                <w:sz w:val="16"/>
                <w:szCs w:val="16"/>
                <w:lang w:eastAsia="en-US"/>
              </w:rPr>
            </w:pPr>
            <w:r>
              <w:rPr>
                <w:rFonts w:eastAsia="MS PGothic" w:cs="Arial"/>
                <w:color w:val="000000"/>
                <w:kern w:val="24"/>
                <w:sz w:val="16"/>
                <w:szCs w:val="16"/>
                <w:lang w:eastAsia="en-US"/>
              </w:rPr>
              <w:t>IS/SA</w:t>
            </w:r>
          </w:p>
        </w:tc>
        <w:tc>
          <w:tcPr>
            <w:tcW w:w="2760" w:type="dxa"/>
            <w:shd w:val="clear" w:color="auto" w:fill="FFFFFF" w:themeFill="background1"/>
            <w:noWrap/>
          </w:tcPr>
          <w:p w14:paraId="27547640" w14:textId="77777777"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Provide services that respond to the Learning &amp; Teaching element of the University’s vision.</w:t>
            </w:r>
          </w:p>
        </w:tc>
        <w:tc>
          <w:tcPr>
            <w:tcW w:w="2626" w:type="dxa"/>
            <w:shd w:val="clear" w:color="auto" w:fill="FFFFFF" w:themeFill="background1"/>
          </w:tcPr>
          <w:p w14:paraId="6E4934B6" w14:textId="77777777"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Increase student’s satisfaction regarding the University experience.</w:t>
            </w:r>
          </w:p>
        </w:tc>
        <w:tc>
          <w:tcPr>
            <w:tcW w:w="2694" w:type="dxa"/>
            <w:noWrap/>
          </w:tcPr>
          <w:p w14:paraId="0978248E" w14:textId="77777777" w:rsidR="007C6773" w:rsidRPr="00736551" w:rsidRDefault="007C6773" w:rsidP="005532E2">
            <w:pPr>
              <w:pStyle w:val="ListParagraph"/>
              <w:numPr>
                <w:ilvl w:val="0"/>
                <w:numId w:val="25"/>
              </w:numPr>
              <w:textAlignment w:val="top"/>
              <w:rPr>
                <w:rFonts w:eastAsia="MS PGothic" w:cs="Arial"/>
                <w:color w:val="000000"/>
                <w:kern w:val="24"/>
                <w:sz w:val="16"/>
                <w:szCs w:val="16"/>
                <w:lang w:eastAsia="en-US"/>
              </w:rPr>
            </w:pPr>
            <w:r w:rsidRPr="00736551">
              <w:rPr>
                <w:rFonts w:eastAsia="MS PGothic" w:cs="Arial"/>
                <w:color w:val="000000"/>
                <w:kern w:val="24"/>
                <w:sz w:val="16"/>
                <w:szCs w:val="16"/>
                <w:lang w:eastAsia="en-US"/>
              </w:rPr>
              <w:t>Improved results on the Student satisfaction survey in relation to the University experience.</w:t>
            </w:r>
          </w:p>
        </w:tc>
      </w:tr>
      <w:tr w:rsidR="007C6773" w:rsidRPr="00D30532" w14:paraId="54E02B74" w14:textId="77777777" w:rsidTr="002726D4">
        <w:trPr>
          <w:trHeight w:val="300"/>
        </w:trPr>
        <w:tc>
          <w:tcPr>
            <w:tcW w:w="851" w:type="dxa"/>
          </w:tcPr>
          <w:p w14:paraId="7E72376A" w14:textId="77777777" w:rsidR="007C6773" w:rsidRPr="00183467" w:rsidRDefault="007C6773" w:rsidP="002726D4">
            <w:pPr>
              <w:jc w:val="center"/>
              <w:textAlignment w:val="top"/>
              <w:rPr>
                <w:rFonts w:eastAsia="MS PGothic" w:cs="Arial"/>
                <w:color w:val="000000"/>
                <w:kern w:val="24"/>
                <w:sz w:val="16"/>
                <w:szCs w:val="16"/>
                <w:lang w:eastAsia="en-US"/>
              </w:rPr>
            </w:pPr>
            <w:r>
              <w:rPr>
                <w:rFonts w:eastAsia="MS PGothic" w:cs="Arial"/>
                <w:color w:val="000000"/>
                <w:kern w:val="24"/>
                <w:sz w:val="16"/>
                <w:szCs w:val="16"/>
                <w:lang w:eastAsia="en-US"/>
              </w:rPr>
              <w:t>IS/ SA</w:t>
            </w:r>
          </w:p>
        </w:tc>
        <w:tc>
          <w:tcPr>
            <w:tcW w:w="2760" w:type="dxa"/>
            <w:shd w:val="clear" w:color="auto" w:fill="FFFFFF" w:themeFill="background1"/>
            <w:noWrap/>
          </w:tcPr>
          <w:p w14:paraId="7EC4D35E" w14:textId="77777777"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Provide common administrative functions through a device and </w:t>
            </w:r>
            <w:r>
              <w:rPr>
                <w:rFonts w:eastAsia="MS PGothic" w:cs="Arial"/>
                <w:color w:val="000000"/>
                <w:kern w:val="24"/>
                <w:sz w:val="16"/>
                <w:szCs w:val="16"/>
                <w:lang w:eastAsia="en-US"/>
              </w:rPr>
              <w:lastRenderedPageBreak/>
              <w:t>technology preferred by students.</w:t>
            </w:r>
          </w:p>
        </w:tc>
        <w:tc>
          <w:tcPr>
            <w:tcW w:w="2626" w:type="dxa"/>
            <w:shd w:val="clear" w:color="auto" w:fill="FFFFFF" w:themeFill="background1"/>
          </w:tcPr>
          <w:p w14:paraId="5FEDB2B6" w14:textId="77777777"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lastRenderedPageBreak/>
              <w:t xml:space="preserve">Enhanced, seamless and flexible delivery to students when they </w:t>
            </w:r>
            <w:r>
              <w:rPr>
                <w:rFonts w:eastAsia="MS PGothic" w:cs="Arial"/>
                <w:color w:val="000000"/>
                <w:kern w:val="24"/>
                <w:sz w:val="16"/>
                <w:szCs w:val="16"/>
                <w:lang w:eastAsia="en-US"/>
              </w:rPr>
              <w:lastRenderedPageBreak/>
              <w:t>want and need it.</w:t>
            </w:r>
          </w:p>
        </w:tc>
        <w:tc>
          <w:tcPr>
            <w:tcW w:w="2694" w:type="dxa"/>
            <w:noWrap/>
          </w:tcPr>
          <w:p w14:paraId="3CEDC9CF" w14:textId="77777777" w:rsidR="007C6773" w:rsidRPr="00736551" w:rsidRDefault="007C6773" w:rsidP="005532E2">
            <w:pPr>
              <w:pStyle w:val="ListParagraph"/>
              <w:numPr>
                <w:ilvl w:val="0"/>
                <w:numId w:val="24"/>
              </w:numPr>
              <w:ind w:left="360"/>
              <w:textAlignment w:val="top"/>
              <w:rPr>
                <w:rFonts w:eastAsia="MS PGothic" w:cs="Arial"/>
                <w:color w:val="000000"/>
                <w:kern w:val="24"/>
                <w:sz w:val="16"/>
                <w:szCs w:val="16"/>
                <w:lang w:eastAsia="en-US"/>
              </w:rPr>
            </w:pPr>
            <w:r w:rsidRPr="00736551">
              <w:rPr>
                <w:rFonts w:eastAsia="MS PGothic" w:cs="Arial"/>
                <w:color w:val="000000"/>
                <w:kern w:val="24"/>
                <w:sz w:val="16"/>
                <w:szCs w:val="16"/>
                <w:lang w:eastAsia="en-US"/>
              </w:rPr>
              <w:lastRenderedPageBreak/>
              <w:t xml:space="preserve">Reduction in negative feedback measured distribution platform statistics </w:t>
            </w:r>
            <w:r w:rsidRPr="00736551">
              <w:rPr>
                <w:rFonts w:eastAsia="MS PGothic" w:cs="Arial"/>
                <w:color w:val="000000"/>
                <w:kern w:val="24"/>
                <w:sz w:val="16"/>
                <w:szCs w:val="16"/>
                <w:lang w:eastAsia="en-US"/>
              </w:rPr>
              <w:lastRenderedPageBreak/>
              <w:t>or third-party monitoring product.</w:t>
            </w:r>
          </w:p>
          <w:p w14:paraId="0963CDF0" w14:textId="77777777" w:rsidR="007C6773" w:rsidRPr="00736551" w:rsidRDefault="007C6773" w:rsidP="005532E2">
            <w:pPr>
              <w:pStyle w:val="ListParagraph"/>
              <w:numPr>
                <w:ilvl w:val="0"/>
                <w:numId w:val="24"/>
              </w:numPr>
              <w:ind w:left="360"/>
              <w:textAlignment w:val="top"/>
              <w:rPr>
                <w:rFonts w:eastAsia="MS PGothic" w:cs="Arial"/>
                <w:color w:val="000000"/>
                <w:kern w:val="24"/>
                <w:sz w:val="16"/>
                <w:szCs w:val="16"/>
                <w:lang w:eastAsia="en-US"/>
              </w:rPr>
            </w:pPr>
            <w:r w:rsidRPr="00736551">
              <w:rPr>
                <w:rFonts w:eastAsia="MS PGothic" w:cs="Arial"/>
                <w:color w:val="000000"/>
                <w:kern w:val="24"/>
                <w:sz w:val="16"/>
                <w:szCs w:val="16"/>
                <w:lang w:eastAsia="en-US"/>
              </w:rPr>
              <w:t>Improved results on the Student satisfaction survey in relation to the University experience.</w:t>
            </w:r>
          </w:p>
        </w:tc>
      </w:tr>
      <w:tr w:rsidR="007C6773" w:rsidRPr="00D30532" w14:paraId="1270B3EA" w14:textId="77777777" w:rsidTr="002726D4">
        <w:trPr>
          <w:trHeight w:val="300"/>
        </w:trPr>
        <w:tc>
          <w:tcPr>
            <w:tcW w:w="851" w:type="dxa"/>
          </w:tcPr>
          <w:p w14:paraId="36EFF4FB" w14:textId="77777777" w:rsidR="007C6773" w:rsidRPr="00183467" w:rsidRDefault="007C6773" w:rsidP="002726D4">
            <w:pPr>
              <w:jc w:val="center"/>
              <w:textAlignment w:val="top"/>
              <w:rPr>
                <w:rFonts w:eastAsia="MS PGothic" w:cs="Arial"/>
                <w:color w:val="000000"/>
                <w:kern w:val="24"/>
                <w:sz w:val="16"/>
                <w:szCs w:val="16"/>
                <w:lang w:eastAsia="en-US"/>
              </w:rPr>
            </w:pPr>
            <w:r>
              <w:rPr>
                <w:rFonts w:eastAsia="MS PGothic" w:cs="Arial"/>
                <w:color w:val="000000"/>
                <w:kern w:val="24"/>
                <w:sz w:val="16"/>
                <w:szCs w:val="16"/>
                <w:lang w:eastAsia="en-US"/>
              </w:rPr>
              <w:lastRenderedPageBreak/>
              <w:t>IS/AC</w:t>
            </w:r>
          </w:p>
        </w:tc>
        <w:tc>
          <w:tcPr>
            <w:tcW w:w="2760" w:type="dxa"/>
            <w:shd w:val="clear" w:color="auto" w:fill="FFFFFF" w:themeFill="background1"/>
            <w:noWrap/>
          </w:tcPr>
          <w:p w14:paraId="2E9613FB" w14:textId="77777777"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Provide student assistance on questions regarding study, enrolment, timetables, future study and extracurricular activities.</w:t>
            </w:r>
          </w:p>
        </w:tc>
        <w:tc>
          <w:tcPr>
            <w:tcW w:w="2626" w:type="dxa"/>
            <w:shd w:val="clear" w:color="auto" w:fill="FFFFFF" w:themeFill="background1"/>
          </w:tcPr>
          <w:p w14:paraId="4E895302" w14:textId="77777777"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Reduction in calls to the contact centre and 13MELB. </w:t>
            </w:r>
          </w:p>
        </w:tc>
        <w:tc>
          <w:tcPr>
            <w:tcW w:w="2694" w:type="dxa"/>
            <w:noWrap/>
          </w:tcPr>
          <w:p w14:paraId="054250DE" w14:textId="77777777" w:rsidR="007C6773" w:rsidRDefault="007C6773" w:rsidP="005532E2">
            <w:pPr>
              <w:pStyle w:val="ListParagraph"/>
              <w:numPr>
                <w:ilvl w:val="0"/>
                <w:numId w:val="26"/>
              </w:num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Reduction in calls and emails to contact centre and 13MELB</w:t>
            </w:r>
          </w:p>
          <w:p w14:paraId="5C24FFA8" w14:textId="77777777" w:rsidR="007C6773" w:rsidRPr="00736551" w:rsidRDefault="007C6773" w:rsidP="002726D4">
            <w:pPr>
              <w:pStyle w:val="ListParagraph"/>
              <w:ind w:left="360"/>
              <w:textAlignment w:val="top"/>
              <w:rPr>
                <w:rFonts w:eastAsia="MS PGothic" w:cs="Arial"/>
                <w:color w:val="000000"/>
                <w:kern w:val="24"/>
                <w:sz w:val="16"/>
                <w:szCs w:val="16"/>
                <w:lang w:eastAsia="en-US"/>
              </w:rPr>
            </w:pPr>
          </w:p>
        </w:tc>
      </w:tr>
    </w:tbl>
    <w:p w14:paraId="08B2D05C" w14:textId="77777777" w:rsidR="007C6773" w:rsidRDefault="007C6773" w:rsidP="002726D4">
      <w:pPr>
        <w:ind w:left="565"/>
        <w:rPr>
          <w:rFonts w:cs="Arial"/>
          <w:szCs w:val="20"/>
        </w:rPr>
      </w:pPr>
    </w:p>
    <w:p w14:paraId="4EEFFD50" w14:textId="77777777" w:rsidR="007C6773" w:rsidRDefault="007C6773" w:rsidP="002726D4">
      <w:pPr>
        <w:pStyle w:val="ITSBodyText"/>
      </w:pPr>
      <w:r>
        <w:rPr>
          <w:b/>
          <w:sz w:val="16"/>
          <w:szCs w:val="16"/>
        </w:rPr>
        <w:t xml:space="preserve">* </w:t>
      </w:r>
      <w:r w:rsidRPr="00183467">
        <w:rPr>
          <w:b/>
          <w:sz w:val="16"/>
          <w:szCs w:val="16"/>
        </w:rPr>
        <w:t>IR</w:t>
      </w:r>
      <w:r>
        <w:rPr>
          <w:sz w:val="16"/>
          <w:szCs w:val="16"/>
        </w:rPr>
        <w:t xml:space="preserve"> = Increased Revenue. </w:t>
      </w:r>
      <w:r>
        <w:rPr>
          <w:b/>
          <w:bCs/>
          <w:sz w:val="16"/>
          <w:szCs w:val="16"/>
        </w:rPr>
        <w:t xml:space="preserve">AC </w:t>
      </w:r>
      <w:r>
        <w:rPr>
          <w:sz w:val="16"/>
          <w:szCs w:val="16"/>
        </w:rPr>
        <w:t xml:space="preserve">= Avoid Costs. </w:t>
      </w:r>
      <w:r>
        <w:rPr>
          <w:b/>
          <w:bCs/>
          <w:sz w:val="16"/>
          <w:szCs w:val="16"/>
        </w:rPr>
        <w:t xml:space="preserve">IS </w:t>
      </w:r>
      <w:r>
        <w:rPr>
          <w:sz w:val="16"/>
          <w:szCs w:val="16"/>
        </w:rPr>
        <w:t xml:space="preserve">= Improved Service. </w:t>
      </w:r>
      <w:r>
        <w:rPr>
          <w:b/>
          <w:bCs/>
          <w:sz w:val="16"/>
          <w:szCs w:val="16"/>
        </w:rPr>
        <w:t xml:space="preserve">CO </w:t>
      </w:r>
      <w:r>
        <w:rPr>
          <w:sz w:val="16"/>
          <w:szCs w:val="16"/>
        </w:rPr>
        <w:t xml:space="preserve">= Compliance. </w:t>
      </w:r>
      <w:r>
        <w:rPr>
          <w:b/>
          <w:bCs/>
          <w:sz w:val="16"/>
          <w:szCs w:val="16"/>
        </w:rPr>
        <w:t xml:space="preserve">SA </w:t>
      </w:r>
      <w:r>
        <w:rPr>
          <w:sz w:val="16"/>
          <w:szCs w:val="16"/>
        </w:rPr>
        <w:t>= Strategic Alignment</w:t>
      </w:r>
    </w:p>
    <w:p w14:paraId="0E387235" w14:textId="79423CDD" w:rsidR="00E67131" w:rsidDel="006F5B1C" w:rsidRDefault="00E67131" w:rsidP="00E67131">
      <w:pPr>
        <w:pStyle w:val="ITSInstructionalText"/>
        <w:rPr>
          <w:del w:id="68" w:author="Paul Beaumont" w:date="2013-10-15T14:03:00Z"/>
        </w:rPr>
      </w:pPr>
      <w:del w:id="69" w:author="Paul Beaumont" w:date="2013-10-15T14:03:00Z">
        <w:r w:rsidDel="006F5B1C">
          <w:delText xml:space="preserve">List the desired benefits that should arise from the achievement of the objectives and provide a higher-level justification for conducting the service change. </w:delText>
        </w:r>
      </w:del>
    </w:p>
    <w:p w14:paraId="649063B8" w14:textId="77777777" w:rsidR="007359DE" w:rsidRDefault="00587AEB" w:rsidP="007359DE">
      <w:pPr>
        <w:pStyle w:val="ITSOutlineNumberedHeading2"/>
      </w:pPr>
      <w:bookmarkStart w:id="70" w:name="_Toc367281193"/>
      <w:r>
        <w:t>O</w:t>
      </w:r>
      <w:r w:rsidR="007359DE">
        <w:t>bjectives</w:t>
      </w:r>
      <w:bookmarkEnd w:id="70"/>
      <w:r w:rsidR="007359DE">
        <w:t xml:space="preserve"> </w:t>
      </w:r>
    </w:p>
    <w:p w14:paraId="124E7166" w14:textId="0C984AF8" w:rsidR="00441CAE" w:rsidDel="006F5B1C" w:rsidRDefault="00441CAE" w:rsidP="00E67131">
      <w:pPr>
        <w:pStyle w:val="ITSInstructionalText"/>
        <w:rPr>
          <w:del w:id="71" w:author="Paul Beaumont" w:date="2013-10-15T14:03:00Z"/>
        </w:rPr>
      </w:pPr>
      <w:del w:id="72" w:author="Paul Beaumont" w:date="2013-10-15T14:03:00Z">
        <w:r w:rsidDel="006F5B1C">
          <w:delText>Articulate the service objectives, by being clear on what the service is trying to achieve. Ensure that the objectives have been derived with the involvement of the appropriate stakeholders.</w:delText>
        </w:r>
      </w:del>
    </w:p>
    <w:p w14:paraId="66610A94" w14:textId="34F50DAD" w:rsidR="00441CAE" w:rsidRDefault="00441CAE" w:rsidP="00E67131">
      <w:pPr>
        <w:pStyle w:val="ITSBodyText"/>
      </w:pPr>
      <w:r w:rsidRPr="00D94B3F">
        <w:t xml:space="preserve">The </w:t>
      </w:r>
      <w:r>
        <w:t xml:space="preserve">statements </w:t>
      </w:r>
      <w:r w:rsidRPr="00D94B3F">
        <w:t xml:space="preserve">listed below provide the high-level objectives for this particular </w:t>
      </w:r>
      <w:r>
        <w:t>service</w:t>
      </w:r>
      <w:r w:rsidR="00E376E0">
        <w:t xml:space="preserve">. </w:t>
      </w:r>
      <w:r w:rsidRPr="00D94B3F">
        <w:t>They describe the intended, observable, measurable outputs</w:t>
      </w:r>
      <w:r>
        <w:t xml:space="preserve"> that should be in place once the service is implemented</w:t>
      </w:r>
      <w:r w:rsidRPr="00D94B3F">
        <w:t>.</w:t>
      </w:r>
    </w:p>
    <w:tbl>
      <w:tblPr>
        <w:tblW w:w="9621" w:type="dxa"/>
        <w:tblInd w:w="-15" w:type="dxa"/>
        <w:tblLayout w:type="fixed"/>
        <w:tblLook w:val="0000" w:firstRow="0" w:lastRow="0" w:firstColumn="0" w:lastColumn="0" w:noHBand="0" w:noVBand="0"/>
      </w:tblPr>
      <w:tblGrid>
        <w:gridCol w:w="832"/>
        <w:gridCol w:w="8789"/>
      </w:tblGrid>
      <w:tr w:rsidR="00441CAE" w:rsidRPr="009F5238" w14:paraId="0EC90E19" w14:textId="77777777" w:rsidTr="00441CAE">
        <w:trPr>
          <w:cantSplit/>
          <w:trHeight w:val="340"/>
          <w:tblHeader/>
        </w:trPr>
        <w:tc>
          <w:tcPr>
            <w:tcW w:w="832" w:type="dxa"/>
            <w:tcBorders>
              <w:top w:val="single" w:sz="4" w:space="0" w:color="000000"/>
              <w:left w:val="single" w:sz="4" w:space="0" w:color="000000"/>
              <w:bottom w:val="single" w:sz="4" w:space="0" w:color="000000"/>
              <w:right w:val="single" w:sz="4" w:space="0" w:color="000000"/>
            </w:tcBorders>
            <w:shd w:val="clear" w:color="auto" w:fill="000000"/>
          </w:tcPr>
          <w:p w14:paraId="33DFB645" w14:textId="77777777" w:rsidR="00441CAE" w:rsidRPr="009F5238" w:rsidRDefault="00441CAE" w:rsidP="00441CAE">
            <w:pPr>
              <w:pStyle w:val="ITSTableText"/>
              <w:snapToGrid w:val="0"/>
              <w:rPr>
                <w:b/>
                <w:color w:val="FFFFFF"/>
                <w:szCs w:val="18"/>
              </w:rPr>
            </w:pPr>
            <w:r>
              <w:rPr>
                <w:b/>
                <w:color w:val="FFFFFF"/>
                <w:szCs w:val="18"/>
              </w:rPr>
              <w:t>Ref</w:t>
            </w:r>
          </w:p>
        </w:tc>
        <w:tc>
          <w:tcPr>
            <w:tcW w:w="8789" w:type="dxa"/>
            <w:tcBorders>
              <w:top w:val="single" w:sz="4" w:space="0" w:color="000000"/>
              <w:left w:val="single" w:sz="4" w:space="0" w:color="000000"/>
              <w:bottom w:val="single" w:sz="4" w:space="0" w:color="000000"/>
              <w:right w:val="single" w:sz="4" w:space="0" w:color="000000"/>
            </w:tcBorders>
            <w:shd w:val="clear" w:color="auto" w:fill="000000"/>
          </w:tcPr>
          <w:p w14:paraId="28603B20" w14:textId="77777777" w:rsidR="00441CAE" w:rsidRPr="009F5238" w:rsidRDefault="00441CAE" w:rsidP="00441CAE">
            <w:pPr>
              <w:pStyle w:val="ITSTableText"/>
              <w:ind w:left="34"/>
              <w:rPr>
                <w:b/>
                <w:color w:val="FFFFFF"/>
                <w:szCs w:val="18"/>
              </w:rPr>
            </w:pPr>
            <w:r w:rsidRPr="009F5238">
              <w:rPr>
                <w:b/>
                <w:color w:val="FFFFFF"/>
                <w:szCs w:val="18"/>
              </w:rPr>
              <w:t>Description</w:t>
            </w:r>
          </w:p>
        </w:tc>
      </w:tr>
      <w:tr w:rsidR="00441CAE" w:rsidRPr="009C538C" w14:paraId="11D5F8B1"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522E95E5" w14:textId="77777777" w:rsidR="00441CAE" w:rsidRPr="009C538C" w:rsidRDefault="00441CAE" w:rsidP="00441CAE">
            <w:pPr>
              <w:pStyle w:val="ITSTableText"/>
              <w:snapToGrid w:val="0"/>
              <w:jc w:val="center"/>
              <w:rPr>
                <w:rFonts w:cs="Arial"/>
                <w:sz w:val="20"/>
                <w:szCs w:val="20"/>
              </w:rPr>
            </w:pPr>
            <w:r>
              <w:rPr>
                <w:rFonts w:cs="Arial"/>
                <w:sz w:val="20"/>
                <w:szCs w:val="20"/>
              </w:rPr>
              <w:t>OBJ1</w:t>
            </w:r>
          </w:p>
        </w:tc>
        <w:tc>
          <w:tcPr>
            <w:tcW w:w="8789" w:type="dxa"/>
            <w:tcBorders>
              <w:top w:val="single" w:sz="4" w:space="0" w:color="000000"/>
              <w:left w:val="single" w:sz="4" w:space="0" w:color="000000"/>
              <w:bottom w:val="single" w:sz="4" w:space="0" w:color="000000"/>
              <w:right w:val="single" w:sz="4" w:space="0" w:color="000000"/>
            </w:tcBorders>
          </w:tcPr>
          <w:p w14:paraId="60395099" w14:textId="21A4DEC2" w:rsidR="00441CAE" w:rsidRDefault="005758F6" w:rsidP="009B2781">
            <w:pPr>
              <w:pStyle w:val="ITSBodyText"/>
              <w:tabs>
                <w:tab w:val="left" w:pos="851"/>
              </w:tabs>
              <w:spacing w:before="60" w:after="60"/>
              <w:rPr>
                <w:rFonts w:cs="Arial"/>
                <w:szCs w:val="20"/>
              </w:rPr>
            </w:pPr>
            <w:r w:rsidRPr="005758F6">
              <w:rPr>
                <w:rFonts w:cs="Arial"/>
                <w:szCs w:val="20"/>
              </w:rPr>
              <w:t xml:space="preserve">To implement, maintain and support a </w:t>
            </w:r>
            <w:r w:rsidR="00002155" w:rsidRPr="00025AAB">
              <w:rPr>
                <w:rFonts w:cs="Arial"/>
                <w:szCs w:val="20"/>
              </w:rPr>
              <w:t>mobile app</w:t>
            </w:r>
            <w:r w:rsidR="00002155" w:rsidRPr="005758F6">
              <w:rPr>
                <w:rFonts w:cs="Arial"/>
                <w:szCs w:val="20"/>
              </w:rPr>
              <w:t xml:space="preserve"> </w:t>
            </w:r>
            <w:r w:rsidRPr="005758F6">
              <w:rPr>
                <w:rFonts w:cs="Arial"/>
                <w:szCs w:val="20"/>
              </w:rPr>
              <w:t>that delivers priority features</w:t>
            </w:r>
            <w:r w:rsidR="00AB7815">
              <w:rPr>
                <w:rFonts w:cs="Arial"/>
                <w:szCs w:val="20"/>
              </w:rPr>
              <w:t xml:space="preserve"> (</w:t>
            </w:r>
            <w:r w:rsidR="00002155">
              <w:rPr>
                <w:rFonts w:cs="Arial"/>
                <w:szCs w:val="20"/>
              </w:rPr>
              <w:t>C</w:t>
            </w:r>
            <w:r w:rsidR="00AB7815">
              <w:rPr>
                <w:rFonts w:cs="Arial"/>
                <w:szCs w:val="20"/>
              </w:rPr>
              <w:t xml:space="preserve">alendar, </w:t>
            </w:r>
            <w:r w:rsidR="00002155">
              <w:rPr>
                <w:rFonts w:cs="Arial"/>
                <w:szCs w:val="20"/>
              </w:rPr>
              <w:t>C</w:t>
            </w:r>
            <w:r w:rsidR="00AB7815">
              <w:rPr>
                <w:rFonts w:cs="Arial"/>
                <w:szCs w:val="20"/>
              </w:rPr>
              <w:t xml:space="preserve">ampus maps, </w:t>
            </w:r>
            <w:r w:rsidR="00002155">
              <w:rPr>
                <w:rFonts w:cs="Arial"/>
                <w:szCs w:val="20"/>
              </w:rPr>
              <w:t>N</w:t>
            </w:r>
            <w:r w:rsidR="00AB7815">
              <w:rPr>
                <w:rFonts w:cs="Arial"/>
                <w:szCs w:val="20"/>
              </w:rPr>
              <w:t xml:space="preserve">otices and </w:t>
            </w:r>
            <w:r w:rsidR="00002155">
              <w:rPr>
                <w:rFonts w:cs="Arial"/>
                <w:szCs w:val="20"/>
              </w:rPr>
              <w:t>A</w:t>
            </w:r>
            <w:r w:rsidR="009B2781">
              <w:rPr>
                <w:rFonts w:cs="Arial"/>
                <w:szCs w:val="20"/>
              </w:rPr>
              <w:t>nnouncements</w:t>
            </w:r>
            <w:r w:rsidR="00AB7815">
              <w:rPr>
                <w:rFonts w:cs="Arial"/>
                <w:szCs w:val="20"/>
              </w:rPr>
              <w:t>)</w:t>
            </w:r>
            <w:r w:rsidRPr="005758F6">
              <w:rPr>
                <w:rFonts w:cs="Arial"/>
                <w:szCs w:val="20"/>
              </w:rPr>
              <w:t xml:space="preserve"> </w:t>
            </w:r>
            <w:r w:rsidR="00002155">
              <w:rPr>
                <w:rFonts w:cs="Arial"/>
                <w:szCs w:val="20"/>
              </w:rPr>
              <w:t>to</w:t>
            </w:r>
            <w:r w:rsidRPr="005758F6">
              <w:rPr>
                <w:rFonts w:cs="Arial"/>
                <w:szCs w:val="20"/>
              </w:rPr>
              <w:t xml:space="preserve"> a current student audience</w:t>
            </w:r>
            <w:r w:rsidR="00AB7815">
              <w:rPr>
                <w:rFonts w:cs="Arial"/>
                <w:szCs w:val="20"/>
              </w:rPr>
              <w:t xml:space="preserve"> </w:t>
            </w:r>
          </w:p>
        </w:tc>
      </w:tr>
      <w:tr w:rsidR="00441CAE" w:rsidRPr="009C538C" w14:paraId="1605EABE"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58B2627C" w14:textId="77777777" w:rsidR="00441CAE" w:rsidRPr="009C538C" w:rsidRDefault="00441CAE" w:rsidP="00441CAE">
            <w:pPr>
              <w:pStyle w:val="ITSTableText"/>
              <w:snapToGrid w:val="0"/>
              <w:jc w:val="center"/>
              <w:rPr>
                <w:rFonts w:cs="Arial"/>
                <w:sz w:val="20"/>
                <w:szCs w:val="20"/>
              </w:rPr>
            </w:pPr>
            <w:r>
              <w:rPr>
                <w:rFonts w:cs="Arial"/>
                <w:sz w:val="20"/>
                <w:szCs w:val="20"/>
              </w:rPr>
              <w:t>OBJ2</w:t>
            </w:r>
          </w:p>
        </w:tc>
        <w:tc>
          <w:tcPr>
            <w:tcW w:w="8789" w:type="dxa"/>
            <w:tcBorders>
              <w:top w:val="single" w:sz="4" w:space="0" w:color="000000"/>
              <w:left w:val="single" w:sz="4" w:space="0" w:color="000000"/>
              <w:bottom w:val="single" w:sz="4" w:space="0" w:color="000000"/>
              <w:right w:val="single" w:sz="4" w:space="0" w:color="000000"/>
            </w:tcBorders>
          </w:tcPr>
          <w:p w14:paraId="4E791420" w14:textId="381A62FD" w:rsidR="00441CAE" w:rsidRDefault="005758F6" w:rsidP="00E376E0">
            <w:pPr>
              <w:pStyle w:val="ITSBodyText"/>
              <w:tabs>
                <w:tab w:val="left" w:pos="851"/>
              </w:tabs>
              <w:spacing w:before="60" w:after="60"/>
              <w:rPr>
                <w:rFonts w:cs="Arial"/>
                <w:szCs w:val="20"/>
              </w:rPr>
            </w:pPr>
            <w:r w:rsidRPr="005758F6">
              <w:rPr>
                <w:rFonts w:cs="Arial"/>
                <w:szCs w:val="20"/>
              </w:rPr>
              <w:t>To support</w:t>
            </w:r>
            <w:r w:rsidR="00AB7815">
              <w:rPr>
                <w:rFonts w:cs="Arial"/>
                <w:szCs w:val="20"/>
              </w:rPr>
              <w:t xml:space="preserve"> mobile app </w:t>
            </w:r>
            <w:r w:rsidRPr="005758F6">
              <w:rPr>
                <w:rFonts w:cs="Arial"/>
                <w:szCs w:val="20"/>
              </w:rPr>
              <w:t xml:space="preserve">integration with </w:t>
            </w:r>
            <w:proofErr w:type="spellStart"/>
            <w:r w:rsidRPr="005758F6">
              <w:rPr>
                <w:rFonts w:cs="Arial"/>
                <w:szCs w:val="20"/>
              </w:rPr>
              <w:t>iOS</w:t>
            </w:r>
            <w:proofErr w:type="spellEnd"/>
            <w:r w:rsidRPr="005758F6">
              <w:rPr>
                <w:rFonts w:cs="Arial"/>
                <w:szCs w:val="20"/>
              </w:rPr>
              <w:t xml:space="preserve">/Android </w:t>
            </w:r>
            <w:r w:rsidR="000811E4">
              <w:rPr>
                <w:rFonts w:cs="Arial"/>
                <w:szCs w:val="20"/>
              </w:rPr>
              <w:t>and other smartphone devices</w:t>
            </w:r>
          </w:p>
        </w:tc>
      </w:tr>
      <w:tr w:rsidR="00441CAE" w:rsidRPr="009C538C" w14:paraId="4B22F989"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7C0B29B3" w14:textId="77777777" w:rsidR="00441CAE" w:rsidRPr="009C538C" w:rsidRDefault="00441CAE" w:rsidP="00441CAE">
            <w:pPr>
              <w:pStyle w:val="ITSTableText"/>
              <w:snapToGrid w:val="0"/>
              <w:jc w:val="center"/>
              <w:rPr>
                <w:rFonts w:cs="Arial"/>
                <w:sz w:val="20"/>
                <w:szCs w:val="20"/>
              </w:rPr>
            </w:pPr>
            <w:r>
              <w:rPr>
                <w:rFonts w:cs="Arial"/>
                <w:sz w:val="20"/>
                <w:szCs w:val="20"/>
              </w:rPr>
              <w:t>OBJ3</w:t>
            </w:r>
          </w:p>
        </w:tc>
        <w:tc>
          <w:tcPr>
            <w:tcW w:w="8789" w:type="dxa"/>
            <w:tcBorders>
              <w:top w:val="single" w:sz="4" w:space="0" w:color="000000"/>
              <w:left w:val="single" w:sz="4" w:space="0" w:color="000000"/>
              <w:bottom w:val="single" w:sz="4" w:space="0" w:color="000000"/>
              <w:right w:val="single" w:sz="4" w:space="0" w:color="000000"/>
            </w:tcBorders>
          </w:tcPr>
          <w:p w14:paraId="1BD61686" w14:textId="4F6ABCFA" w:rsidR="00FE0A5D" w:rsidRDefault="000811E4" w:rsidP="00AB7815">
            <w:pPr>
              <w:pStyle w:val="ITSBodyText"/>
              <w:tabs>
                <w:tab w:val="left" w:pos="851"/>
              </w:tabs>
              <w:spacing w:before="60" w:after="60"/>
              <w:rPr>
                <w:rFonts w:cs="Arial"/>
                <w:szCs w:val="20"/>
              </w:rPr>
            </w:pPr>
            <w:r w:rsidRPr="000811E4">
              <w:rPr>
                <w:rFonts w:cs="Arial"/>
                <w:szCs w:val="20"/>
              </w:rPr>
              <w:t xml:space="preserve">To provide </w:t>
            </w:r>
            <w:r w:rsidRPr="00025AAB">
              <w:rPr>
                <w:rFonts w:cs="Arial"/>
                <w:b/>
                <w:szCs w:val="20"/>
              </w:rPr>
              <w:t>ca</w:t>
            </w:r>
            <w:r w:rsidR="00FE0A5D" w:rsidRPr="00025AAB">
              <w:rPr>
                <w:rFonts w:cs="Arial"/>
                <w:b/>
                <w:szCs w:val="20"/>
              </w:rPr>
              <w:t>lendar</w:t>
            </w:r>
            <w:r w:rsidR="00FE0A5D">
              <w:rPr>
                <w:rFonts w:cs="Arial"/>
                <w:szCs w:val="20"/>
              </w:rPr>
              <w:t xml:space="preserve"> functionality that is accurate, personalised and available to students when and where they want to use it (i.e. on their mobile devices at any time and in any location)</w:t>
            </w:r>
          </w:p>
          <w:p w14:paraId="7F2AD6DC" w14:textId="0B2AFDA1" w:rsidR="00FE0A5D" w:rsidRPr="00693BED" w:rsidRDefault="00FE0A5D" w:rsidP="00693BED">
            <w:pPr>
              <w:pStyle w:val="ITSTableText"/>
              <w:numPr>
                <w:ilvl w:val="0"/>
                <w:numId w:val="21"/>
              </w:numPr>
              <w:tabs>
                <w:tab w:val="clear" w:pos="0"/>
                <w:tab w:val="num" w:pos="459"/>
              </w:tabs>
              <w:suppressAutoHyphens/>
              <w:ind w:left="459" w:hanging="284"/>
              <w:rPr>
                <w:szCs w:val="18"/>
              </w:rPr>
            </w:pPr>
            <w:r w:rsidRPr="00693BED">
              <w:rPr>
                <w:szCs w:val="18"/>
              </w:rPr>
              <w:t>The calendar functionality must include</w:t>
            </w:r>
            <w:r w:rsidR="00E376E0">
              <w:rPr>
                <w:szCs w:val="18"/>
              </w:rPr>
              <w:t xml:space="preserve"> student timetables</w:t>
            </w:r>
            <w:r w:rsidR="00E376E0" w:rsidRPr="00693BED">
              <w:rPr>
                <w:szCs w:val="18"/>
              </w:rPr>
              <w:t xml:space="preserve"> in the fir</w:t>
            </w:r>
            <w:r w:rsidR="00E376E0">
              <w:rPr>
                <w:szCs w:val="18"/>
              </w:rPr>
              <w:t>st instance</w:t>
            </w:r>
          </w:p>
          <w:p w14:paraId="2981C15D" w14:textId="77777777" w:rsidR="00FE0A5D" w:rsidRPr="00693BED" w:rsidRDefault="00FE0A5D" w:rsidP="00693BED">
            <w:pPr>
              <w:pStyle w:val="ITSTableText"/>
              <w:numPr>
                <w:ilvl w:val="0"/>
                <w:numId w:val="21"/>
              </w:numPr>
              <w:tabs>
                <w:tab w:val="clear" w:pos="0"/>
                <w:tab w:val="num" w:pos="459"/>
              </w:tabs>
              <w:suppressAutoHyphens/>
              <w:ind w:left="459" w:hanging="284"/>
              <w:rPr>
                <w:szCs w:val="18"/>
              </w:rPr>
            </w:pPr>
            <w:r w:rsidRPr="00693BED">
              <w:rPr>
                <w:szCs w:val="18"/>
              </w:rPr>
              <w:t>The calendar should include key University dates</w:t>
            </w:r>
          </w:p>
          <w:p w14:paraId="326AED6B" w14:textId="4341D3E4" w:rsidR="000B5581" w:rsidRPr="009B2781" w:rsidRDefault="00FE0A5D" w:rsidP="00693BED">
            <w:pPr>
              <w:pStyle w:val="ITSTableText"/>
              <w:numPr>
                <w:ilvl w:val="0"/>
                <w:numId w:val="21"/>
              </w:numPr>
              <w:tabs>
                <w:tab w:val="clear" w:pos="0"/>
                <w:tab w:val="num" w:pos="459"/>
              </w:tabs>
              <w:suppressAutoHyphens/>
              <w:ind w:left="459" w:hanging="284"/>
              <w:rPr>
                <w:rFonts w:cs="Arial"/>
                <w:szCs w:val="20"/>
              </w:rPr>
            </w:pPr>
            <w:r w:rsidRPr="00693BED">
              <w:rPr>
                <w:szCs w:val="18"/>
              </w:rPr>
              <w:t>The calendar might include Exam timetables</w:t>
            </w:r>
          </w:p>
        </w:tc>
      </w:tr>
      <w:tr w:rsidR="00C8454B" w:rsidRPr="009C538C" w14:paraId="2CB1A296"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17CBEA8B" w14:textId="77777777" w:rsidR="00C8454B" w:rsidRDefault="00FE0A5D" w:rsidP="00441CAE">
            <w:pPr>
              <w:pStyle w:val="ITSTableText"/>
              <w:snapToGrid w:val="0"/>
              <w:jc w:val="center"/>
              <w:rPr>
                <w:rFonts w:cs="Arial"/>
                <w:sz w:val="20"/>
                <w:szCs w:val="20"/>
              </w:rPr>
            </w:pPr>
            <w:r>
              <w:rPr>
                <w:rFonts w:cs="Arial"/>
                <w:sz w:val="20"/>
                <w:szCs w:val="20"/>
              </w:rPr>
              <w:t>OBJ3</w:t>
            </w:r>
          </w:p>
        </w:tc>
        <w:tc>
          <w:tcPr>
            <w:tcW w:w="8789" w:type="dxa"/>
            <w:tcBorders>
              <w:top w:val="single" w:sz="4" w:space="0" w:color="000000"/>
              <w:left w:val="single" w:sz="4" w:space="0" w:color="000000"/>
              <w:bottom w:val="single" w:sz="4" w:space="0" w:color="000000"/>
              <w:right w:val="single" w:sz="4" w:space="0" w:color="000000"/>
            </w:tcBorders>
          </w:tcPr>
          <w:p w14:paraId="41DF4046" w14:textId="7A10F52D" w:rsidR="000B5581" w:rsidRDefault="00FE0A5D" w:rsidP="009B2781">
            <w:pPr>
              <w:pStyle w:val="ITSBodyText"/>
              <w:tabs>
                <w:tab w:val="left" w:pos="851"/>
              </w:tabs>
              <w:spacing w:before="60" w:after="60"/>
              <w:rPr>
                <w:rFonts w:cs="Arial"/>
                <w:szCs w:val="20"/>
              </w:rPr>
            </w:pPr>
            <w:r>
              <w:rPr>
                <w:rFonts w:cs="Arial"/>
                <w:szCs w:val="20"/>
              </w:rPr>
              <w:t xml:space="preserve">To provide relevant, searchable, categorised </w:t>
            </w:r>
            <w:r w:rsidR="00E522E6">
              <w:rPr>
                <w:rFonts w:cs="Arial"/>
                <w:szCs w:val="20"/>
              </w:rPr>
              <w:t xml:space="preserve">and </w:t>
            </w:r>
            <w:r w:rsidR="00DE6749">
              <w:rPr>
                <w:rFonts w:cs="Arial"/>
                <w:szCs w:val="20"/>
              </w:rPr>
              <w:t xml:space="preserve">interactive </w:t>
            </w:r>
            <w:r w:rsidR="00DE6749" w:rsidRPr="002B7942">
              <w:rPr>
                <w:rFonts w:cs="Arial"/>
                <w:b/>
                <w:szCs w:val="20"/>
              </w:rPr>
              <w:t>campus maps</w:t>
            </w:r>
            <w:r w:rsidR="00DE6749">
              <w:rPr>
                <w:rFonts w:cs="Arial"/>
                <w:szCs w:val="20"/>
              </w:rPr>
              <w:t xml:space="preserve"> that </w:t>
            </w:r>
            <w:r w:rsidR="002B7942">
              <w:rPr>
                <w:rFonts w:cs="Arial"/>
                <w:szCs w:val="20"/>
              </w:rPr>
              <w:t xml:space="preserve">show </w:t>
            </w:r>
            <w:r w:rsidR="000B5581" w:rsidRPr="000B5581">
              <w:rPr>
                <w:rFonts w:cs="Arial"/>
                <w:szCs w:val="20"/>
              </w:rPr>
              <w:t xml:space="preserve">information (incl. location) for </w:t>
            </w:r>
            <w:r w:rsidR="002B7942">
              <w:rPr>
                <w:rFonts w:cs="Arial"/>
                <w:szCs w:val="20"/>
              </w:rPr>
              <w:t xml:space="preserve">campus utilities such as </w:t>
            </w:r>
            <w:r w:rsidR="000B5581" w:rsidRPr="000B5581">
              <w:rPr>
                <w:rFonts w:cs="Arial"/>
                <w:szCs w:val="20"/>
              </w:rPr>
              <w:t xml:space="preserve">food outlets and car parks, classrooms/theatres, </w:t>
            </w:r>
            <w:r w:rsidR="00E376E0" w:rsidRPr="000B5581">
              <w:rPr>
                <w:rFonts w:cs="Arial"/>
                <w:szCs w:val="20"/>
              </w:rPr>
              <w:t>Wi</w:t>
            </w:r>
            <w:r w:rsidR="00E376E0">
              <w:rPr>
                <w:rFonts w:cs="Arial"/>
                <w:szCs w:val="20"/>
              </w:rPr>
              <w:t>-Fi</w:t>
            </w:r>
            <w:r w:rsidR="002B7942">
              <w:rPr>
                <w:rFonts w:cs="Arial"/>
                <w:szCs w:val="20"/>
              </w:rPr>
              <w:t xml:space="preserve"> hotspots and water fountains</w:t>
            </w:r>
            <w:r w:rsidR="00F73934">
              <w:rPr>
                <w:rFonts w:cs="Arial"/>
                <w:szCs w:val="20"/>
              </w:rPr>
              <w:t xml:space="preserve">, making use of </w:t>
            </w:r>
            <w:r w:rsidR="00F73934" w:rsidRPr="00F73934">
              <w:rPr>
                <w:rFonts w:cs="Arial"/>
                <w:szCs w:val="20"/>
              </w:rPr>
              <w:t>GPS technology on mobile devices</w:t>
            </w:r>
            <w:r w:rsidR="00E522E6">
              <w:rPr>
                <w:rFonts w:cs="Arial"/>
                <w:szCs w:val="20"/>
              </w:rPr>
              <w:t xml:space="preserve"> to provide students </w:t>
            </w:r>
            <w:r w:rsidR="00E376E0">
              <w:rPr>
                <w:rFonts w:cs="Arial"/>
                <w:szCs w:val="20"/>
              </w:rPr>
              <w:t xml:space="preserve">with </w:t>
            </w:r>
            <w:r w:rsidR="00E522E6">
              <w:rPr>
                <w:rFonts w:cs="Arial"/>
                <w:szCs w:val="20"/>
              </w:rPr>
              <w:t>directions from their current location to their desired location.</w:t>
            </w:r>
            <w:r w:rsidR="00F34C9F">
              <w:rPr>
                <w:rFonts w:cs="Arial"/>
                <w:szCs w:val="20"/>
              </w:rPr>
              <w:t xml:space="preserve"> This should be available to students when and where they want to use it (i.e. on their mobile devices at any time and in any location), provided they have an internet connection.</w:t>
            </w:r>
          </w:p>
        </w:tc>
      </w:tr>
      <w:tr w:rsidR="00C8454B" w:rsidRPr="009C538C" w14:paraId="4FB56691"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5B71036" w14:textId="77777777" w:rsidR="00C8454B" w:rsidRDefault="00F34C9F" w:rsidP="00441CAE">
            <w:pPr>
              <w:pStyle w:val="ITSTableText"/>
              <w:snapToGrid w:val="0"/>
              <w:jc w:val="center"/>
              <w:rPr>
                <w:rFonts w:cs="Arial"/>
                <w:sz w:val="20"/>
                <w:szCs w:val="20"/>
              </w:rPr>
            </w:pPr>
            <w:r>
              <w:rPr>
                <w:rFonts w:cs="Arial"/>
                <w:sz w:val="20"/>
                <w:szCs w:val="20"/>
              </w:rPr>
              <w:t>OBJ4</w:t>
            </w:r>
          </w:p>
        </w:tc>
        <w:tc>
          <w:tcPr>
            <w:tcW w:w="8789" w:type="dxa"/>
            <w:tcBorders>
              <w:top w:val="single" w:sz="4" w:space="0" w:color="000000"/>
              <w:left w:val="single" w:sz="4" w:space="0" w:color="000000"/>
              <w:bottom w:val="single" w:sz="4" w:space="0" w:color="000000"/>
              <w:right w:val="single" w:sz="4" w:space="0" w:color="000000"/>
            </w:tcBorders>
          </w:tcPr>
          <w:p w14:paraId="4AF5B88A" w14:textId="77777777" w:rsidR="002B7942" w:rsidRDefault="00DE6749" w:rsidP="00002155">
            <w:pPr>
              <w:pStyle w:val="ITSBodyText"/>
              <w:tabs>
                <w:tab w:val="left" w:pos="851"/>
              </w:tabs>
              <w:spacing w:before="60" w:after="60"/>
              <w:rPr>
                <w:rFonts w:cs="Arial"/>
                <w:szCs w:val="20"/>
              </w:rPr>
            </w:pPr>
            <w:r>
              <w:rPr>
                <w:rFonts w:cs="Arial"/>
                <w:szCs w:val="20"/>
              </w:rPr>
              <w:t xml:space="preserve">To implement, maintain and support delivery of </w:t>
            </w:r>
            <w:r w:rsidRPr="002B7942">
              <w:rPr>
                <w:rFonts w:cs="Arial"/>
                <w:b/>
                <w:szCs w:val="20"/>
              </w:rPr>
              <w:t>Student Portal notices and announcements</w:t>
            </w:r>
            <w:r w:rsidR="002B7942">
              <w:rPr>
                <w:rFonts w:cs="Arial"/>
                <w:szCs w:val="20"/>
              </w:rPr>
              <w:t xml:space="preserve"> to mobile devices </w:t>
            </w:r>
            <w:r w:rsidR="00002155">
              <w:rPr>
                <w:rFonts w:cs="Arial"/>
                <w:szCs w:val="20"/>
              </w:rPr>
              <w:t xml:space="preserve">with </w:t>
            </w:r>
            <w:r w:rsidR="002B7942">
              <w:rPr>
                <w:rFonts w:cs="Arial"/>
                <w:szCs w:val="20"/>
              </w:rPr>
              <w:t xml:space="preserve">notifications and alerts </w:t>
            </w:r>
            <w:r w:rsidR="00002155">
              <w:rPr>
                <w:rFonts w:cs="Arial"/>
                <w:szCs w:val="20"/>
              </w:rPr>
              <w:t xml:space="preserve">customisable </w:t>
            </w:r>
            <w:r w:rsidR="002B7942">
              <w:rPr>
                <w:rFonts w:cs="Arial"/>
                <w:szCs w:val="20"/>
              </w:rPr>
              <w:t>within the device, e.g. via device settings</w:t>
            </w:r>
          </w:p>
        </w:tc>
      </w:tr>
      <w:tr w:rsidR="00C8454B" w:rsidRPr="009C538C" w14:paraId="6A78F54B"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7D2C99BF" w14:textId="77777777" w:rsidR="00C8454B" w:rsidRDefault="00F34C9F" w:rsidP="00441CAE">
            <w:pPr>
              <w:pStyle w:val="ITSTableText"/>
              <w:snapToGrid w:val="0"/>
              <w:jc w:val="center"/>
              <w:rPr>
                <w:rFonts w:cs="Arial"/>
                <w:sz w:val="20"/>
                <w:szCs w:val="20"/>
              </w:rPr>
            </w:pPr>
            <w:r>
              <w:rPr>
                <w:rFonts w:cs="Arial"/>
                <w:sz w:val="20"/>
                <w:szCs w:val="20"/>
              </w:rPr>
              <w:t>OBJ5</w:t>
            </w:r>
          </w:p>
        </w:tc>
        <w:tc>
          <w:tcPr>
            <w:tcW w:w="8789" w:type="dxa"/>
            <w:tcBorders>
              <w:top w:val="single" w:sz="4" w:space="0" w:color="000000"/>
              <w:left w:val="single" w:sz="4" w:space="0" w:color="000000"/>
              <w:bottom w:val="single" w:sz="4" w:space="0" w:color="000000"/>
              <w:right w:val="single" w:sz="4" w:space="0" w:color="000000"/>
            </w:tcBorders>
          </w:tcPr>
          <w:p w14:paraId="331322C2" w14:textId="262DE191" w:rsidR="00C8454B" w:rsidRDefault="00F34C9F" w:rsidP="00DE6749">
            <w:pPr>
              <w:pStyle w:val="ITSBodyText"/>
              <w:tabs>
                <w:tab w:val="left" w:pos="851"/>
              </w:tabs>
              <w:spacing w:before="60" w:after="60"/>
              <w:rPr>
                <w:rFonts w:cs="Arial"/>
                <w:szCs w:val="20"/>
              </w:rPr>
            </w:pPr>
            <w:r>
              <w:rPr>
                <w:rFonts w:cs="Arial"/>
                <w:szCs w:val="20"/>
              </w:rPr>
              <w:t xml:space="preserve">To Integrate with or link to existing mobile friendly websites or mobile applications where they exist and it is suitable to do so. Such integration could include: </w:t>
            </w:r>
          </w:p>
          <w:p w14:paraId="47F1C053" w14:textId="04BC4C88" w:rsidR="00F34C9F" w:rsidRPr="00693BED" w:rsidRDefault="00E376E0" w:rsidP="00693BED">
            <w:pPr>
              <w:pStyle w:val="ITSTableText"/>
              <w:numPr>
                <w:ilvl w:val="0"/>
                <w:numId w:val="21"/>
              </w:numPr>
              <w:tabs>
                <w:tab w:val="clear" w:pos="0"/>
                <w:tab w:val="num" w:pos="459"/>
              </w:tabs>
              <w:suppressAutoHyphens/>
              <w:ind w:left="459" w:hanging="284"/>
              <w:rPr>
                <w:szCs w:val="18"/>
              </w:rPr>
            </w:pPr>
            <w:proofErr w:type="spellStart"/>
            <w:proofErr w:type="gramStart"/>
            <w:r>
              <w:rPr>
                <w:szCs w:val="18"/>
              </w:rPr>
              <w:t>ask.unimelb</w:t>
            </w:r>
            <w:proofErr w:type="spellEnd"/>
            <w:proofErr w:type="gramEnd"/>
            <w:r>
              <w:rPr>
                <w:szCs w:val="18"/>
              </w:rPr>
              <w:t xml:space="preserve"> (</w:t>
            </w:r>
            <w:proofErr w:type="spellStart"/>
            <w:r>
              <w:rPr>
                <w:szCs w:val="18"/>
              </w:rPr>
              <w:t>RightNow</w:t>
            </w:r>
            <w:proofErr w:type="spellEnd"/>
            <w:r>
              <w:rPr>
                <w:szCs w:val="18"/>
              </w:rPr>
              <w:t>)</w:t>
            </w:r>
          </w:p>
          <w:p w14:paraId="206C142F" w14:textId="77777777" w:rsidR="00F34C9F" w:rsidRPr="00693BED" w:rsidRDefault="00F34C9F" w:rsidP="00693BED">
            <w:pPr>
              <w:pStyle w:val="ITSTableText"/>
              <w:numPr>
                <w:ilvl w:val="0"/>
                <w:numId w:val="21"/>
              </w:numPr>
              <w:tabs>
                <w:tab w:val="clear" w:pos="0"/>
                <w:tab w:val="num" w:pos="459"/>
              </w:tabs>
              <w:suppressAutoHyphens/>
              <w:ind w:left="459" w:hanging="284"/>
              <w:rPr>
                <w:szCs w:val="18"/>
              </w:rPr>
            </w:pPr>
            <w:r w:rsidRPr="00693BED">
              <w:rPr>
                <w:szCs w:val="18"/>
              </w:rPr>
              <w:t>Smart forms</w:t>
            </w:r>
          </w:p>
          <w:p w14:paraId="6D4F23BE" w14:textId="77777777" w:rsidR="00F34C9F" w:rsidRPr="00025AAB" w:rsidRDefault="00F34C9F" w:rsidP="00693BED">
            <w:pPr>
              <w:pStyle w:val="ITSTableText"/>
              <w:numPr>
                <w:ilvl w:val="0"/>
                <w:numId w:val="21"/>
              </w:numPr>
              <w:tabs>
                <w:tab w:val="clear" w:pos="0"/>
                <w:tab w:val="num" w:pos="459"/>
              </w:tabs>
              <w:suppressAutoHyphens/>
              <w:ind w:left="459" w:hanging="284"/>
              <w:rPr>
                <w:b/>
                <w:szCs w:val="18"/>
              </w:rPr>
            </w:pPr>
            <w:r w:rsidRPr="00025AAB">
              <w:rPr>
                <w:b/>
                <w:szCs w:val="18"/>
              </w:rPr>
              <w:t>Mobile Learn</w:t>
            </w:r>
          </w:p>
          <w:p w14:paraId="101B139B" w14:textId="77777777" w:rsidR="00F34C9F" w:rsidRPr="00025AAB" w:rsidRDefault="00F34C9F" w:rsidP="00693BED">
            <w:pPr>
              <w:pStyle w:val="ITSTableText"/>
              <w:numPr>
                <w:ilvl w:val="0"/>
                <w:numId w:val="21"/>
              </w:numPr>
              <w:tabs>
                <w:tab w:val="clear" w:pos="0"/>
                <w:tab w:val="num" w:pos="459"/>
              </w:tabs>
              <w:suppressAutoHyphens/>
              <w:ind w:left="459" w:hanging="284"/>
              <w:rPr>
                <w:b/>
                <w:szCs w:val="18"/>
              </w:rPr>
            </w:pPr>
            <w:r w:rsidRPr="00025AAB">
              <w:rPr>
                <w:b/>
                <w:szCs w:val="18"/>
              </w:rPr>
              <w:t>Email</w:t>
            </w:r>
          </w:p>
          <w:p w14:paraId="5E97392A" w14:textId="6CE932BE" w:rsidR="00F34C9F" w:rsidRDefault="00F34C9F" w:rsidP="009B2781">
            <w:pPr>
              <w:rPr>
                <w:rFonts w:cs="Arial"/>
                <w:szCs w:val="20"/>
              </w:rPr>
            </w:pPr>
            <w:r>
              <w:t>Integration or linking is preferred over re-</w:t>
            </w:r>
            <w:r w:rsidR="009B2781">
              <w:t>writing existing applications.</w:t>
            </w:r>
          </w:p>
        </w:tc>
      </w:tr>
      <w:tr w:rsidR="00C8454B" w:rsidRPr="009C538C" w14:paraId="70BDBFB1"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D6733CF" w14:textId="77777777" w:rsidR="00C8454B" w:rsidRDefault="0060233B" w:rsidP="00441CAE">
            <w:pPr>
              <w:pStyle w:val="ITSTableText"/>
              <w:snapToGrid w:val="0"/>
              <w:jc w:val="center"/>
              <w:rPr>
                <w:rFonts w:cs="Arial"/>
                <w:sz w:val="20"/>
                <w:szCs w:val="20"/>
              </w:rPr>
            </w:pPr>
            <w:r>
              <w:rPr>
                <w:rFonts w:cs="Arial"/>
                <w:sz w:val="20"/>
                <w:szCs w:val="20"/>
              </w:rPr>
              <w:t>OBJ6</w:t>
            </w:r>
          </w:p>
        </w:tc>
        <w:tc>
          <w:tcPr>
            <w:tcW w:w="8789" w:type="dxa"/>
            <w:tcBorders>
              <w:top w:val="single" w:sz="4" w:space="0" w:color="000000"/>
              <w:left w:val="single" w:sz="4" w:space="0" w:color="000000"/>
              <w:bottom w:val="single" w:sz="4" w:space="0" w:color="000000"/>
              <w:right w:val="single" w:sz="4" w:space="0" w:color="000000"/>
            </w:tcBorders>
          </w:tcPr>
          <w:p w14:paraId="3B3B65D0" w14:textId="5944C95A" w:rsidR="00C8454B" w:rsidRDefault="009B2781" w:rsidP="009B2781">
            <w:pPr>
              <w:pStyle w:val="ITSBodyText"/>
              <w:tabs>
                <w:tab w:val="left" w:pos="851"/>
              </w:tabs>
              <w:spacing w:before="60" w:after="60"/>
              <w:rPr>
                <w:rFonts w:cs="Arial"/>
                <w:szCs w:val="20"/>
              </w:rPr>
            </w:pPr>
            <w:r>
              <w:rPr>
                <w:rFonts w:cs="Arial"/>
                <w:szCs w:val="20"/>
              </w:rPr>
              <w:t>To p</w:t>
            </w:r>
            <w:r w:rsidR="0060233B">
              <w:rPr>
                <w:rFonts w:cs="Arial"/>
                <w:szCs w:val="20"/>
              </w:rPr>
              <w:t xml:space="preserve">rovide a unified and cohesive user experience for students to access all the high use mobile friendly applications or sites and become a ‘one stop shop’ for students on the go, in much the same way </w:t>
            </w:r>
            <w:r w:rsidR="00E376E0">
              <w:rPr>
                <w:rFonts w:cs="Arial"/>
                <w:szCs w:val="20"/>
              </w:rPr>
              <w:t xml:space="preserve">as </w:t>
            </w:r>
            <w:r w:rsidR="0060233B">
              <w:rPr>
                <w:rFonts w:cs="Arial"/>
                <w:szCs w:val="20"/>
              </w:rPr>
              <w:t>the Student Portal is a ‘one stop shop’ for students on th</w:t>
            </w:r>
            <w:r w:rsidR="00E376E0">
              <w:rPr>
                <w:rFonts w:cs="Arial"/>
                <w:szCs w:val="20"/>
              </w:rPr>
              <w:t>e desktop</w:t>
            </w:r>
          </w:p>
        </w:tc>
      </w:tr>
      <w:tr w:rsidR="006A7623" w:rsidRPr="009C538C" w14:paraId="0443DC80"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A6FCF0E" w14:textId="77777777" w:rsidR="006A7623" w:rsidRDefault="006A7623" w:rsidP="00CE2D95">
            <w:pPr>
              <w:pStyle w:val="ITSTableText"/>
              <w:snapToGrid w:val="0"/>
              <w:jc w:val="center"/>
              <w:rPr>
                <w:rFonts w:cs="Arial"/>
                <w:sz w:val="20"/>
                <w:szCs w:val="20"/>
              </w:rPr>
            </w:pPr>
            <w:r>
              <w:rPr>
                <w:rFonts w:cs="Arial"/>
                <w:sz w:val="20"/>
                <w:szCs w:val="20"/>
              </w:rPr>
              <w:t>OBJ7</w:t>
            </w:r>
          </w:p>
        </w:tc>
        <w:tc>
          <w:tcPr>
            <w:tcW w:w="8789" w:type="dxa"/>
            <w:tcBorders>
              <w:top w:val="single" w:sz="4" w:space="0" w:color="000000"/>
              <w:left w:val="single" w:sz="4" w:space="0" w:color="000000"/>
              <w:bottom w:val="single" w:sz="4" w:space="0" w:color="000000"/>
              <w:right w:val="single" w:sz="4" w:space="0" w:color="000000"/>
            </w:tcBorders>
          </w:tcPr>
          <w:p w14:paraId="6E671956" w14:textId="5DBF4142" w:rsidR="006A7623" w:rsidRPr="0092294D" w:rsidRDefault="006A7623" w:rsidP="00693BED">
            <w:pPr>
              <w:pStyle w:val="ITSBodyText"/>
              <w:tabs>
                <w:tab w:val="left" w:pos="851"/>
              </w:tabs>
              <w:spacing w:before="60" w:after="60"/>
              <w:rPr>
                <w:rFonts w:cs="Arial"/>
                <w:szCs w:val="20"/>
              </w:rPr>
            </w:pPr>
            <w:r>
              <w:rPr>
                <w:rFonts w:cs="Arial"/>
                <w:szCs w:val="20"/>
              </w:rPr>
              <w:t xml:space="preserve">To support </w:t>
            </w:r>
            <w:r w:rsidRPr="005758F6">
              <w:rPr>
                <w:rFonts w:cs="Arial"/>
                <w:b/>
                <w:szCs w:val="20"/>
              </w:rPr>
              <w:t>easy login</w:t>
            </w:r>
            <w:r>
              <w:rPr>
                <w:rFonts w:cs="Arial"/>
                <w:szCs w:val="20"/>
              </w:rPr>
              <w:t xml:space="preserve">, e.g. via a </w:t>
            </w:r>
            <w:r w:rsidRPr="005758F6">
              <w:rPr>
                <w:rFonts w:cs="Arial"/>
                <w:szCs w:val="20"/>
              </w:rPr>
              <w:t xml:space="preserve">‘remember me’ feature </w:t>
            </w:r>
            <w:r>
              <w:rPr>
                <w:rFonts w:cs="Arial"/>
                <w:szCs w:val="20"/>
              </w:rPr>
              <w:t xml:space="preserve">that optionally retains the </w:t>
            </w:r>
            <w:r w:rsidRPr="0092294D">
              <w:rPr>
                <w:rFonts w:cs="Arial"/>
                <w:szCs w:val="20"/>
              </w:rPr>
              <w:t>student’s</w:t>
            </w:r>
            <w:r>
              <w:rPr>
                <w:rFonts w:cs="Arial"/>
                <w:szCs w:val="20"/>
              </w:rPr>
              <w:t xml:space="preserve"> login details for quick access on their mobile device</w:t>
            </w:r>
          </w:p>
        </w:tc>
      </w:tr>
      <w:tr w:rsidR="006A7623" w:rsidRPr="009C538C" w14:paraId="31EC1DFA"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A6ECF7A" w14:textId="77777777" w:rsidR="006A7623" w:rsidRDefault="006A7623" w:rsidP="00441CAE">
            <w:pPr>
              <w:pStyle w:val="ITSTableText"/>
              <w:snapToGrid w:val="0"/>
              <w:jc w:val="center"/>
              <w:rPr>
                <w:rFonts w:cs="Arial"/>
                <w:sz w:val="20"/>
                <w:szCs w:val="20"/>
              </w:rPr>
            </w:pPr>
            <w:r>
              <w:rPr>
                <w:rFonts w:cs="Arial"/>
                <w:sz w:val="20"/>
                <w:szCs w:val="20"/>
              </w:rPr>
              <w:t>OBJ8</w:t>
            </w:r>
          </w:p>
        </w:tc>
        <w:tc>
          <w:tcPr>
            <w:tcW w:w="8789" w:type="dxa"/>
            <w:tcBorders>
              <w:top w:val="single" w:sz="4" w:space="0" w:color="000000"/>
              <w:left w:val="single" w:sz="4" w:space="0" w:color="000000"/>
              <w:bottom w:val="single" w:sz="4" w:space="0" w:color="000000"/>
              <w:right w:val="single" w:sz="4" w:space="0" w:color="000000"/>
            </w:tcBorders>
          </w:tcPr>
          <w:p w14:paraId="481A3EE8" w14:textId="76A32E8A" w:rsidR="006A7623" w:rsidRPr="009B2781" w:rsidRDefault="009B2781" w:rsidP="00E376E0">
            <w:pPr>
              <w:rPr>
                <w:rFonts w:cs="Arial"/>
                <w:szCs w:val="20"/>
              </w:rPr>
            </w:pPr>
            <w:r w:rsidRPr="009B2781">
              <w:rPr>
                <w:rFonts w:cs="Arial"/>
                <w:szCs w:val="20"/>
              </w:rPr>
              <w:t xml:space="preserve">To </w:t>
            </w:r>
            <w:r w:rsidR="00E376E0">
              <w:rPr>
                <w:rFonts w:cs="Arial"/>
                <w:szCs w:val="20"/>
              </w:rPr>
              <w:t xml:space="preserve">solution could </w:t>
            </w:r>
            <w:r w:rsidRPr="009B2781">
              <w:rPr>
                <w:rFonts w:cs="Arial"/>
                <w:szCs w:val="20"/>
              </w:rPr>
              <w:t xml:space="preserve">provide </w:t>
            </w:r>
            <w:r>
              <w:rPr>
                <w:rFonts w:cs="Arial"/>
                <w:szCs w:val="20"/>
              </w:rPr>
              <w:t>n</w:t>
            </w:r>
            <w:r w:rsidRPr="009B2781">
              <w:rPr>
                <w:rFonts w:cs="Arial"/>
                <w:szCs w:val="20"/>
              </w:rPr>
              <w:t xml:space="preserve">ews </w:t>
            </w:r>
            <w:r>
              <w:rPr>
                <w:rFonts w:cs="Arial"/>
                <w:szCs w:val="20"/>
              </w:rPr>
              <w:t>f</w:t>
            </w:r>
            <w:r w:rsidRPr="009B2781">
              <w:rPr>
                <w:rFonts w:cs="Arial"/>
                <w:szCs w:val="20"/>
              </w:rPr>
              <w:t>eeds</w:t>
            </w:r>
            <w:r>
              <w:rPr>
                <w:rFonts w:cs="Arial"/>
                <w:szCs w:val="20"/>
              </w:rPr>
              <w:t xml:space="preserve"> and event information </w:t>
            </w:r>
            <w:r w:rsidRPr="00F73934">
              <w:rPr>
                <w:rFonts w:cs="Arial"/>
                <w:szCs w:val="20"/>
              </w:rPr>
              <w:t>on mobile devices</w:t>
            </w:r>
            <w:r>
              <w:rPr>
                <w:rFonts w:cs="Arial"/>
                <w:szCs w:val="20"/>
              </w:rPr>
              <w:t xml:space="preserve"> to users when and where they want to use it (i.e. on their mobile devices at any time and in any location), provided they have an internet connection</w:t>
            </w:r>
          </w:p>
        </w:tc>
      </w:tr>
    </w:tbl>
    <w:p w14:paraId="771D7793" w14:textId="77777777" w:rsidR="00C9696A" w:rsidRDefault="00C9696A" w:rsidP="00C9696A">
      <w:pPr>
        <w:pStyle w:val="ITSOutlineNumberedHeading2"/>
      </w:pPr>
      <w:bookmarkStart w:id="73" w:name="_Toc367281194"/>
      <w:r>
        <w:lastRenderedPageBreak/>
        <w:t>Service requirements</w:t>
      </w:r>
      <w:bookmarkEnd w:id="73"/>
    </w:p>
    <w:p w14:paraId="408148C0" w14:textId="77777777" w:rsidR="00441CAE" w:rsidRPr="00DD1860" w:rsidRDefault="00441CAE" w:rsidP="00E67131">
      <w:pPr>
        <w:pStyle w:val="ITSBodyText"/>
      </w:pPr>
      <w:r>
        <w:t xml:space="preserve">The following statements describe the high-level requirements for </w:t>
      </w:r>
      <w:r>
        <w:rPr>
          <w:i/>
        </w:rPr>
        <w:t>how well</w:t>
      </w:r>
      <w:r>
        <w:t xml:space="preserve"> the proposed service must perform, as opposed to </w:t>
      </w:r>
      <w:r w:rsidRPr="00DD1860">
        <w:rPr>
          <w:i/>
        </w:rPr>
        <w:t>what</w:t>
      </w:r>
      <w:r>
        <w:t xml:space="preserve"> the service must provide which is covered by the objectives.</w:t>
      </w:r>
    </w:p>
    <w:p w14:paraId="3AD0BB74" w14:textId="6D5ABCDB" w:rsidR="00C9696A" w:rsidRDefault="00C9696A" w:rsidP="006F5B1C">
      <w:pPr>
        <w:pStyle w:val="ITSInstructionalText"/>
        <w:tabs>
          <w:tab w:val="left" w:pos="7293"/>
        </w:tabs>
        <w:pPrChange w:id="74" w:author="Paul Beaumont" w:date="2013-10-15T14:04:00Z">
          <w:pPr>
            <w:pStyle w:val="ITSInstructionalText"/>
          </w:pPr>
        </w:pPrChange>
      </w:pPr>
      <w:del w:id="75" w:author="Paul Beaumont" w:date="2013-10-15T14:03:00Z">
        <w:r w:rsidDel="006F5B1C">
          <w:delText>List the high level service requirements.</w:delText>
        </w:r>
        <w:r w:rsidR="00057226" w:rsidDel="006F5B1C">
          <w:delText xml:space="preserve"> </w:delText>
        </w:r>
        <w:r w:rsidDel="006F5B1C">
          <w:delText>For example:</w:delText>
        </w:r>
        <w:r w:rsidR="00AF37E3" w:rsidDel="006F5B1C">
          <w:delText xml:space="preserve"> Provide a solution that will be available to all professional and academic staff within the University, 24 hours a day, from within the University network and via the public Internet. Ensure that all access to the solution is via a secure, authentic connection.</w:delText>
        </w:r>
      </w:del>
    </w:p>
    <w:tbl>
      <w:tblPr>
        <w:tblW w:w="9621" w:type="dxa"/>
        <w:tblInd w:w="-15" w:type="dxa"/>
        <w:tblLayout w:type="fixed"/>
        <w:tblLook w:val="0000" w:firstRow="0" w:lastRow="0" w:firstColumn="0" w:lastColumn="0" w:noHBand="0" w:noVBand="0"/>
      </w:tblPr>
      <w:tblGrid>
        <w:gridCol w:w="1541"/>
        <w:gridCol w:w="8080"/>
      </w:tblGrid>
      <w:tr w:rsidR="00F8418F" w:rsidRPr="009F5238" w14:paraId="175958C7" w14:textId="77777777" w:rsidTr="00FE6CF6">
        <w:trPr>
          <w:cantSplit/>
          <w:trHeight w:val="340"/>
          <w:tblHeader/>
        </w:trPr>
        <w:tc>
          <w:tcPr>
            <w:tcW w:w="1541" w:type="dxa"/>
            <w:tcBorders>
              <w:top w:val="single" w:sz="4" w:space="0" w:color="000000"/>
              <w:left w:val="single" w:sz="4" w:space="0" w:color="000000"/>
              <w:bottom w:val="single" w:sz="4" w:space="0" w:color="000000"/>
              <w:right w:val="single" w:sz="4" w:space="0" w:color="000000"/>
            </w:tcBorders>
            <w:shd w:val="clear" w:color="auto" w:fill="000000"/>
          </w:tcPr>
          <w:p w14:paraId="74B4127A" w14:textId="77777777" w:rsidR="00F8418F" w:rsidRPr="009F5238" w:rsidRDefault="00AD5DEF" w:rsidP="00C9696A">
            <w:pPr>
              <w:pStyle w:val="ITSTableText"/>
              <w:snapToGrid w:val="0"/>
              <w:rPr>
                <w:b/>
                <w:color w:val="FFFFFF"/>
                <w:szCs w:val="18"/>
              </w:rPr>
            </w:pPr>
            <w:r>
              <w:rPr>
                <w:b/>
                <w:color w:val="FFFFFF"/>
                <w:szCs w:val="18"/>
              </w:rPr>
              <w:t>Ref</w:t>
            </w:r>
          </w:p>
        </w:tc>
        <w:tc>
          <w:tcPr>
            <w:tcW w:w="8080" w:type="dxa"/>
            <w:tcBorders>
              <w:top w:val="single" w:sz="4" w:space="0" w:color="000000"/>
              <w:left w:val="single" w:sz="4" w:space="0" w:color="000000"/>
              <w:bottom w:val="single" w:sz="4" w:space="0" w:color="000000"/>
              <w:right w:val="single" w:sz="4" w:space="0" w:color="000000"/>
            </w:tcBorders>
            <w:shd w:val="clear" w:color="auto" w:fill="000000"/>
          </w:tcPr>
          <w:p w14:paraId="3B35BB25" w14:textId="77777777" w:rsidR="00F8418F" w:rsidRPr="009F5238" w:rsidRDefault="00F8418F" w:rsidP="00C9696A">
            <w:pPr>
              <w:pStyle w:val="ITSTableText"/>
              <w:ind w:left="34"/>
              <w:rPr>
                <w:b/>
                <w:color w:val="FFFFFF"/>
                <w:szCs w:val="18"/>
              </w:rPr>
            </w:pPr>
            <w:r w:rsidRPr="009F5238">
              <w:rPr>
                <w:b/>
                <w:color w:val="FFFFFF"/>
                <w:szCs w:val="18"/>
              </w:rPr>
              <w:t>Description</w:t>
            </w:r>
          </w:p>
        </w:tc>
      </w:tr>
      <w:tr w:rsidR="00F8418F" w:rsidRPr="009F5238" w14:paraId="31FEED2C"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9AF9811" w14:textId="77777777" w:rsidR="00F8418F" w:rsidRPr="009F5238" w:rsidRDefault="00AF37E3" w:rsidP="00C9696A">
            <w:pPr>
              <w:pStyle w:val="ITSTableText"/>
              <w:snapToGrid w:val="0"/>
              <w:jc w:val="center"/>
              <w:rPr>
                <w:szCs w:val="18"/>
              </w:rPr>
            </w:pPr>
            <w:r>
              <w:rPr>
                <w:szCs w:val="18"/>
              </w:rPr>
              <w:t>SRQ1</w:t>
            </w:r>
          </w:p>
        </w:tc>
        <w:tc>
          <w:tcPr>
            <w:tcW w:w="8080" w:type="dxa"/>
            <w:tcBorders>
              <w:top w:val="single" w:sz="4" w:space="0" w:color="000000"/>
              <w:left w:val="single" w:sz="4" w:space="0" w:color="000000"/>
              <w:bottom w:val="single" w:sz="4" w:space="0" w:color="000000"/>
              <w:right w:val="single" w:sz="4" w:space="0" w:color="000000"/>
            </w:tcBorders>
          </w:tcPr>
          <w:p w14:paraId="4069B2D8" w14:textId="580272EC" w:rsidR="0092294D" w:rsidRPr="009F5238" w:rsidRDefault="00F73934" w:rsidP="00693BED">
            <w:pPr>
              <w:pStyle w:val="ITSTableText"/>
              <w:ind w:left="34"/>
              <w:rPr>
                <w:szCs w:val="18"/>
              </w:rPr>
            </w:pPr>
            <w:r w:rsidRPr="008F5453">
              <w:rPr>
                <w:rFonts w:cs="Arial"/>
                <w:sz w:val="20"/>
                <w:szCs w:val="20"/>
              </w:rPr>
              <w:t xml:space="preserve">The </w:t>
            </w:r>
            <w:r w:rsidR="00783A51" w:rsidRPr="008F5453">
              <w:rPr>
                <w:rFonts w:cs="Arial"/>
                <w:sz w:val="20"/>
                <w:szCs w:val="20"/>
              </w:rPr>
              <w:t>app</w:t>
            </w:r>
            <w:r w:rsidRPr="008F5453">
              <w:rPr>
                <w:rFonts w:cs="Arial"/>
                <w:sz w:val="20"/>
                <w:szCs w:val="20"/>
              </w:rPr>
              <w:t xml:space="preserve"> should be </w:t>
            </w:r>
            <w:r w:rsidR="0092294D" w:rsidRPr="008F5453">
              <w:rPr>
                <w:rFonts w:cs="Arial"/>
                <w:sz w:val="20"/>
                <w:szCs w:val="20"/>
              </w:rPr>
              <w:t>simple</w:t>
            </w:r>
            <w:r w:rsidR="000B5581" w:rsidRPr="008F5453">
              <w:rPr>
                <w:rFonts w:cs="Arial"/>
                <w:sz w:val="20"/>
                <w:szCs w:val="20"/>
              </w:rPr>
              <w:t>, attractive,</w:t>
            </w:r>
            <w:r w:rsidR="0092294D" w:rsidRPr="008F5453">
              <w:rPr>
                <w:rFonts w:cs="Arial"/>
                <w:sz w:val="20"/>
                <w:szCs w:val="20"/>
              </w:rPr>
              <w:t xml:space="preserve"> and easy to navigate on different devices, mobile-optimised with clean and consistent layout between pages/functions</w:t>
            </w:r>
          </w:p>
        </w:tc>
      </w:tr>
      <w:tr w:rsidR="00F8418F" w:rsidRPr="009F5238" w14:paraId="0A4BCC8C"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BDD8F9F" w14:textId="77777777" w:rsidR="00F8418F" w:rsidRPr="009F5238" w:rsidRDefault="00AF37E3" w:rsidP="00C9696A">
            <w:pPr>
              <w:pStyle w:val="ITSTableText"/>
              <w:snapToGrid w:val="0"/>
              <w:jc w:val="center"/>
              <w:rPr>
                <w:szCs w:val="18"/>
              </w:rPr>
            </w:pPr>
            <w:r>
              <w:rPr>
                <w:szCs w:val="18"/>
              </w:rPr>
              <w:t>SRQ2</w:t>
            </w:r>
          </w:p>
        </w:tc>
        <w:tc>
          <w:tcPr>
            <w:tcW w:w="8080" w:type="dxa"/>
            <w:tcBorders>
              <w:top w:val="single" w:sz="4" w:space="0" w:color="000000"/>
              <w:left w:val="single" w:sz="4" w:space="0" w:color="000000"/>
              <w:bottom w:val="single" w:sz="4" w:space="0" w:color="000000"/>
              <w:right w:val="single" w:sz="4" w:space="0" w:color="000000"/>
            </w:tcBorders>
          </w:tcPr>
          <w:p w14:paraId="1DDB8A0D" w14:textId="6D3D6741" w:rsidR="00F8418F" w:rsidRPr="009F5238" w:rsidRDefault="00F73934" w:rsidP="00693BED">
            <w:pPr>
              <w:pStyle w:val="ITSBodyText"/>
              <w:spacing w:before="60" w:after="60"/>
              <w:rPr>
                <w:sz w:val="18"/>
                <w:szCs w:val="18"/>
              </w:rPr>
            </w:pPr>
            <w:r w:rsidRPr="008F5453">
              <w:rPr>
                <w:rFonts w:cs="Arial"/>
                <w:szCs w:val="20"/>
              </w:rPr>
              <w:t xml:space="preserve">The </w:t>
            </w:r>
            <w:r w:rsidR="00783A51" w:rsidRPr="008F5453">
              <w:rPr>
                <w:rFonts w:cs="Arial"/>
                <w:szCs w:val="20"/>
              </w:rPr>
              <w:t>app</w:t>
            </w:r>
            <w:r w:rsidRPr="008F5453">
              <w:rPr>
                <w:rFonts w:cs="Arial"/>
                <w:szCs w:val="20"/>
              </w:rPr>
              <w:t xml:space="preserve"> should be </w:t>
            </w:r>
            <w:r w:rsidR="0092294D" w:rsidRPr="008F5453">
              <w:rPr>
                <w:rFonts w:cs="Arial"/>
                <w:szCs w:val="20"/>
              </w:rPr>
              <w:t>fully functional, and stable</w:t>
            </w:r>
          </w:p>
        </w:tc>
      </w:tr>
      <w:tr w:rsidR="00551812" w:rsidRPr="009F5238" w14:paraId="503C6668"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C525818" w14:textId="38317C33" w:rsidR="00551812" w:rsidRDefault="00551812" w:rsidP="00C9696A">
            <w:pPr>
              <w:pStyle w:val="ITSTableText"/>
              <w:snapToGrid w:val="0"/>
              <w:jc w:val="center"/>
              <w:rPr>
                <w:szCs w:val="18"/>
              </w:rPr>
            </w:pPr>
            <w:r>
              <w:rPr>
                <w:szCs w:val="18"/>
              </w:rPr>
              <w:t>SQR3</w:t>
            </w:r>
          </w:p>
        </w:tc>
        <w:tc>
          <w:tcPr>
            <w:tcW w:w="8080" w:type="dxa"/>
            <w:tcBorders>
              <w:top w:val="single" w:sz="4" w:space="0" w:color="000000"/>
              <w:left w:val="single" w:sz="4" w:space="0" w:color="000000"/>
              <w:bottom w:val="single" w:sz="4" w:space="0" w:color="000000"/>
              <w:right w:val="single" w:sz="4" w:space="0" w:color="000000"/>
            </w:tcBorders>
          </w:tcPr>
          <w:p w14:paraId="5E0A67C9" w14:textId="60E30DAD" w:rsidR="00551812" w:rsidRPr="008F5453" w:rsidRDefault="00551812" w:rsidP="00E376E0">
            <w:pPr>
              <w:pStyle w:val="ITSBodyText"/>
              <w:tabs>
                <w:tab w:val="left" w:pos="851"/>
              </w:tabs>
              <w:spacing w:before="60" w:after="60"/>
              <w:rPr>
                <w:rFonts w:cs="Arial"/>
                <w:szCs w:val="20"/>
              </w:rPr>
            </w:pPr>
            <w:r>
              <w:rPr>
                <w:rFonts w:cs="Arial"/>
                <w:szCs w:val="20"/>
              </w:rPr>
              <w:t>The applica</w:t>
            </w:r>
            <w:r w:rsidR="00E376E0">
              <w:rPr>
                <w:rFonts w:cs="Arial"/>
                <w:szCs w:val="20"/>
              </w:rPr>
              <w:t>tion should be highly available;</w:t>
            </w:r>
            <w:r>
              <w:rPr>
                <w:rFonts w:cs="Arial"/>
                <w:szCs w:val="20"/>
              </w:rPr>
              <w:t xml:space="preserve"> </w:t>
            </w:r>
            <w:r w:rsidR="00E376E0">
              <w:rPr>
                <w:rFonts w:cs="Arial"/>
                <w:szCs w:val="20"/>
              </w:rPr>
              <w:t>w</w:t>
            </w:r>
            <w:r>
              <w:rPr>
                <w:rFonts w:cs="Arial"/>
                <w:szCs w:val="20"/>
              </w:rPr>
              <w:t>hen services are not available, the applicatio</w:t>
            </w:r>
            <w:r w:rsidR="00E376E0">
              <w:rPr>
                <w:rFonts w:cs="Arial"/>
                <w:szCs w:val="20"/>
              </w:rPr>
              <w:t>n should handle this gracefully</w:t>
            </w:r>
          </w:p>
        </w:tc>
      </w:tr>
      <w:tr w:rsidR="00F8418F" w:rsidRPr="009F5238" w14:paraId="6363285B"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8F2D6B3" w14:textId="23D5B5CB" w:rsidR="00F8418F" w:rsidRPr="009F5238" w:rsidRDefault="00AF37E3" w:rsidP="00C9696A">
            <w:pPr>
              <w:pStyle w:val="ITSTableText"/>
              <w:snapToGrid w:val="0"/>
              <w:jc w:val="center"/>
              <w:rPr>
                <w:szCs w:val="18"/>
              </w:rPr>
            </w:pPr>
            <w:r>
              <w:rPr>
                <w:szCs w:val="18"/>
              </w:rPr>
              <w:t>SRQ</w:t>
            </w:r>
            <w:r w:rsidR="00551812">
              <w:rPr>
                <w:szCs w:val="18"/>
              </w:rPr>
              <w:t>4</w:t>
            </w:r>
          </w:p>
        </w:tc>
        <w:tc>
          <w:tcPr>
            <w:tcW w:w="8080" w:type="dxa"/>
            <w:tcBorders>
              <w:top w:val="single" w:sz="4" w:space="0" w:color="000000"/>
              <w:left w:val="single" w:sz="4" w:space="0" w:color="000000"/>
              <w:bottom w:val="single" w:sz="4" w:space="0" w:color="000000"/>
              <w:right w:val="single" w:sz="4" w:space="0" w:color="000000"/>
            </w:tcBorders>
          </w:tcPr>
          <w:p w14:paraId="37236193" w14:textId="77777777" w:rsidR="00F8418F" w:rsidRPr="009F5238" w:rsidRDefault="00783A51" w:rsidP="00783A51">
            <w:pPr>
              <w:pStyle w:val="ITSBodyText"/>
              <w:tabs>
                <w:tab w:val="left" w:pos="851"/>
              </w:tabs>
              <w:spacing w:before="60" w:after="60"/>
              <w:rPr>
                <w:sz w:val="18"/>
                <w:szCs w:val="18"/>
              </w:rPr>
            </w:pPr>
            <w:r w:rsidRPr="008F5453">
              <w:rPr>
                <w:rFonts w:cs="Arial"/>
                <w:szCs w:val="20"/>
              </w:rPr>
              <w:t xml:space="preserve">The app should be accessible through </w:t>
            </w:r>
            <w:proofErr w:type="spellStart"/>
            <w:r w:rsidRPr="008F5453">
              <w:rPr>
                <w:rFonts w:cs="Arial"/>
                <w:szCs w:val="20"/>
              </w:rPr>
              <w:t>Uniwireless</w:t>
            </w:r>
            <w:proofErr w:type="spellEnd"/>
            <w:r w:rsidRPr="008F5453">
              <w:rPr>
                <w:rFonts w:cs="Arial"/>
                <w:szCs w:val="20"/>
              </w:rPr>
              <w:t xml:space="preserve"> and not use the student’s internet quota</w:t>
            </w:r>
          </w:p>
        </w:tc>
      </w:tr>
      <w:tr w:rsidR="007C6773" w:rsidRPr="009F5238" w14:paraId="2468A4A5"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6E1010BC" w14:textId="57B6DA7F" w:rsidR="007C6773" w:rsidRDefault="00EA3B70" w:rsidP="00C9696A">
            <w:pPr>
              <w:pStyle w:val="ITSTableText"/>
              <w:snapToGrid w:val="0"/>
              <w:jc w:val="center"/>
              <w:rPr>
                <w:szCs w:val="18"/>
              </w:rPr>
            </w:pPr>
            <w:r>
              <w:rPr>
                <w:szCs w:val="18"/>
              </w:rPr>
              <w:t>SRQ</w:t>
            </w:r>
            <w:r w:rsidR="00551812">
              <w:rPr>
                <w:szCs w:val="18"/>
              </w:rPr>
              <w:t>5</w:t>
            </w:r>
          </w:p>
        </w:tc>
        <w:tc>
          <w:tcPr>
            <w:tcW w:w="8080" w:type="dxa"/>
            <w:tcBorders>
              <w:top w:val="single" w:sz="4" w:space="0" w:color="000000"/>
              <w:left w:val="single" w:sz="4" w:space="0" w:color="000000"/>
              <w:bottom w:val="single" w:sz="4" w:space="0" w:color="000000"/>
              <w:right w:val="single" w:sz="4" w:space="0" w:color="000000"/>
            </w:tcBorders>
          </w:tcPr>
          <w:p w14:paraId="49158E2F" w14:textId="3852ED11" w:rsidR="007C6773" w:rsidRPr="00C26677" w:rsidRDefault="00551812" w:rsidP="007C6773">
            <w:pPr>
              <w:pStyle w:val="ITSBodyText"/>
              <w:spacing w:before="60" w:after="60"/>
              <w:rPr>
                <w:sz w:val="18"/>
                <w:szCs w:val="18"/>
              </w:rPr>
            </w:pPr>
            <w:r>
              <w:rPr>
                <w:sz w:val="18"/>
                <w:szCs w:val="18"/>
              </w:rPr>
              <w:t>I</w:t>
            </w:r>
            <w:r w:rsidRPr="00551812">
              <w:rPr>
                <w:rFonts w:cs="Arial"/>
                <w:szCs w:val="20"/>
              </w:rPr>
              <w:t>ntegration should be through the service bus, and be secured through the Oracle Enterprise Gateway (OEG)</w:t>
            </w:r>
          </w:p>
          <w:p w14:paraId="4A4EC619" w14:textId="2072E18C" w:rsidR="007C6773" w:rsidRDefault="007C6773" w:rsidP="007C6773">
            <w:pPr>
              <w:pStyle w:val="ITSBodyText"/>
              <w:tabs>
                <w:tab w:val="left" w:pos="851"/>
              </w:tabs>
              <w:spacing w:before="60" w:after="60"/>
              <w:rPr>
                <w:szCs w:val="18"/>
              </w:rPr>
            </w:pPr>
            <w:r>
              <w:rPr>
                <w:szCs w:val="18"/>
              </w:rPr>
              <w:t>Note: Integration requirements may differ depending on the solution selected</w:t>
            </w:r>
            <w:r w:rsidR="00551812">
              <w:rPr>
                <w:szCs w:val="18"/>
              </w:rPr>
              <w:t>.</w:t>
            </w:r>
          </w:p>
          <w:p w14:paraId="5AFC8434" w14:textId="72437BAB" w:rsidR="00551812" w:rsidRPr="009F5238" w:rsidRDefault="00551812" w:rsidP="007C6773">
            <w:pPr>
              <w:pStyle w:val="ITSBodyText"/>
              <w:tabs>
                <w:tab w:val="left" w:pos="851"/>
              </w:tabs>
              <w:spacing w:before="60" w:after="60"/>
              <w:rPr>
                <w:sz w:val="18"/>
                <w:szCs w:val="18"/>
              </w:rPr>
            </w:pPr>
            <w:r>
              <w:rPr>
                <w:szCs w:val="18"/>
              </w:rPr>
              <w:t>OEG is not currently in production and is identified as a risk and an issue.</w:t>
            </w:r>
          </w:p>
        </w:tc>
      </w:tr>
      <w:tr w:rsidR="007C6773" w:rsidRPr="009F5238" w14:paraId="21EE9E51"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D811B0B" w14:textId="7E227D8F" w:rsidR="007C6773" w:rsidRDefault="00EA3B70" w:rsidP="00C9696A">
            <w:pPr>
              <w:pStyle w:val="ITSTableText"/>
              <w:snapToGrid w:val="0"/>
              <w:jc w:val="center"/>
              <w:rPr>
                <w:szCs w:val="18"/>
              </w:rPr>
            </w:pPr>
            <w:r>
              <w:rPr>
                <w:szCs w:val="18"/>
              </w:rPr>
              <w:t>SRQ</w:t>
            </w:r>
            <w:r w:rsidR="00551812">
              <w:rPr>
                <w:szCs w:val="18"/>
              </w:rPr>
              <w:t>6</w:t>
            </w:r>
          </w:p>
        </w:tc>
        <w:tc>
          <w:tcPr>
            <w:tcW w:w="8080" w:type="dxa"/>
            <w:tcBorders>
              <w:top w:val="single" w:sz="4" w:space="0" w:color="000000"/>
              <w:left w:val="single" w:sz="4" w:space="0" w:color="000000"/>
              <w:bottom w:val="single" w:sz="4" w:space="0" w:color="000000"/>
              <w:right w:val="single" w:sz="4" w:space="0" w:color="000000"/>
            </w:tcBorders>
          </w:tcPr>
          <w:p w14:paraId="76111F7D" w14:textId="77777777" w:rsidR="007C6773" w:rsidRPr="00C26677" w:rsidRDefault="002726D4" w:rsidP="007C6773">
            <w:pPr>
              <w:pStyle w:val="ITSBodyText"/>
              <w:spacing w:before="60" w:after="60"/>
              <w:rPr>
                <w:sz w:val="18"/>
                <w:szCs w:val="18"/>
              </w:rPr>
            </w:pPr>
            <w:r>
              <w:rPr>
                <w:sz w:val="18"/>
                <w:szCs w:val="18"/>
              </w:rPr>
              <w:t>The Student Portal Mobile Application</w:t>
            </w:r>
            <w:r w:rsidR="007C6773" w:rsidRPr="00C26677">
              <w:rPr>
                <w:sz w:val="18"/>
                <w:szCs w:val="18"/>
              </w:rPr>
              <w:t xml:space="preserve"> will conform to University policy with regards to:</w:t>
            </w:r>
          </w:p>
          <w:p w14:paraId="09F2000A" w14:textId="77777777" w:rsidR="007C6773" w:rsidRPr="00C26677" w:rsidRDefault="007C6773" w:rsidP="005532E2">
            <w:pPr>
              <w:pStyle w:val="ITSTableText"/>
              <w:numPr>
                <w:ilvl w:val="0"/>
                <w:numId w:val="21"/>
              </w:numPr>
              <w:tabs>
                <w:tab w:val="clear" w:pos="0"/>
                <w:tab w:val="num" w:pos="459"/>
              </w:tabs>
              <w:suppressAutoHyphens/>
              <w:ind w:left="459" w:hanging="284"/>
              <w:rPr>
                <w:szCs w:val="18"/>
              </w:rPr>
            </w:pPr>
            <w:r w:rsidRPr="00C26677">
              <w:rPr>
                <w:szCs w:val="18"/>
              </w:rPr>
              <w:t>Accessibility</w:t>
            </w:r>
          </w:p>
          <w:p w14:paraId="23F83C67" w14:textId="77777777" w:rsidR="007C6773" w:rsidRPr="00C26677" w:rsidRDefault="007C6773" w:rsidP="005532E2">
            <w:pPr>
              <w:pStyle w:val="ITSTableText"/>
              <w:numPr>
                <w:ilvl w:val="0"/>
                <w:numId w:val="21"/>
              </w:numPr>
              <w:tabs>
                <w:tab w:val="clear" w:pos="0"/>
                <w:tab w:val="num" w:pos="459"/>
              </w:tabs>
              <w:suppressAutoHyphens/>
              <w:ind w:left="459" w:hanging="284"/>
              <w:rPr>
                <w:szCs w:val="18"/>
              </w:rPr>
            </w:pPr>
            <w:r w:rsidRPr="00C26677">
              <w:rPr>
                <w:szCs w:val="18"/>
              </w:rPr>
              <w:t xml:space="preserve">Privacy (see also Access and Security) </w:t>
            </w:r>
          </w:p>
          <w:p w14:paraId="0531FAD0" w14:textId="77777777" w:rsidR="007C6773" w:rsidRPr="00C26677" w:rsidRDefault="007C6773" w:rsidP="005532E2">
            <w:pPr>
              <w:pStyle w:val="ITSTableText"/>
              <w:numPr>
                <w:ilvl w:val="0"/>
                <w:numId w:val="21"/>
              </w:numPr>
              <w:tabs>
                <w:tab w:val="clear" w:pos="0"/>
                <w:tab w:val="num" w:pos="459"/>
              </w:tabs>
              <w:suppressAutoHyphens/>
              <w:ind w:left="459" w:hanging="284"/>
              <w:rPr>
                <w:szCs w:val="18"/>
              </w:rPr>
            </w:pPr>
            <w:r w:rsidRPr="00C26677">
              <w:rPr>
                <w:szCs w:val="18"/>
              </w:rPr>
              <w:t>Integrity</w:t>
            </w:r>
          </w:p>
          <w:p w14:paraId="057417DA" w14:textId="77777777" w:rsidR="00693BED" w:rsidRPr="00693BED" w:rsidRDefault="007C6773" w:rsidP="00693BED">
            <w:pPr>
              <w:pStyle w:val="ITSTableText"/>
              <w:numPr>
                <w:ilvl w:val="0"/>
                <w:numId w:val="21"/>
              </w:numPr>
              <w:tabs>
                <w:tab w:val="clear" w:pos="0"/>
                <w:tab w:val="num" w:pos="459"/>
              </w:tabs>
              <w:suppressAutoHyphens/>
              <w:ind w:left="459" w:hanging="284"/>
              <w:rPr>
                <w:b/>
                <w:szCs w:val="18"/>
              </w:rPr>
            </w:pPr>
            <w:r w:rsidRPr="00C26677">
              <w:rPr>
                <w:szCs w:val="18"/>
              </w:rPr>
              <w:t>Confidentiality</w:t>
            </w:r>
          </w:p>
          <w:p w14:paraId="7AFEF449" w14:textId="51C3C090" w:rsidR="007C6773" w:rsidRPr="00C26677" w:rsidRDefault="007C6773" w:rsidP="00693BED">
            <w:pPr>
              <w:pStyle w:val="ITSTableText"/>
              <w:numPr>
                <w:ilvl w:val="0"/>
                <w:numId w:val="21"/>
              </w:numPr>
              <w:tabs>
                <w:tab w:val="clear" w:pos="0"/>
                <w:tab w:val="num" w:pos="459"/>
              </w:tabs>
              <w:suppressAutoHyphens/>
              <w:ind w:left="459" w:hanging="284"/>
              <w:rPr>
                <w:b/>
                <w:szCs w:val="18"/>
              </w:rPr>
            </w:pPr>
            <w:r w:rsidRPr="00C26677">
              <w:rPr>
                <w:szCs w:val="18"/>
              </w:rPr>
              <w:t>Security</w:t>
            </w:r>
          </w:p>
        </w:tc>
      </w:tr>
      <w:tr w:rsidR="0092294D" w:rsidRPr="009F5238" w14:paraId="38F02F0F"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A3C3E66" w14:textId="515E4001" w:rsidR="0092294D" w:rsidRDefault="00551812" w:rsidP="00C9696A">
            <w:pPr>
              <w:pStyle w:val="ITSTableText"/>
              <w:snapToGrid w:val="0"/>
              <w:jc w:val="center"/>
              <w:rPr>
                <w:szCs w:val="18"/>
              </w:rPr>
            </w:pPr>
            <w:r>
              <w:rPr>
                <w:szCs w:val="18"/>
              </w:rPr>
              <w:t>SQR7</w:t>
            </w:r>
          </w:p>
        </w:tc>
        <w:tc>
          <w:tcPr>
            <w:tcW w:w="8080" w:type="dxa"/>
            <w:tcBorders>
              <w:top w:val="single" w:sz="4" w:space="0" w:color="000000"/>
              <w:left w:val="single" w:sz="4" w:space="0" w:color="000000"/>
              <w:bottom w:val="single" w:sz="4" w:space="0" w:color="000000"/>
              <w:right w:val="single" w:sz="4" w:space="0" w:color="000000"/>
            </w:tcBorders>
          </w:tcPr>
          <w:p w14:paraId="5432B901" w14:textId="212301BB" w:rsidR="0092294D" w:rsidRPr="008F5453" w:rsidRDefault="00783A51" w:rsidP="00E376E0">
            <w:pPr>
              <w:pStyle w:val="ITSTableText"/>
              <w:snapToGrid w:val="0"/>
              <w:rPr>
                <w:rFonts w:cs="Arial"/>
                <w:sz w:val="20"/>
                <w:szCs w:val="20"/>
              </w:rPr>
            </w:pPr>
            <w:r w:rsidRPr="008F5453">
              <w:rPr>
                <w:rFonts w:cs="Arial"/>
                <w:sz w:val="20"/>
                <w:szCs w:val="20"/>
              </w:rPr>
              <w:t>The app should be fast to load (</w:t>
            </w:r>
            <w:r w:rsidR="005758F6" w:rsidRPr="008F5453">
              <w:rPr>
                <w:rFonts w:cs="Arial"/>
                <w:sz w:val="20"/>
                <w:szCs w:val="20"/>
              </w:rPr>
              <w:t>no more than 5 seconds</w:t>
            </w:r>
            <w:r w:rsidRPr="008F5453">
              <w:rPr>
                <w:rFonts w:cs="Arial"/>
                <w:sz w:val="20"/>
                <w:szCs w:val="20"/>
              </w:rPr>
              <w:t xml:space="preserve"> per screen</w:t>
            </w:r>
            <w:r w:rsidR="005758F6" w:rsidRPr="008F5453">
              <w:rPr>
                <w:rFonts w:cs="Arial"/>
                <w:sz w:val="20"/>
                <w:szCs w:val="20"/>
              </w:rPr>
              <w:t xml:space="preserve">, as per Student Portal Standard), with </w:t>
            </w:r>
            <w:r w:rsidRPr="008F5453">
              <w:rPr>
                <w:rFonts w:cs="Arial"/>
                <w:sz w:val="20"/>
                <w:szCs w:val="20"/>
              </w:rPr>
              <w:t>few images and videos</w:t>
            </w:r>
          </w:p>
        </w:tc>
      </w:tr>
      <w:tr w:rsidR="000B5581" w:rsidRPr="009F5238" w14:paraId="57D93510"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714A282A" w14:textId="54A8044D" w:rsidR="000B5581" w:rsidRDefault="003774F5" w:rsidP="00C9696A">
            <w:pPr>
              <w:pStyle w:val="ITSTableText"/>
              <w:snapToGrid w:val="0"/>
              <w:jc w:val="center"/>
              <w:rPr>
                <w:szCs w:val="18"/>
              </w:rPr>
            </w:pPr>
            <w:r>
              <w:rPr>
                <w:szCs w:val="18"/>
              </w:rPr>
              <w:t>SQR8</w:t>
            </w:r>
          </w:p>
        </w:tc>
        <w:tc>
          <w:tcPr>
            <w:tcW w:w="8080" w:type="dxa"/>
            <w:tcBorders>
              <w:top w:val="single" w:sz="4" w:space="0" w:color="000000"/>
              <w:left w:val="single" w:sz="4" w:space="0" w:color="000000"/>
              <w:bottom w:val="single" w:sz="4" w:space="0" w:color="000000"/>
              <w:right w:val="single" w:sz="4" w:space="0" w:color="000000"/>
            </w:tcBorders>
          </w:tcPr>
          <w:p w14:paraId="44F3CBAB" w14:textId="77777777" w:rsidR="000B5581" w:rsidRPr="008F5453" w:rsidRDefault="00783A51" w:rsidP="005758F6">
            <w:pPr>
              <w:pStyle w:val="ITSTableText"/>
              <w:snapToGrid w:val="0"/>
              <w:rPr>
                <w:rFonts w:cs="Arial"/>
                <w:sz w:val="20"/>
                <w:szCs w:val="20"/>
              </w:rPr>
            </w:pPr>
            <w:r w:rsidRPr="008F5453">
              <w:rPr>
                <w:rFonts w:cs="Arial"/>
                <w:sz w:val="20"/>
                <w:szCs w:val="20"/>
              </w:rPr>
              <w:t>T</w:t>
            </w:r>
            <w:r w:rsidR="000B5581" w:rsidRPr="008F5453">
              <w:rPr>
                <w:rFonts w:cs="Arial"/>
                <w:sz w:val="20"/>
                <w:szCs w:val="20"/>
              </w:rPr>
              <w:t>he app should have a small size and not require high amounts of data transfer</w:t>
            </w:r>
          </w:p>
        </w:tc>
      </w:tr>
      <w:tr w:rsidR="000B5581" w:rsidRPr="009F5238" w14:paraId="112D3DDD"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42D58DC4" w14:textId="13BDF407" w:rsidR="000B5581" w:rsidRDefault="003774F5" w:rsidP="00C9696A">
            <w:pPr>
              <w:pStyle w:val="ITSTableText"/>
              <w:snapToGrid w:val="0"/>
              <w:jc w:val="center"/>
              <w:rPr>
                <w:szCs w:val="18"/>
              </w:rPr>
            </w:pPr>
            <w:r>
              <w:rPr>
                <w:szCs w:val="18"/>
              </w:rPr>
              <w:t>SQR9</w:t>
            </w:r>
          </w:p>
        </w:tc>
        <w:tc>
          <w:tcPr>
            <w:tcW w:w="8080" w:type="dxa"/>
            <w:tcBorders>
              <w:top w:val="single" w:sz="4" w:space="0" w:color="000000"/>
              <w:left w:val="single" w:sz="4" w:space="0" w:color="000000"/>
              <w:bottom w:val="single" w:sz="4" w:space="0" w:color="000000"/>
              <w:right w:val="single" w:sz="4" w:space="0" w:color="000000"/>
            </w:tcBorders>
          </w:tcPr>
          <w:p w14:paraId="15AC61B6" w14:textId="77777777" w:rsidR="000B5581" w:rsidRPr="008F5453" w:rsidRDefault="00783A51" w:rsidP="005758F6">
            <w:pPr>
              <w:pStyle w:val="ITSTableText"/>
              <w:snapToGrid w:val="0"/>
              <w:rPr>
                <w:rFonts w:cs="Arial"/>
                <w:sz w:val="20"/>
                <w:szCs w:val="20"/>
              </w:rPr>
            </w:pPr>
            <w:r w:rsidRPr="008F5453">
              <w:rPr>
                <w:rFonts w:cs="Arial"/>
                <w:sz w:val="20"/>
                <w:szCs w:val="20"/>
              </w:rPr>
              <w:t>T</w:t>
            </w:r>
            <w:r w:rsidR="005758F6" w:rsidRPr="008F5453">
              <w:rPr>
                <w:rFonts w:cs="Arial"/>
                <w:sz w:val="20"/>
                <w:szCs w:val="20"/>
              </w:rPr>
              <w:t xml:space="preserve">he </w:t>
            </w:r>
            <w:r w:rsidR="000B5581" w:rsidRPr="008F5453">
              <w:rPr>
                <w:rFonts w:cs="Arial"/>
                <w:sz w:val="20"/>
                <w:szCs w:val="20"/>
              </w:rPr>
              <w:t>app should be provided at no direct cost to the student</w:t>
            </w:r>
          </w:p>
        </w:tc>
      </w:tr>
      <w:tr w:rsidR="000B5581" w:rsidRPr="009F5238" w14:paraId="5DE8703C"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0FAB0A59" w14:textId="4250AB70" w:rsidR="000B5581" w:rsidRDefault="003774F5" w:rsidP="00C9696A">
            <w:pPr>
              <w:pStyle w:val="ITSTableText"/>
              <w:snapToGrid w:val="0"/>
              <w:jc w:val="center"/>
              <w:rPr>
                <w:szCs w:val="18"/>
              </w:rPr>
            </w:pPr>
            <w:r>
              <w:rPr>
                <w:szCs w:val="18"/>
              </w:rPr>
              <w:t>SQR10</w:t>
            </w:r>
          </w:p>
        </w:tc>
        <w:tc>
          <w:tcPr>
            <w:tcW w:w="8080" w:type="dxa"/>
            <w:tcBorders>
              <w:top w:val="single" w:sz="4" w:space="0" w:color="000000"/>
              <w:left w:val="single" w:sz="4" w:space="0" w:color="000000"/>
              <w:bottom w:val="single" w:sz="4" w:space="0" w:color="000000"/>
              <w:right w:val="single" w:sz="4" w:space="0" w:color="000000"/>
            </w:tcBorders>
          </w:tcPr>
          <w:p w14:paraId="2FB8C19D" w14:textId="21570325" w:rsidR="000B5581" w:rsidRPr="008F5453" w:rsidRDefault="00783A51" w:rsidP="005758F6">
            <w:pPr>
              <w:pStyle w:val="ITSTableText"/>
              <w:snapToGrid w:val="0"/>
              <w:rPr>
                <w:rFonts w:cs="Arial"/>
                <w:sz w:val="20"/>
                <w:szCs w:val="20"/>
              </w:rPr>
            </w:pPr>
            <w:r w:rsidRPr="008F5453">
              <w:rPr>
                <w:rFonts w:cs="Arial"/>
                <w:sz w:val="20"/>
                <w:szCs w:val="20"/>
              </w:rPr>
              <w:t>T</w:t>
            </w:r>
            <w:r w:rsidR="000B5581" w:rsidRPr="008F5453">
              <w:rPr>
                <w:rFonts w:cs="Arial"/>
                <w:sz w:val="20"/>
                <w:szCs w:val="20"/>
              </w:rPr>
              <w:t xml:space="preserve">he app should be available for all major mobile devices working on </w:t>
            </w:r>
            <w:proofErr w:type="spellStart"/>
            <w:r w:rsidR="000B5581" w:rsidRPr="008F5453">
              <w:rPr>
                <w:rFonts w:cs="Arial"/>
                <w:sz w:val="20"/>
                <w:szCs w:val="20"/>
              </w:rPr>
              <w:t>iOS</w:t>
            </w:r>
            <w:proofErr w:type="spellEnd"/>
            <w:r w:rsidR="000B5581" w:rsidRPr="008F5453">
              <w:rPr>
                <w:rFonts w:cs="Arial"/>
                <w:sz w:val="20"/>
                <w:szCs w:val="20"/>
              </w:rPr>
              <w:t>, Android and Windows</w:t>
            </w:r>
            <w:r w:rsidR="00551812">
              <w:rPr>
                <w:rFonts w:cs="Arial"/>
                <w:sz w:val="20"/>
                <w:szCs w:val="20"/>
              </w:rPr>
              <w:t xml:space="preserve"> </w:t>
            </w:r>
            <w:r w:rsidR="00551812" w:rsidRPr="00493B30">
              <w:rPr>
                <w:rFonts w:cs="Arial"/>
                <w:sz w:val="20"/>
                <w:szCs w:val="20"/>
              </w:rPr>
              <w:t>i</w:t>
            </w:r>
            <w:r w:rsidR="00E376E0">
              <w:rPr>
                <w:rFonts w:cs="Arial"/>
                <w:sz w:val="20"/>
                <w:szCs w:val="20"/>
              </w:rPr>
              <w:t>n either native or HTML5 format</w:t>
            </w:r>
          </w:p>
        </w:tc>
      </w:tr>
      <w:tr w:rsidR="000B5581" w:rsidRPr="009F5238" w14:paraId="356DAC13"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3926A396" w14:textId="0F1EAE60" w:rsidR="000B5581" w:rsidRDefault="003774F5" w:rsidP="00C9696A">
            <w:pPr>
              <w:pStyle w:val="ITSTableText"/>
              <w:snapToGrid w:val="0"/>
              <w:jc w:val="center"/>
              <w:rPr>
                <w:szCs w:val="18"/>
              </w:rPr>
            </w:pPr>
            <w:r>
              <w:rPr>
                <w:szCs w:val="18"/>
              </w:rPr>
              <w:t>SQR11</w:t>
            </w:r>
          </w:p>
        </w:tc>
        <w:tc>
          <w:tcPr>
            <w:tcW w:w="8080" w:type="dxa"/>
            <w:tcBorders>
              <w:top w:val="single" w:sz="4" w:space="0" w:color="000000"/>
              <w:left w:val="single" w:sz="4" w:space="0" w:color="000000"/>
              <w:bottom w:val="single" w:sz="4" w:space="0" w:color="000000"/>
              <w:right w:val="single" w:sz="4" w:space="0" w:color="000000"/>
            </w:tcBorders>
          </w:tcPr>
          <w:p w14:paraId="1A5E79A7" w14:textId="77777777" w:rsidR="000B5581" w:rsidRPr="008F5453" w:rsidRDefault="000B5581" w:rsidP="00783A51">
            <w:pPr>
              <w:pStyle w:val="ITSTableText"/>
              <w:snapToGrid w:val="0"/>
              <w:rPr>
                <w:rFonts w:cs="Arial"/>
                <w:sz w:val="20"/>
                <w:szCs w:val="20"/>
              </w:rPr>
            </w:pPr>
            <w:r w:rsidRPr="008F5453">
              <w:rPr>
                <w:rFonts w:cs="Arial"/>
                <w:sz w:val="20"/>
                <w:szCs w:val="20"/>
              </w:rPr>
              <w:t>The app should have information available offline</w:t>
            </w:r>
            <w:r w:rsidR="00783A51" w:rsidRPr="008F5453">
              <w:rPr>
                <w:rFonts w:cs="Arial"/>
                <w:sz w:val="20"/>
                <w:szCs w:val="20"/>
              </w:rPr>
              <w:t xml:space="preserve"> where possible</w:t>
            </w:r>
          </w:p>
        </w:tc>
      </w:tr>
      <w:tr w:rsidR="005758F6" w:rsidRPr="009F5238" w14:paraId="226CB703"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4B6F156A" w14:textId="4FED33F0" w:rsidR="005758F6" w:rsidRDefault="003774F5" w:rsidP="00C9696A">
            <w:pPr>
              <w:pStyle w:val="ITSTableText"/>
              <w:snapToGrid w:val="0"/>
              <w:jc w:val="center"/>
              <w:rPr>
                <w:szCs w:val="18"/>
              </w:rPr>
            </w:pPr>
            <w:r>
              <w:rPr>
                <w:szCs w:val="18"/>
              </w:rPr>
              <w:t>SQR12</w:t>
            </w:r>
          </w:p>
        </w:tc>
        <w:tc>
          <w:tcPr>
            <w:tcW w:w="8080" w:type="dxa"/>
            <w:tcBorders>
              <w:top w:val="single" w:sz="4" w:space="0" w:color="000000"/>
              <w:left w:val="single" w:sz="4" w:space="0" w:color="000000"/>
              <w:bottom w:val="single" w:sz="4" w:space="0" w:color="000000"/>
              <w:right w:val="single" w:sz="4" w:space="0" w:color="000000"/>
            </w:tcBorders>
          </w:tcPr>
          <w:p w14:paraId="7F956C67" w14:textId="20ED90A8" w:rsidR="005758F6" w:rsidRPr="008F5453" w:rsidRDefault="00493B30" w:rsidP="00783A51">
            <w:pPr>
              <w:pStyle w:val="ITSTableText"/>
              <w:snapToGrid w:val="0"/>
              <w:rPr>
                <w:rFonts w:cs="Arial"/>
                <w:sz w:val="20"/>
                <w:szCs w:val="20"/>
              </w:rPr>
            </w:pPr>
            <w:r w:rsidRPr="00493B30">
              <w:rPr>
                <w:rFonts w:cs="Arial"/>
                <w:sz w:val="20"/>
                <w:szCs w:val="20"/>
              </w:rPr>
              <w:t>Provide Single Sign On where this is available, and</w:t>
            </w:r>
            <w:r w:rsidR="00E376E0">
              <w:rPr>
                <w:rFonts w:cs="Arial"/>
                <w:sz w:val="20"/>
                <w:szCs w:val="20"/>
              </w:rPr>
              <w:t xml:space="preserve"> same sign on where this is not</w:t>
            </w:r>
          </w:p>
        </w:tc>
      </w:tr>
      <w:tr w:rsidR="005758F6" w:rsidRPr="009F5238" w14:paraId="3403D66B"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3FB5B0DA" w14:textId="2757DA5B" w:rsidR="005758F6" w:rsidRDefault="003774F5" w:rsidP="00C9696A">
            <w:pPr>
              <w:pStyle w:val="ITSTableText"/>
              <w:snapToGrid w:val="0"/>
              <w:jc w:val="center"/>
              <w:rPr>
                <w:szCs w:val="18"/>
              </w:rPr>
            </w:pPr>
            <w:r>
              <w:rPr>
                <w:szCs w:val="18"/>
              </w:rPr>
              <w:t>SQR13</w:t>
            </w:r>
          </w:p>
        </w:tc>
        <w:tc>
          <w:tcPr>
            <w:tcW w:w="8080" w:type="dxa"/>
            <w:tcBorders>
              <w:top w:val="single" w:sz="4" w:space="0" w:color="000000"/>
              <w:left w:val="single" w:sz="4" w:space="0" w:color="000000"/>
              <w:bottom w:val="single" w:sz="4" w:space="0" w:color="000000"/>
              <w:right w:val="single" w:sz="4" w:space="0" w:color="000000"/>
            </w:tcBorders>
          </w:tcPr>
          <w:p w14:paraId="384E6EF7" w14:textId="77777777" w:rsidR="005758F6" w:rsidRPr="008F5453" w:rsidRDefault="00783A51" w:rsidP="00783A51">
            <w:pPr>
              <w:pStyle w:val="ITSTableText"/>
              <w:snapToGrid w:val="0"/>
              <w:rPr>
                <w:rFonts w:cs="Arial"/>
                <w:sz w:val="20"/>
                <w:szCs w:val="20"/>
              </w:rPr>
            </w:pPr>
            <w:r w:rsidRPr="008F5453">
              <w:rPr>
                <w:rFonts w:cs="Arial"/>
                <w:sz w:val="20"/>
                <w:szCs w:val="20"/>
              </w:rPr>
              <w:t>The app should b</w:t>
            </w:r>
            <w:r w:rsidR="005758F6" w:rsidRPr="008F5453">
              <w:rPr>
                <w:rFonts w:cs="Arial"/>
                <w:sz w:val="20"/>
                <w:szCs w:val="20"/>
              </w:rPr>
              <w:t>e supported via a Service Desk with agreed fault resolution times</w:t>
            </w:r>
          </w:p>
        </w:tc>
      </w:tr>
      <w:tr w:rsidR="005758F6" w:rsidRPr="009F5238" w14:paraId="0E345529"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24594CD" w14:textId="44D56540" w:rsidR="005758F6" w:rsidRDefault="003774F5" w:rsidP="00C9696A">
            <w:pPr>
              <w:pStyle w:val="ITSTableText"/>
              <w:snapToGrid w:val="0"/>
              <w:jc w:val="center"/>
              <w:rPr>
                <w:szCs w:val="18"/>
              </w:rPr>
            </w:pPr>
            <w:r>
              <w:rPr>
                <w:szCs w:val="18"/>
              </w:rPr>
              <w:t>SQR14</w:t>
            </w:r>
          </w:p>
        </w:tc>
        <w:tc>
          <w:tcPr>
            <w:tcW w:w="8080" w:type="dxa"/>
            <w:tcBorders>
              <w:top w:val="single" w:sz="4" w:space="0" w:color="000000"/>
              <w:left w:val="single" w:sz="4" w:space="0" w:color="000000"/>
              <w:bottom w:val="single" w:sz="4" w:space="0" w:color="000000"/>
              <w:right w:val="single" w:sz="4" w:space="0" w:color="000000"/>
            </w:tcBorders>
          </w:tcPr>
          <w:p w14:paraId="126A2C5B" w14:textId="77777777" w:rsidR="005758F6" w:rsidRPr="008F5453" w:rsidRDefault="00783A51" w:rsidP="00783A51">
            <w:pPr>
              <w:pStyle w:val="ITSTableText"/>
              <w:snapToGrid w:val="0"/>
              <w:rPr>
                <w:rFonts w:cs="Arial"/>
                <w:sz w:val="20"/>
                <w:szCs w:val="20"/>
              </w:rPr>
            </w:pPr>
            <w:r w:rsidRPr="008F5453">
              <w:rPr>
                <w:rFonts w:cs="Arial"/>
                <w:sz w:val="20"/>
                <w:szCs w:val="20"/>
              </w:rPr>
              <w:t>The app should be m</w:t>
            </w:r>
            <w:r w:rsidR="005758F6" w:rsidRPr="008F5453">
              <w:rPr>
                <w:rFonts w:cs="Arial"/>
                <w:sz w:val="20"/>
                <w:szCs w:val="20"/>
              </w:rPr>
              <w:t xml:space="preserve">aintained by operations </w:t>
            </w:r>
            <w:r w:rsidRPr="008F5453">
              <w:rPr>
                <w:rFonts w:cs="Arial"/>
                <w:sz w:val="20"/>
                <w:szCs w:val="20"/>
              </w:rPr>
              <w:t xml:space="preserve">with bug fixes and new features delivered to users </w:t>
            </w:r>
            <w:r w:rsidR="005758F6" w:rsidRPr="008F5453">
              <w:rPr>
                <w:rFonts w:cs="Arial"/>
                <w:sz w:val="20"/>
                <w:szCs w:val="20"/>
              </w:rPr>
              <w:t xml:space="preserve">via </w:t>
            </w:r>
            <w:r w:rsidRPr="008F5453">
              <w:rPr>
                <w:rFonts w:cs="Arial"/>
                <w:sz w:val="20"/>
                <w:szCs w:val="20"/>
              </w:rPr>
              <w:t>regular</w:t>
            </w:r>
            <w:r w:rsidR="005758F6" w:rsidRPr="008F5453">
              <w:rPr>
                <w:rFonts w:cs="Arial"/>
                <w:sz w:val="20"/>
                <w:szCs w:val="20"/>
              </w:rPr>
              <w:t xml:space="preserve"> </w:t>
            </w:r>
            <w:r w:rsidRPr="008F5453">
              <w:rPr>
                <w:rFonts w:cs="Arial"/>
                <w:sz w:val="20"/>
                <w:szCs w:val="20"/>
              </w:rPr>
              <w:t>app updates</w:t>
            </w:r>
          </w:p>
        </w:tc>
      </w:tr>
      <w:tr w:rsidR="005758F6" w:rsidRPr="009F5238" w14:paraId="6407D75F"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08B3BEEB" w14:textId="36A23A7B" w:rsidR="005758F6" w:rsidRDefault="003774F5" w:rsidP="00C9696A">
            <w:pPr>
              <w:pStyle w:val="ITSTableText"/>
              <w:snapToGrid w:val="0"/>
              <w:jc w:val="center"/>
              <w:rPr>
                <w:szCs w:val="18"/>
              </w:rPr>
            </w:pPr>
            <w:r>
              <w:rPr>
                <w:szCs w:val="18"/>
              </w:rPr>
              <w:t>SQR15</w:t>
            </w:r>
          </w:p>
        </w:tc>
        <w:tc>
          <w:tcPr>
            <w:tcW w:w="8080" w:type="dxa"/>
            <w:tcBorders>
              <w:top w:val="single" w:sz="4" w:space="0" w:color="000000"/>
              <w:left w:val="single" w:sz="4" w:space="0" w:color="000000"/>
              <w:bottom w:val="single" w:sz="4" w:space="0" w:color="000000"/>
              <w:right w:val="single" w:sz="4" w:space="0" w:color="000000"/>
            </w:tcBorders>
          </w:tcPr>
          <w:p w14:paraId="72AFF99C" w14:textId="77777777" w:rsidR="005758F6" w:rsidRPr="008F5453" w:rsidRDefault="00783A51" w:rsidP="00783A51">
            <w:pPr>
              <w:pStyle w:val="ITSTableText"/>
              <w:snapToGrid w:val="0"/>
              <w:rPr>
                <w:rFonts w:cs="Arial"/>
                <w:sz w:val="20"/>
                <w:szCs w:val="20"/>
              </w:rPr>
            </w:pPr>
            <w:r w:rsidRPr="008F5453">
              <w:rPr>
                <w:rFonts w:cs="Arial"/>
                <w:sz w:val="20"/>
                <w:szCs w:val="20"/>
              </w:rPr>
              <w:t xml:space="preserve">The app should be </w:t>
            </w:r>
            <w:r w:rsidR="005758F6" w:rsidRPr="008F5453">
              <w:rPr>
                <w:rFonts w:cs="Arial"/>
                <w:sz w:val="20"/>
                <w:szCs w:val="20"/>
              </w:rPr>
              <w:t>accessible via a secure environment while complying with University IT Security standards</w:t>
            </w:r>
          </w:p>
        </w:tc>
      </w:tr>
    </w:tbl>
    <w:p w14:paraId="1BDE418A" w14:textId="1EA82C5D" w:rsidR="00C9696A" w:rsidRDefault="00C9696A" w:rsidP="00C9696A">
      <w:pPr>
        <w:pStyle w:val="ITSOutlineNumberedHeading2"/>
      </w:pPr>
      <w:bookmarkStart w:id="76" w:name="_Toc367281195"/>
      <w:r>
        <w:t>Customer scope</w:t>
      </w:r>
      <w:bookmarkEnd w:id="76"/>
    </w:p>
    <w:p w14:paraId="3884FF6F" w14:textId="444308E3" w:rsidR="00057226" w:rsidDel="006F5B1C" w:rsidRDefault="00F8418F" w:rsidP="00C9696A">
      <w:pPr>
        <w:pStyle w:val="ITSInstructionalText"/>
        <w:rPr>
          <w:del w:id="77" w:author="Paul Beaumont" w:date="2013-10-15T14:05:00Z"/>
        </w:rPr>
      </w:pPr>
      <w:del w:id="78" w:author="Paul Beaumont" w:date="2013-10-15T14:05:00Z">
        <w:r w:rsidDel="006F5B1C">
          <w:delText xml:space="preserve">List </w:delText>
        </w:r>
        <w:r w:rsidR="00AD5DEF" w:rsidDel="006F5B1C">
          <w:delText>the customer groups</w:delText>
        </w:r>
        <w:r w:rsidR="00057226" w:rsidDel="006F5B1C">
          <w:delText xml:space="preserve"> </w:delText>
        </w:r>
        <w:r w:rsidDel="006F5B1C">
          <w:delText xml:space="preserve">who will </w:delText>
        </w:r>
        <w:r w:rsidR="00057226" w:rsidDel="006F5B1C">
          <w:delText>use</w:delText>
        </w:r>
        <w:r w:rsidDel="006F5B1C">
          <w:delText xml:space="preserve"> the proposed service</w:delText>
        </w:r>
        <w:r w:rsidR="00057226" w:rsidDel="006F5B1C">
          <w:delText>.</w:delText>
        </w:r>
      </w:del>
    </w:p>
    <w:p w14:paraId="614816EB" w14:textId="480357CC" w:rsidR="00C9696A" w:rsidDel="006F5B1C" w:rsidRDefault="00AD5DEF" w:rsidP="00C9696A">
      <w:pPr>
        <w:pStyle w:val="ITSInstructionalText"/>
        <w:rPr>
          <w:del w:id="79" w:author="Paul Beaumont" w:date="2013-10-15T14:05:00Z"/>
        </w:rPr>
      </w:pPr>
      <w:del w:id="80" w:author="Paul Beaumont" w:date="2013-10-15T14:05:00Z">
        <w:r w:rsidDel="006F5B1C">
          <w:delText xml:space="preserve">You may </w:delText>
        </w:r>
        <w:r w:rsidR="00057226" w:rsidDel="006F5B1C">
          <w:delText xml:space="preserve">list other impacted </w:delText>
        </w:r>
        <w:r w:rsidDel="006F5B1C">
          <w:delText xml:space="preserve">groups, if known, </w:delText>
        </w:r>
        <w:r w:rsidR="00F8418F" w:rsidDel="006F5B1C">
          <w:delText xml:space="preserve">and what the impact </w:delText>
        </w:r>
        <w:r w:rsidDel="006F5B1C">
          <w:delText xml:space="preserve">on them might </w:delText>
        </w:r>
        <w:r w:rsidR="00F8418F" w:rsidDel="006F5B1C">
          <w:delText>be.</w:delText>
        </w:r>
      </w:del>
    </w:p>
    <w:p w14:paraId="25A42E28" w14:textId="434C0B5F" w:rsidR="00AD5DEF" w:rsidRDefault="00AD5DEF" w:rsidP="00C9696A">
      <w:pPr>
        <w:pStyle w:val="ITSInstructionalText"/>
      </w:pPr>
      <w:del w:id="81" w:author="Paul Beaumont" w:date="2013-10-15T14:05:00Z">
        <w:r w:rsidDel="006F5B1C">
          <w:delText>You may refer to the Stakeholder Analysis Template for guidance on possible groups.</w:delText>
        </w:r>
      </w:del>
    </w:p>
    <w:tbl>
      <w:tblPr>
        <w:tblW w:w="9479" w:type="dxa"/>
        <w:tblInd w:w="-15" w:type="dxa"/>
        <w:tblLayout w:type="fixed"/>
        <w:tblLook w:val="0000" w:firstRow="0" w:lastRow="0" w:firstColumn="0" w:lastColumn="0" w:noHBand="0" w:noVBand="0"/>
      </w:tblPr>
      <w:tblGrid>
        <w:gridCol w:w="974"/>
        <w:gridCol w:w="2410"/>
        <w:gridCol w:w="4394"/>
        <w:gridCol w:w="1701"/>
      </w:tblGrid>
      <w:tr w:rsidR="00057226" w:rsidRPr="009F5238" w14:paraId="0B17A25C" w14:textId="77777777" w:rsidTr="00057226">
        <w:trPr>
          <w:trHeight w:val="195"/>
          <w:tblHeader/>
        </w:trPr>
        <w:tc>
          <w:tcPr>
            <w:tcW w:w="974" w:type="dxa"/>
            <w:tcBorders>
              <w:top w:val="single" w:sz="4" w:space="0" w:color="000000"/>
              <w:left w:val="single" w:sz="4" w:space="0" w:color="000000"/>
              <w:bottom w:val="single" w:sz="4" w:space="0" w:color="000000"/>
              <w:right w:val="single" w:sz="4" w:space="0" w:color="000000"/>
            </w:tcBorders>
            <w:shd w:val="clear" w:color="auto" w:fill="333333"/>
          </w:tcPr>
          <w:p w14:paraId="268B86E1" w14:textId="77777777" w:rsidR="00057226" w:rsidRPr="00004C60" w:rsidRDefault="00AD5DEF" w:rsidP="00004C60">
            <w:pPr>
              <w:pStyle w:val="ITSTableText"/>
              <w:snapToGrid w:val="0"/>
              <w:rPr>
                <w:b/>
                <w:color w:val="FFFFFF"/>
                <w:szCs w:val="18"/>
              </w:rPr>
            </w:pPr>
            <w:r>
              <w:rPr>
                <w:b/>
                <w:color w:val="FFFFFF"/>
                <w:szCs w:val="18"/>
              </w:rPr>
              <w:t>Ref</w:t>
            </w:r>
          </w:p>
        </w:tc>
        <w:tc>
          <w:tcPr>
            <w:tcW w:w="2410" w:type="dxa"/>
            <w:tcBorders>
              <w:top w:val="single" w:sz="4" w:space="0" w:color="000000"/>
              <w:left w:val="single" w:sz="4" w:space="0" w:color="000000"/>
              <w:bottom w:val="single" w:sz="4" w:space="0" w:color="000000"/>
              <w:right w:val="single" w:sz="4" w:space="0" w:color="000000"/>
            </w:tcBorders>
            <w:shd w:val="clear" w:color="auto" w:fill="333333"/>
          </w:tcPr>
          <w:p w14:paraId="51C2311E" w14:textId="77777777" w:rsidR="00057226" w:rsidRPr="00004C60" w:rsidRDefault="00057226" w:rsidP="00004C60">
            <w:pPr>
              <w:pStyle w:val="ITSTableText"/>
              <w:snapToGrid w:val="0"/>
              <w:rPr>
                <w:b/>
                <w:color w:val="FFFFFF"/>
                <w:szCs w:val="18"/>
              </w:rPr>
            </w:pPr>
            <w:r w:rsidRPr="00004C60">
              <w:rPr>
                <w:b/>
                <w:color w:val="FFFFFF"/>
                <w:szCs w:val="18"/>
              </w:rPr>
              <w:t>Customer</w:t>
            </w:r>
            <w:r w:rsidR="00AD5DEF" w:rsidRPr="00004C60">
              <w:rPr>
                <w:b/>
                <w:color w:val="FFFFFF"/>
                <w:szCs w:val="18"/>
              </w:rPr>
              <w:t xml:space="preserve"> group</w:t>
            </w:r>
          </w:p>
        </w:tc>
        <w:tc>
          <w:tcPr>
            <w:tcW w:w="4394" w:type="dxa"/>
            <w:tcBorders>
              <w:top w:val="single" w:sz="4" w:space="0" w:color="000000"/>
              <w:left w:val="single" w:sz="4" w:space="0" w:color="000000"/>
              <w:bottom w:val="single" w:sz="4" w:space="0" w:color="000000"/>
              <w:right w:val="single" w:sz="4" w:space="0" w:color="000000"/>
            </w:tcBorders>
            <w:shd w:val="clear" w:color="auto" w:fill="333333"/>
          </w:tcPr>
          <w:p w14:paraId="21E31B66" w14:textId="77777777" w:rsidR="00057226" w:rsidRPr="00004C60" w:rsidRDefault="00057226" w:rsidP="00004C60">
            <w:pPr>
              <w:pStyle w:val="ITSTableText"/>
              <w:snapToGrid w:val="0"/>
              <w:rPr>
                <w:b/>
                <w:color w:val="FFFFFF"/>
                <w:szCs w:val="18"/>
              </w:rPr>
            </w:pPr>
            <w:r w:rsidRPr="00004C60">
              <w:rPr>
                <w:b/>
                <w:color w:val="FFFFFF"/>
                <w:szCs w:val="18"/>
              </w:rPr>
              <w:t>Function and possible impact</w:t>
            </w:r>
          </w:p>
        </w:tc>
        <w:tc>
          <w:tcPr>
            <w:tcW w:w="1701" w:type="dxa"/>
            <w:tcBorders>
              <w:top w:val="single" w:sz="4" w:space="0" w:color="000000"/>
              <w:left w:val="single" w:sz="4" w:space="0" w:color="000000"/>
              <w:bottom w:val="single" w:sz="4" w:space="0" w:color="000000"/>
              <w:right w:val="single" w:sz="4" w:space="0" w:color="000000"/>
            </w:tcBorders>
            <w:shd w:val="clear" w:color="auto" w:fill="333333"/>
          </w:tcPr>
          <w:p w14:paraId="209EE72E" w14:textId="77777777" w:rsidR="00057226" w:rsidRPr="00004C60" w:rsidRDefault="00057226" w:rsidP="00004C60">
            <w:pPr>
              <w:pStyle w:val="ITSTableText"/>
              <w:snapToGrid w:val="0"/>
              <w:rPr>
                <w:b/>
                <w:color w:val="FFFFFF"/>
                <w:szCs w:val="18"/>
              </w:rPr>
            </w:pPr>
            <w:r w:rsidRPr="00004C60">
              <w:rPr>
                <w:b/>
                <w:color w:val="FFFFFF"/>
                <w:szCs w:val="18"/>
              </w:rPr>
              <w:t>Numbers</w:t>
            </w:r>
          </w:p>
        </w:tc>
      </w:tr>
      <w:tr w:rsidR="00057226" w:rsidRPr="009F5238" w14:paraId="1F3CCC21" w14:textId="77777777" w:rsidTr="00057226">
        <w:trPr>
          <w:cantSplit/>
          <w:trHeight w:val="1752"/>
        </w:trPr>
        <w:tc>
          <w:tcPr>
            <w:tcW w:w="974" w:type="dxa"/>
            <w:tcBorders>
              <w:top w:val="single" w:sz="4" w:space="0" w:color="000000"/>
              <w:left w:val="single" w:sz="4" w:space="0" w:color="000000"/>
              <w:bottom w:val="single" w:sz="4" w:space="0" w:color="000000"/>
              <w:right w:val="single" w:sz="4" w:space="0" w:color="000000"/>
            </w:tcBorders>
          </w:tcPr>
          <w:p w14:paraId="24BC6450" w14:textId="77777777" w:rsidR="00057226" w:rsidRDefault="007C6773" w:rsidP="00057226">
            <w:pPr>
              <w:pStyle w:val="ITSTableText"/>
              <w:snapToGrid w:val="0"/>
              <w:rPr>
                <w:szCs w:val="18"/>
              </w:rPr>
            </w:pPr>
            <w:r>
              <w:rPr>
                <w:szCs w:val="18"/>
              </w:rPr>
              <w:lastRenderedPageBreak/>
              <w:t>CUS-1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A611013" w14:textId="77777777" w:rsidR="00057226" w:rsidRDefault="00057226" w:rsidP="00057226">
            <w:pPr>
              <w:pStyle w:val="ITSTableText"/>
              <w:suppressAutoHyphens/>
              <w:rPr>
                <w:szCs w:val="18"/>
              </w:rPr>
            </w:pPr>
            <w:r>
              <w:rPr>
                <w:szCs w:val="18"/>
              </w:rPr>
              <w:t>Students</w:t>
            </w:r>
          </w:p>
          <w:p w14:paraId="28B29FE4" w14:textId="77777777" w:rsidR="00057226" w:rsidRDefault="00057226" w:rsidP="005532E2">
            <w:pPr>
              <w:pStyle w:val="ITSTableText"/>
              <w:numPr>
                <w:ilvl w:val="0"/>
                <w:numId w:val="21"/>
              </w:numPr>
              <w:suppressAutoHyphens/>
              <w:rPr>
                <w:szCs w:val="18"/>
              </w:rPr>
            </w:pPr>
            <w:r>
              <w:rPr>
                <w:szCs w:val="18"/>
              </w:rPr>
              <w:t>CAP</w:t>
            </w:r>
          </w:p>
          <w:p w14:paraId="67ACB263" w14:textId="77777777" w:rsidR="00057226" w:rsidRDefault="00057226" w:rsidP="005532E2">
            <w:pPr>
              <w:pStyle w:val="ITSTableText"/>
              <w:numPr>
                <w:ilvl w:val="0"/>
                <w:numId w:val="21"/>
              </w:numPr>
              <w:suppressAutoHyphens/>
              <w:rPr>
                <w:szCs w:val="18"/>
              </w:rPr>
            </w:pPr>
            <w:r>
              <w:rPr>
                <w:szCs w:val="18"/>
              </w:rPr>
              <w:t>UG</w:t>
            </w:r>
          </w:p>
          <w:p w14:paraId="67446185" w14:textId="77777777" w:rsidR="00057226" w:rsidRDefault="00057226" w:rsidP="005532E2">
            <w:pPr>
              <w:pStyle w:val="ITSTableText"/>
              <w:numPr>
                <w:ilvl w:val="0"/>
                <w:numId w:val="21"/>
              </w:numPr>
              <w:suppressAutoHyphens/>
              <w:rPr>
                <w:szCs w:val="18"/>
              </w:rPr>
            </w:pPr>
            <w:r>
              <w:rPr>
                <w:szCs w:val="18"/>
              </w:rPr>
              <w:t>PG</w:t>
            </w:r>
          </w:p>
          <w:p w14:paraId="455E1830" w14:textId="77777777" w:rsidR="00057226" w:rsidRDefault="008A0FD0" w:rsidP="005532E2">
            <w:pPr>
              <w:pStyle w:val="ITSTableText"/>
              <w:numPr>
                <w:ilvl w:val="0"/>
                <w:numId w:val="21"/>
              </w:numPr>
              <w:suppressAutoHyphens/>
              <w:rPr>
                <w:szCs w:val="18"/>
              </w:rPr>
            </w:pPr>
            <w:r>
              <w:rPr>
                <w:szCs w:val="18"/>
              </w:rPr>
              <w:t>RHD?</w:t>
            </w:r>
          </w:p>
        </w:tc>
        <w:tc>
          <w:tcPr>
            <w:tcW w:w="4394" w:type="dxa"/>
            <w:tcBorders>
              <w:top w:val="single" w:sz="4" w:space="0" w:color="000000"/>
              <w:left w:val="single" w:sz="4" w:space="0" w:color="000000"/>
              <w:bottom w:val="single" w:sz="4" w:space="0" w:color="000000"/>
              <w:right w:val="single" w:sz="4" w:space="0" w:color="000000"/>
            </w:tcBorders>
          </w:tcPr>
          <w:p w14:paraId="45D2C05B" w14:textId="6A77A239" w:rsidR="00057226" w:rsidRDefault="003774F5" w:rsidP="00757244">
            <w:pPr>
              <w:pStyle w:val="ITSTableText"/>
              <w:numPr>
                <w:ilvl w:val="0"/>
                <w:numId w:val="21"/>
              </w:numPr>
              <w:suppressAutoHyphens/>
              <w:ind w:left="718"/>
              <w:rPr>
                <w:szCs w:val="18"/>
              </w:rPr>
            </w:pPr>
            <w:r>
              <w:rPr>
                <w:szCs w:val="18"/>
              </w:rPr>
              <w:t xml:space="preserve">Timetable and Map functionality – Students will be better able to </w:t>
            </w:r>
            <w:r w:rsidR="00757244">
              <w:rPr>
                <w:szCs w:val="18"/>
              </w:rPr>
              <w:t xml:space="preserve">view when and where they should be </w:t>
            </w:r>
            <w:r>
              <w:rPr>
                <w:szCs w:val="18"/>
              </w:rPr>
              <w:t>and how to get there – Medium impact</w:t>
            </w:r>
          </w:p>
          <w:p w14:paraId="412A3182" w14:textId="6B0A4734" w:rsidR="007C6773" w:rsidRDefault="003774F5" w:rsidP="00757244">
            <w:pPr>
              <w:pStyle w:val="ITSTableText"/>
              <w:numPr>
                <w:ilvl w:val="0"/>
                <w:numId w:val="21"/>
              </w:numPr>
              <w:suppressAutoHyphens/>
              <w:ind w:left="718"/>
              <w:rPr>
                <w:szCs w:val="18"/>
              </w:rPr>
            </w:pPr>
            <w:r>
              <w:rPr>
                <w:szCs w:val="18"/>
              </w:rPr>
              <w:t xml:space="preserve">News/ Announcements – more timely delivery of relevant student information </w:t>
            </w:r>
            <w:r w:rsidR="00E376E0">
              <w:rPr>
                <w:szCs w:val="18"/>
              </w:rPr>
              <w:t>–</w:t>
            </w:r>
            <w:r>
              <w:rPr>
                <w:szCs w:val="18"/>
              </w:rPr>
              <w:t xml:space="preserve"> </w:t>
            </w:r>
            <w:r w:rsidR="007C6773">
              <w:rPr>
                <w:szCs w:val="18"/>
              </w:rPr>
              <w:t>Medium impact</w:t>
            </w:r>
          </w:p>
          <w:p w14:paraId="03F2879D" w14:textId="1382CA44" w:rsidR="00757244" w:rsidRDefault="00757244" w:rsidP="00757244">
            <w:pPr>
              <w:pStyle w:val="ITSTableText"/>
              <w:numPr>
                <w:ilvl w:val="0"/>
                <w:numId w:val="21"/>
              </w:numPr>
              <w:suppressAutoHyphens/>
              <w:ind w:left="718"/>
              <w:rPr>
                <w:szCs w:val="18"/>
              </w:rPr>
            </w:pPr>
            <w:r>
              <w:rPr>
                <w:szCs w:val="18"/>
              </w:rPr>
              <w:t>Links to/integration with Email and Mobile Learn – Students will be able to view important university-related information in a timely manner while on the go – increased student satisfaction</w:t>
            </w:r>
          </w:p>
          <w:p w14:paraId="3199C33C" w14:textId="223FC843" w:rsidR="008A0FD0" w:rsidRPr="009F5238" w:rsidRDefault="003774F5" w:rsidP="00757244">
            <w:pPr>
              <w:pStyle w:val="ITSTableText"/>
              <w:numPr>
                <w:ilvl w:val="0"/>
                <w:numId w:val="21"/>
              </w:numPr>
              <w:suppressAutoHyphens/>
              <w:ind w:left="718"/>
              <w:rPr>
                <w:szCs w:val="18"/>
              </w:rPr>
            </w:pPr>
            <w:r>
              <w:rPr>
                <w:szCs w:val="18"/>
              </w:rPr>
              <w:t>Reduced load on student portal</w:t>
            </w:r>
            <w:r w:rsidR="001A464A">
              <w:rPr>
                <w:szCs w:val="18"/>
              </w:rPr>
              <w:t xml:space="preserve"> – </w:t>
            </w:r>
            <w:r w:rsidR="00E376E0">
              <w:rPr>
                <w:szCs w:val="18"/>
              </w:rPr>
              <w:t>fewer</w:t>
            </w:r>
            <w:r w:rsidR="001A464A">
              <w:rPr>
                <w:szCs w:val="18"/>
              </w:rPr>
              <w:t xml:space="preserve"> students will be accessing the student portal on mobile devices, where the user experience (Portal on a mobile) is poor – increased student satisfaction</w:t>
            </w:r>
          </w:p>
        </w:tc>
        <w:tc>
          <w:tcPr>
            <w:tcW w:w="1701" w:type="dxa"/>
            <w:tcBorders>
              <w:top w:val="single" w:sz="4" w:space="0" w:color="000000"/>
              <w:left w:val="single" w:sz="4" w:space="0" w:color="000000"/>
              <w:bottom w:val="single" w:sz="4" w:space="0" w:color="000000"/>
              <w:right w:val="single" w:sz="4" w:space="0" w:color="000000"/>
            </w:tcBorders>
          </w:tcPr>
          <w:p w14:paraId="72E390F4" w14:textId="77777777" w:rsidR="00057226" w:rsidRDefault="008A0FD0" w:rsidP="00057226">
            <w:pPr>
              <w:pStyle w:val="ITSTableText"/>
              <w:suppressAutoHyphens/>
              <w:rPr>
                <w:szCs w:val="18"/>
              </w:rPr>
            </w:pPr>
            <w:r>
              <w:rPr>
                <w:szCs w:val="18"/>
              </w:rPr>
              <w:t>~</w:t>
            </w:r>
            <w:r w:rsidR="00057226">
              <w:rPr>
                <w:szCs w:val="18"/>
              </w:rPr>
              <w:t>40,000</w:t>
            </w:r>
          </w:p>
        </w:tc>
      </w:tr>
    </w:tbl>
    <w:p w14:paraId="7A6FC402" w14:textId="45A1752B" w:rsidR="00C9696A" w:rsidRDefault="00C9696A" w:rsidP="00C9696A">
      <w:pPr>
        <w:pStyle w:val="ITSOutlineNumberedHeading3"/>
      </w:pPr>
      <w:r>
        <w:t>Out of Scope</w:t>
      </w:r>
    </w:p>
    <w:tbl>
      <w:tblPr>
        <w:tblW w:w="9479" w:type="dxa"/>
        <w:tblInd w:w="-15" w:type="dxa"/>
        <w:tblLayout w:type="fixed"/>
        <w:tblLook w:val="0000" w:firstRow="0" w:lastRow="0" w:firstColumn="0" w:lastColumn="0" w:noHBand="0" w:noVBand="0"/>
      </w:tblPr>
      <w:tblGrid>
        <w:gridCol w:w="950"/>
        <w:gridCol w:w="6119"/>
        <w:gridCol w:w="2410"/>
      </w:tblGrid>
      <w:tr w:rsidR="00C9696A" w:rsidRPr="009F5238" w14:paraId="0024BC66" w14:textId="77777777" w:rsidTr="00C9696A">
        <w:trPr>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000000"/>
          </w:tcPr>
          <w:p w14:paraId="2CBF7F82" w14:textId="77777777" w:rsidR="00C9696A" w:rsidRPr="00CF2299" w:rsidRDefault="00AD5DEF" w:rsidP="00C9696A">
            <w:pPr>
              <w:pStyle w:val="ITSTableText"/>
              <w:snapToGrid w:val="0"/>
              <w:rPr>
                <w:b/>
                <w:color w:val="FFFFFF"/>
                <w:szCs w:val="18"/>
              </w:rPr>
            </w:pPr>
            <w:r>
              <w:rPr>
                <w:b/>
                <w:color w:val="FFFFFF"/>
                <w:szCs w:val="18"/>
              </w:rPr>
              <w:t>Ref</w:t>
            </w:r>
          </w:p>
        </w:tc>
        <w:tc>
          <w:tcPr>
            <w:tcW w:w="6119" w:type="dxa"/>
            <w:tcBorders>
              <w:top w:val="single" w:sz="4" w:space="0" w:color="000000"/>
              <w:left w:val="single" w:sz="4" w:space="0" w:color="000000"/>
              <w:bottom w:val="single" w:sz="4" w:space="0" w:color="000000"/>
              <w:right w:val="single" w:sz="4" w:space="0" w:color="000000"/>
            </w:tcBorders>
            <w:shd w:val="clear" w:color="auto" w:fill="000000"/>
          </w:tcPr>
          <w:p w14:paraId="498B5E97" w14:textId="77777777" w:rsidR="00C9696A" w:rsidRPr="009F5238" w:rsidRDefault="00C9696A" w:rsidP="00C9696A">
            <w:pPr>
              <w:pStyle w:val="ITSTableText"/>
              <w:snapToGrid w:val="0"/>
              <w:rPr>
                <w:b/>
                <w:color w:val="FFFFFF"/>
                <w:szCs w:val="18"/>
              </w:rPr>
            </w:pPr>
            <w:r w:rsidRPr="009F5238">
              <w:rPr>
                <w:b/>
                <w:color w:val="FFFFFF"/>
                <w:szCs w:val="18"/>
              </w:rPr>
              <w:t>Out of Scope</w:t>
            </w:r>
          </w:p>
        </w:tc>
        <w:tc>
          <w:tcPr>
            <w:tcW w:w="2410" w:type="dxa"/>
            <w:tcBorders>
              <w:top w:val="single" w:sz="4" w:space="0" w:color="000000"/>
              <w:left w:val="single" w:sz="4" w:space="0" w:color="000000"/>
              <w:bottom w:val="single" w:sz="4" w:space="0" w:color="000000"/>
              <w:right w:val="single" w:sz="4" w:space="0" w:color="000000"/>
            </w:tcBorders>
            <w:shd w:val="clear" w:color="auto" w:fill="000000"/>
          </w:tcPr>
          <w:p w14:paraId="02B8A1D3" w14:textId="77777777" w:rsidR="00C9696A" w:rsidRPr="009F5238" w:rsidRDefault="00C9696A" w:rsidP="00C9696A">
            <w:pPr>
              <w:pStyle w:val="ITSTableText"/>
              <w:snapToGrid w:val="0"/>
              <w:rPr>
                <w:b/>
                <w:color w:val="FFFFFF"/>
                <w:szCs w:val="18"/>
              </w:rPr>
            </w:pPr>
            <w:r w:rsidRPr="009F5238">
              <w:rPr>
                <w:b/>
                <w:color w:val="FFFFFF"/>
              </w:rPr>
              <w:t>Stakeholder responsible for “out of scope” item</w:t>
            </w:r>
          </w:p>
        </w:tc>
      </w:tr>
      <w:tr w:rsidR="00C9696A" w14:paraId="5786D81A"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1C5C56FF" w14:textId="77777777" w:rsidR="00C9696A" w:rsidRPr="005A143A" w:rsidRDefault="008A0FD0" w:rsidP="00C9696A">
            <w:pPr>
              <w:pStyle w:val="ITSTableText"/>
              <w:snapToGrid w:val="0"/>
            </w:pPr>
            <w:r>
              <w:t>OSC-1</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1D82391E" w14:textId="7CD6E8E1" w:rsidR="00C9696A" w:rsidRDefault="00A5092E" w:rsidP="00C9696A">
            <w:pPr>
              <w:pStyle w:val="ITSTableText"/>
            </w:pPr>
            <w:proofErr w:type="spellStart"/>
            <w:r>
              <w:t>RightNow</w:t>
            </w:r>
            <w:proofErr w:type="spellEnd"/>
            <w:r>
              <w:t xml:space="preserve"> upgrade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7D5FE3B" w14:textId="77777777" w:rsidR="00C9696A" w:rsidRDefault="00A5092E" w:rsidP="00C9696A">
            <w:pPr>
              <w:pStyle w:val="ITSTableText"/>
              <w:snapToGrid w:val="0"/>
            </w:pPr>
            <w:r>
              <w:t>Student Administration</w:t>
            </w:r>
          </w:p>
        </w:tc>
      </w:tr>
      <w:tr w:rsidR="00C9696A" w14:paraId="39663F37"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6B1D3FE6" w14:textId="77777777" w:rsidR="00C9696A" w:rsidRPr="005A143A" w:rsidRDefault="00A5092E" w:rsidP="00C9696A">
            <w:pPr>
              <w:pStyle w:val="ITSTableText"/>
              <w:snapToGrid w:val="0"/>
            </w:pPr>
            <w:r>
              <w:t>OSC-2</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5C294E51" w14:textId="2D273707" w:rsidR="00C9696A" w:rsidRDefault="003774F5" w:rsidP="00C9696A">
            <w:pPr>
              <w:pStyle w:val="ITSTableText"/>
            </w:pPr>
            <w:proofErr w:type="spellStart"/>
            <w:r>
              <w:t>ArchiBus</w:t>
            </w:r>
            <w:proofErr w:type="spellEnd"/>
            <w:r>
              <w:t xml:space="preserve"> upgrade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7AE6BB1" w14:textId="77777777" w:rsidR="00C9696A" w:rsidRDefault="00C9696A" w:rsidP="00C9696A">
            <w:pPr>
              <w:pStyle w:val="ITSTableText"/>
              <w:snapToGrid w:val="0"/>
            </w:pPr>
          </w:p>
        </w:tc>
      </w:tr>
      <w:tr w:rsidR="0035214F" w14:paraId="66891D6D"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46376F36" w14:textId="353AC95F" w:rsidR="0035214F" w:rsidRDefault="0035214F" w:rsidP="00C9696A">
            <w:pPr>
              <w:pStyle w:val="ITSTableText"/>
              <w:snapToGrid w:val="0"/>
            </w:pPr>
            <w:r>
              <w:t>OSC-3</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57B24A26" w14:textId="7A92059F" w:rsidR="0035214F" w:rsidRDefault="0035214F" w:rsidP="00C9696A">
            <w:pPr>
              <w:pStyle w:val="ITSTableText"/>
            </w:pPr>
            <w:proofErr w:type="spellStart"/>
            <w:r>
              <w:t>Smartforms</w:t>
            </w:r>
            <w:proofErr w:type="spellEnd"/>
            <w:r>
              <w:t xml:space="preserve"> development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DD38458" w14:textId="77777777" w:rsidR="0035214F" w:rsidRDefault="0035214F" w:rsidP="00C9696A">
            <w:pPr>
              <w:pStyle w:val="ITSTableText"/>
              <w:snapToGrid w:val="0"/>
            </w:pPr>
          </w:p>
        </w:tc>
      </w:tr>
      <w:tr w:rsidR="0035214F" w14:paraId="359A64F3"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68C83E2C" w14:textId="7F1F8F45" w:rsidR="0035214F" w:rsidRDefault="0035214F" w:rsidP="00C9696A">
            <w:pPr>
              <w:pStyle w:val="ITSTableText"/>
              <w:snapToGrid w:val="0"/>
            </w:pPr>
            <w:r>
              <w:t>OSC-4</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65061711" w14:textId="3F9943AA" w:rsidR="0035214F" w:rsidRDefault="0035214F" w:rsidP="0035214F">
            <w:pPr>
              <w:pStyle w:val="ITSTableText"/>
            </w:pPr>
            <w:del w:id="82" w:author="Paul Beaumont" w:date="2013-09-24T16:35:00Z">
              <w:r w:rsidRPr="0035214F" w:rsidDel="009638CE">
                <w:rPr>
                  <w:highlight w:val="yellow"/>
                </w:rPr>
                <w:delText>Do we need to say something about creati</w:delText>
              </w:r>
              <w:r w:rsidDel="009638CE">
                <w:rPr>
                  <w:highlight w:val="yellow"/>
                </w:rPr>
                <w:delText>ng</w:delText>
              </w:r>
              <w:r w:rsidRPr="0035214F" w:rsidDel="009638CE">
                <w:rPr>
                  <w:highlight w:val="yellow"/>
                </w:rPr>
                <w:delText xml:space="preserve"> mobile-friendly versions of functions</w:delText>
              </w:r>
              <w:r w:rsidDel="009638CE">
                <w:rPr>
                  <w:highlight w:val="yellow"/>
                </w:rPr>
                <w:delText>,</w:delText>
              </w:r>
              <w:r w:rsidRPr="0035214F" w:rsidDel="009638CE">
                <w:rPr>
                  <w:highlight w:val="yellow"/>
                </w:rPr>
                <w:delText xml:space="preserve"> i.e. we will link to existing functions, but it is not within scope of this project to create mobile-friendly versions where they don’t currently exist? Or are we expected to develop these where required?</w:delText>
              </w:r>
            </w:del>
            <w:ins w:id="83" w:author="Paul Beaumont" w:date="2013-09-24T16:35:00Z">
              <w:r w:rsidR="009638CE">
                <w:t>De-commissioning any existing applications or mobile friendly web pages</w:t>
              </w:r>
            </w:ins>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5AFD565" w14:textId="77777777" w:rsidR="0035214F" w:rsidRDefault="0035214F" w:rsidP="00C9696A">
            <w:pPr>
              <w:pStyle w:val="ITSTableText"/>
              <w:snapToGrid w:val="0"/>
            </w:pPr>
          </w:p>
        </w:tc>
      </w:tr>
      <w:tr w:rsidR="009A7FEB" w:rsidDel="009638CE" w14:paraId="4576634B" w14:textId="65822746" w:rsidTr="00C9696A">
        <w:trPr>
          <w:cantSplit/>
          <w:trHeight w:val="205"/>
          <w:del w:id="84" w:author="Paul Beaumont" w:date="2013-09-24T16:36:00Z"/>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069A8EF2" w14:textId="085294C7" w:rsidR="009A7FEB" w:rsidDel="009638CE" w:rsidRDefault="009A7FEB" w:rsidP="00C9696A">
            <w:pPr>
              <w:pStyle w:val="ITSTableText"/>
              <w:snapToGrid w:val="0"/>
              <w:rPr>
                <w:del w:id="85" w:author="Paul Beaumont" w:date="2013-09-24T16:36:00Z"/>
              </w:rPr>
            </w:pP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726A8F8F" w14:textId="63223982" w:rsidR="009A7FEB" w:rsidRPr="0035214F" w:rsidDel="009638CE" w:rsidRDefault="009A7FEB" w:rsidP="0035214F">
            <w:pPr>
              <w:pStyle w:val="ITSTableText"/>
              <w:rPr>
                <w:del w:id="86" w:author="Paul Beaumont" w:date="2013-09-24T16:36:00Z"/>
                <w:highlight w:val="yellow"/>
              </w:rPr>
            </w:pPr>
            <w:del w:id="87" w:author="Paul Beaumont" w:date="2013-09-24T16:36:00Z">
              <w:r w:rsidDel="009638CE">
                <w:rPr>
                  <w:highlight w:val="yellow"/>
                </w:rPr>
                <w:delText>What about leveraging existing data, but not creating new data? Or are we expected to create new data?</w:delText>
              </w:r>
            </w:del>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7D12633F" w14:textId="3305184E" w:rsidR="009A7FEB" w:rsidDel="009638CE" w:rsidRDefault="009A7FEB" w:rsidP="00C9696A">
            <w:pPr>
              <w:pStyle w:val="ITSTableText"/>
              <w:snapToGrid w:val="0"/>
              <w:rPr>
                <w:del w:id="88" w:author="Paul Beaumont" w:date="2013-09-24T16:36:00Z"/>
              </w:rPr>
            </w:pPr>
          </w:p>
        </w:tc>
      </w:tr>
    </w:tbl>
    <w:p w14:paraId="2293F99F" w14:textId="77777777" w:rsidR="00061296" w:rsidRPr="00790128" w:rsidRDefault="00061296" w:rsidP="006C4A22">
      <w:pPr>
        <w:pStyle w:val="ITSOutlineNumberedHeading2"/>
        <w:rPr>
          <w:rPrChange w:id="89" w:author="Paul Beaumont" w:date="2013-09-25T08:56:00Z">
            <w:rPr>
              <w:highlight w:val="yellow"/>
            </w:rPr>
          </w:rPrChange>
        </w:rPr>
      </w:pPr>
      <w:bookmarkStart w:id="90" w:name="_Toc367281196"/>
      <w:r w:rsidRPr="00790128">
        <w:rPr>
          <w:rPrChange w:id="91" w:author="Paul Beaumont" w:date="2013-09-25T08:56:00Z">
            <w:rPr>
              <w:highlight w:val="yellow"/>
            </w:rPr>
          </w:rPrChange>
        </w:rPr>
        <w:t>Priority</w:t>
      </w:r>
      <w:bookmarkEnd w:id="90"/>
    </w:p>
    <w:p w14:paraId="70440000" w14:textId="6CF6B24F" w:rsidR="00025AAB" w:rsidDel="006F5B1C" w:rsidRDefault="00025AAB" w:rsidP="00025AAB">
      <w:pPr>
        <w:pStyle w:val="ITSInstructionalText"/>
        <w:rPr>
          <w:del w:id="92" w:author="Paul Beaumont" w:date="2013-10-15T14:05:00Z"/>
        </w:rPr>
      </w:pPr>
      <w:del w:id="93" w:author="Paul Beaumont" w:date="2013-10-15T14:05:00Z">
        <w:r w:rsidDel="006F5B1C">
          <w:delText>Describe the business priority relative to other initiatives within the portfolio. Provide a brief description of what is driving this priority if it is not covered in the next section – e.g. ….</w:delText>
        </w:r>
      </w:del>
    </w:p>
    <w:p w14:paraId="69F3F125" w14:textId="0B7836FA" w:rsidR="00D31F17" w:rsidRDefault="00D31F17" w:rsidP="00025AAB">
      <w:pPr>
        <w:pStyle w:val="ITSBodyText"/>
      </w:pPr>
      <w:r>
        <w:t>The Student Portal is an enterprise-wide solution that is critical to the delivery of key information to current students. Increasingly students expect to be able to access key information whenever and wherever they need it on their mobile devices. Delivery of a mobile app is of strategic benefit to the university, and supports the University’s goal of being recognised as a leader in technology for teaching and learning, meeting strategic goals in the area of customer service satisfaction.</w:t>
      </w:r>
    </w:p>
    <w:p w14:paraId="2087B2F9" w14:textId="3A57326D" w:rsidR="00B27FAD" w:rsidRDefault="00D31F17" w:rsidP="001A464A">
      <w:pPr>
        <w:pStyle w:val="ITSBodyText"/>
      </w:pPr>
      <w:r>
        <w:t xml:space="preserve">Within ITS the priority of the Student Portal over other projects is high. Delivery is expected in </w:t>
      </w:r>
      <w:r w:rsidR="00594913">
        <w:t>March 2014</w:t>
      </w:r>
      <w:r>
        <w:t>, in time for the commencement of Semester One, when students most need to know where and when they are supposed to be in attendance</w:t>
      </w:r>
      <w:r w:rsidR="00025AAB">
        <w:t>.</w:t>
      </w:r>
    </w:p>
    <w:p w14:paraId="7D562E74" w14:textId="77777777" w:rsidR="00A2709D" w:rsidRDefault="00A2709D" w:rsidP="00A2709D">
      <w:pPr>
        <w:pStyle w:val="ITSOutlineNumberedHeading2"/>
      </w:pPr>
      <w:bookmarkStart w:id="94" w:name="_Toc367281197"/>
      <w:bookmarkStart w:id="95" w:name="_Toc316650952"/>
      <w:bookmarkStart w:id="96" w:name="_Toc316572159"/>
      <w:r>
        <w:t>Cost range to develop and implement</w:t>
      </w:r>
      <w:bookmarkEnd w:id="94"/>
    </w:p>
    <w:p w14:paraId="6E411C3D" w14:textId="77777777" w:rsidR="00A2709D" w:rsidRPr="00A2709D" w:rsidRDefault="00A2709D" w:rsidP="00FC427E">
      <w:pPr>
        <w:pStyle w:val="ITSBodyText"/>
      </w:pPr>
      <w:r>
        <w:t>This table gives an indication of the cost range to develop and implement the proposed service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gridCol w:w="1926"/>
      </w:tblGrid>
      <w:tr w:rsidR="00A2709D" w:rsidRPr="00154053" w14:paraId="68EC0B25" w14:textId="77777777" w:rsidTr="00A2709D">
        <w:tc>
          <w:tcPr>
            <w:tcW w:w="1925" w:type="dxa"/>
            <w:shd w:val="clear" w:color="auto" w:fill="000000"/>
          </w:tcPr>
          <w:p w14:paraId="52E532FD" w14:textId="77777777" w:rsidR="00A2709D" w:rsidRPr="00154053" w:rsidRDefault="00A2709D" w:rsidP="00A2709D">
            <w:pPr>
              <w:pStyle w:val="ITSTableColumnHeadingwhiteongrey"/>
              <w:snapToGrid w:val="0"/>
              <w:rPr>
                <w:szCs w:val="18"/>
              </w:rPr>
            </w:pPr>
            <w:r w:rsidRPr="00154053">
              <w:rPr>
                <w:szCs w:val="18"/>
              </w:rPr>
              <w:t>&lt; $150k</w:t>
            </w:r>
          </w:p>
        </w:tc>
        <w:tc>
          <w:tcPr>
            <w:tcW w:w="1925" w:type="dxa"/>
            <w:shd w:val="clear" w:color="auto" w:fill="000000"/>
          </w:tcPr>
          <w:p w14:paraId="3DE2043A" w14:textId="77777777" w:rsidR="00A2709D" w:rsidRPr="00154053" w:rsidRDefault="00A2709D" w:rsidP="00A2709D">
            <w:pPr>
              <w:pStyle w:val="ITSTableColumnHeadingwhiteongrey"/>
              <w:snapToGrid w:val="0"/>
              <w:rPr>
                <w:szCs w:val="18"/>
              </w:rPr>
            </w:pPr>
            <w:r w:rsidRPr="00154053">
              <w:rPr>
                <w:szCs w:val="18"/>
              </w:rPr>
              <w:t>&lt;$1m</w:t>
            </w:r>
          </w:p>
        </w:tc>
        <w:tc>
          <w:tcPr>
            <w:tcW w:w="1926" w:type="dxa"/>
            <w:shd w:val="clear" w:color="auto" w:fill="000000"/>
          </w:tcPr>
          <w:p w14:paraId="22C909A0" w14:textId="77777777" w:rsidR="00A2709D" w:rsidRPr="00154053" w:rsidRDefault="00A2709D" w:rsidP="00A2709D">
            <w:pPr>
              <w:pStyle w:val="ITSTableColumnHeadingwhiteongrey"/>
              <w:snapToGrid w:val="0"/>
              <w:rPr>
                <w:szCs w:val="18"/>
              </w:rPr>
            </w:pPr>
            <w:r w:rsidRPr="00154053">
              <w:rPr>
                <w:szCs w:val="18"/>
              </w:rPr>
              <w:t>&lt; $5m</w:t>
            </w:r>
          </w:p>
        </w:tc>
        <w:tc>
          <w:tcPr>
            <w:tcW w:w="1926" w:type="dxa"/>
            <w:shd w:val="clear" w:color="auto" w:fill="000000"/>
          </w:tcPr>
          <w:p w14:paraId="15830FD3" w14:textId="77777777" w:rsidR="00A2709D" w:rsidRPr="00154053" w:rsidRDefault="00A2709D" w:rsidP="00A2709D">
            <w:pPr>
              <w:pStyle w:val="ITSTableColumnHeadingwhiteongrey"/>
              <w:snapToGrid w:val="0"/>
              <w:rPr>
                <w:szCs w:val="18"/>
              </w:rPr>
            </w:pPr>
            <w:r w:rsidRPr="00154053">
              <w:rPr>
                <w:szCs w:val="18"/>
              </w:rPr>
              <w:t>&gt;$5m</w:t>
            </w:r>
          </w:p>
        </w:tc>
        <w:tc>
          <w:tcPr>
            <w:tcW w:w="1926" w:type="dxa"/>
            <w:shd w:val="clear" w:color="auto" w:fill="000000"/>
          </w:tcPr>
          <w:p w14:paraId="6002DD2E" w14:textId="77777777" w:rsidR="00A2709D" w:rsidRPr="00154053" w:rsidRDefault="00A2709D" w:rsidP="00A2709D">
            <w:pPr>
              <w:pStyle w:val="ITSTableColumnHeadingwhiteongrey"/>
              <w:snapToGrid w:val="0"/>
              <w:rPr>
                <w:szCs w:val="18"/>
              </w:rPr>
            </w:pPr>
            <w:r>
              <w:rPr>
                <w:szCs w:val="18"/>
              </w:rPr>
              <w:t>&gt;</w:t>
            </w:r>
            <w:r w:rsidRPr="00154053">
              <w:rPr>
                <w:szCs w:val="18"/>
              </w:rPr>
              <w:t>$10m</w:t>
            </w:r>
          </w:p>
        </w:tc>
      </w:tr>
      <w:tr w:rsidR="00A2709D" w:rsidRPr="00154053" w14:paraId="0D275C95" w14:textId="77777777" w:rsidTr="00A2709D">
        <w:tc>
          <w:tcPr>
            <w:tcW w:w="1925" w:type="dxa"/>
            <w:shd w:val="clear" w:color="auto" w:fill="auto"/>
          </w:tcPr>
          <w:p w14:paraId="427477B0" w14:textId="77777777" w:rsidR="00A2709D" w:rsidRPr="00154053" w:rsidRDefault="00A2709D" w:rsidP="00A2709D">
            <w:pPr>
              <w:pStyle w:val="ITSTableColumnHeadingwhiteongrey"/>
              <w:snapToGrid w:val="0"/>
              <w:rPr>
                <w:szCs w:val="18"/>
              </w:rPr>
            </w:pPr>
          </w:p>
        </w:tc>
        <w:tc>
          <w:tcPr>
            <w:tcW w:w="1925" w:type="dxa"/>
            <w:shd w:val="clear" w:color="auto" w:fill="auto"/>
          </w:tcPr>
          <w:p w14:paraId="09206E56" w14:textId="77777777" w:rsidR="00A2709D" w:rsidRPr="00154053" w:rsidRDefault="00A5092E" w:rsidP="00A2709D">
            <w:pPr>
              <w:pStyle w:val="ITSTableColumnHeadingwhiteongrey"/>
              <w:snapToGrid w:val="0"/>
              <w:rPr>
                <w:szCs w:val="18"/>
              </w:rPr>
            </w:pPr>
            <w:r>
              <w:rPr>
                <w:szCs w:val="18"/>
              </w:rPr>
              <w:sym w:font="Wingdings" w:char="F0FC"/>
            </w:r>
          </w:p>
        </w:tc>
        <w:tc>
          <w:tcPr>
            <w:tcW w:w="1926" w:type="dxa"/>
            <w:shd w:val="clear" w:color="auto" w:fill="auto"/>
          </w:tcPr>
          <w:p w14:paraId="3C359316" w14:textId="77777777" w:rsidR="00A2709D" w:rsidRPr="00154053" w:rsidRDefault="00A2709D" w:rsidP="00A2709D">
            <w:pPr>
              <w:pStyle w:val="ITSTableColumnHeadingwhiteongrey"/>
              <w:snapToGrid w:val="0"/>
              <w:rPr>
                <w:szCs w:val="18"/>
              </w:rPr>
            </w:pPr>
          </w:p>
        </w:tc>
        <w:tc>
          <w:tcPr>
            <w:tcW w:w="1926" w:type="dxa"/>
            <w:shd w:val="clear" w:color="auto" w:fill="auto"/>
          </w:tcPr>
          <w:p w14:paraId="6E589585" w14:textId="77777777" w:rsidR="00A2709D" w:rsidRPr="00154053" w:rsidRDefault="00A2709D" w:rsidP="00A2709D">
            <w:pPr>
              <w:pStyle w:val="ITSTableColumnHeadingwhiteongrey"/>
              <w:snapToGrid w:val="0"/>
              <w:rPr>
                <w:szCs w:val="18"/>
              </w:rPr>
            </w:pPr>
          </w:p>
        </w:tc>
        <w:tc>
          <w:tcPr>
            <w:tcW w:w="1926" w:type="dxa"/>
            <w:shd w:val="clear" w:color="auto" w:fill="auto"/>
          </w:tcPr>
          <w:p w14:paraId="576D0A0C" w14:textId="77777777" w:rsidR="00A2709D" w:rsidRPr="00154053" w:rsidRDefault="00A2709D" w:rsidP="00A2709D">
            <w:pPr>
              <w:pStyle w:val="ITSTableColumnHeadingwhiteongrey"/>
              <w:snapToGrid w:val="0"/>
              <w:rPr>
                <w:szCs w:val="18"/>
              </w:rPr>
            </w:pPr>
          </w:p>
        </w:tc>
      </w:tr>
    </w:tbl>
    <w:p w14:paraId="3A177B06" w14:textId="77777777" w:rsidR="00021A28" w:rsidRDefault="00021A28" w:rsidP="00021A28">
      <w:pPr>
        <w:pStyle w:val="ITSOutlineNumberedHeading2"/>
      </w:pPr>
      <w:bookmarkStart w:id="97" w:name="_Toc367281198"/>
      <w:r>
        <w:t>Cost range to operate the service</w:t>
      </w:r>
      <w:bookmarkEnd w:id="97"/>
    </w:p>
    <w:p w14:paraId="2F77B3C0" w14:textId="1B94439A" w:rsidR="00FC427E" w:rsidRPr="006C4A22" w:rsidDel="006F5B1C" w:rsidRDefault="00A2709D" w:rsidP="00E67131">
      <w:pPr>
        <w:pStyle w:val="ITSInstructionalText"/>
        <w:rPr>
          <w:del w:id="98" w:author="Paul Beaumont" w:date="2013-10-15T14:05:00Z"/>
          <w:b/>
        </w:rPr>
      </w:pPr>
      <w:del w:id="99" w:author="Paul Beaumont" w:date="2013-10-15T14:05:00Z">
        <w:r w:rsidDel="006F5B1C">
          <w:delText>What is the cost range to operate the service per year.</w:delText>
        </w:r>
      </w:del>
    </w:p>
    <w:p w14:paraId="1E3799B4" w14:textId="77777777" w:rsidR="00021A28" w:rsidRPr="00BD078A" w:rsidRDefault="00A2709D" w:rsidP="00021A28">
      <w:pPr>
        <w:pStyle w:val="ITSBodyText"/>
      </w:pPr>
      <w:r>
        <w:t>This should represent the net change to operate the service if this is replacing/changing an existing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gridCol w:w="1926"/>
      </w:tblGrid>
      <w:tr w:rsidR="00021A28" w:rsidRPr="00154053" w14:paraId="051EE26E" w14:textId="77777777" w:rsidTr="00021A28">
        <w:tc>
          <w:tcPr>
            <w:tcW w:w="1925" w:type="dxa"/>
            <w:shd w:val="clear" w:color="auto" w:fill="000000"/>
          </w:tcPr>
          <w:p w14:paraId="561056C5" w14:textId="77777777" w:rsidR="00021A28" w:rsidRPr="00154053" w:rsidRDefault="00021A28" w:rsidP="00021A28">
            <w:pPr>
              <w:pStyle w:val="ITSTableColumnHeadingwhiteongrey"/>
              <w:snapToGrid w:val="0"/>
              <w:rPr>
                <w:szCs w:val="18"/>
              </w:rPr>
            </w:pPr>
            <w:r w:rsidRPr="00154053">
              <w:rPr>
                <w:szCs w:val="18"/>
              </w:rPr>
              <w:t>&lt; $150k</w:t>
            </w:r>
          </w:p>
        </w:tc>
        <w:tc>
          <w:tcPr>
            <w:tcW w:w="1925" w:type="dxa"/>
            <w:shd w:val="clear" w:color="auto" w:fill="000000"/>
          </w:tcPr>
          <w:p w14:paraId="4BDDAF3D" w14:textId="77777777" w:rsidR="00021A28" w:rsidRPr="00154053" w:rsidRDefault="00021A28" w:rsidP="00021A28">
            <w:pPr>
              <w:pStyle w:val="ITSTableColumnHeadingwhiteongrey"/>
              <w:snapToGrid w:val="0"/>
              <w:rPr>
                <w:szCs w:val="18"/>
              </w:rPr>
            </w:pPr>
            <w:r w:rsidRPr="00154053">
              <w:rPr>
                <w:szCs w:val="18"/>
              </w:rPr>
              <w:t>&lt;$1m</w:t>
            </w:r>
          </w:p>
        </w:tc>
        <w:tc>
          <w:tcPr>
            <w:tcW w:w="1926" w:type="dxa"/>
            <w:shd w:val="clear" w:color="auto" w:fill="000000"/>
          </w:tcPr>
          <w:p w14:paraId="129891AD" w14:textId="77777777" w:rsidR="00021A28" w:rsidRPr="00154053" w:rsidRDefault="00021A28" w:rsidP="00021A28">
            <w:pPr>
              <w:pStyle w:val="ITSTableColumnHeadingwhiteongrey"/>
              <w:snapToGrid w:val="0"/>
              <w:rPr>
                <w:szCs w:val="18"/>
              </w:rPr>
            </w:pPr>
            <w:r w:rsidRPr="00154053">
              <w:rPr>
                <w:szCs w:val="18"/>
              </w:rPr>
              <w:t>&lt; $5m</w:t>
            </w:r>
          </w:p>
        </w:tc>
        <w:tc>
          <w:tcPr>
            <w:tcW w:w="1926" w:type="dxa"/>
            <w:shd w:val="clear" w:color="auto" w:fill="000000"/>
          </w:tcPr>
          <w:p w14:paraId="02195D83" w14:textId="77777777" w:rsidR="00021A28" w:rsidRPr="00154053" w:rsidRDefault="00021A28" w:rsidP="00021A28">
            <w:pPr>
              <w:pStyle w:val="ITSTableColumnHeadingwhiteongrey"/>
              <w:snapToGrid w:val="0"/>
              <w:rPr>
                <w:szCs w:val="18"/>
              </w:rPr>
            </w:pPr>
            <w:r w:rsidRPr="00154053">
              <w:rPr>
                <w:szCs w:val="18"/>
              </w:rPr>
              <w:t>&gt;$5m</w:t>
            </w:r>
          </w:p>
        </w:tc>
        <w:tc>
          <w:tcPr>
            <w:tcW w:w="1926" w:type="dxa"/>
            <w:shd w:val="clear" w:color="auto" w:fill="000000"/>
          </w:tcPr>
          <w:p w14:paraId="22251EE4" w14:textId="77777777" w:rsidR="00021A28" w:rsidRPr="00154053" w:rsidRDefault="00021A28" w:rsidP="00021A28">
            <w:pPr>
              <w:pStyle w:val="ITSTableColumnHeadingwhiteongrey"/>
              <w:snapToGrid w:val="0"/>
              <w:rPr>
                <w:szCs w:val="18"/>
              </w:rPr>
            </w:pPr>
            <w:r>
              <w:rPr>
                <w:szCs w:val="18"/>
              </w:rPr>
              <w:t>&gt;</w:t>
            </w:r>
            <w:r w:rsidRPr="00154053">
              <w:rPr>
                <w:szCs w:val="18"/>
              </w:rPr>
              <w:t xml:space="preserve"> $10m</w:t>
            </w:r>
          </w:p>
        </w:tc>
      </w:tr>
      <w:tr w:rsidR="00021A28" w:rsidRPr="00154053" w14:paraId="69118E3B" w14:textId="77777777" w:rsidTr="00021A28">
        <w:tc>
          <w:tcPr>
            <w:tcW w:w="1925" w:type="dxa"/>
            <w:shd w:val="clear" w:color="auto" w:fill="auto"/>
          </w:tcPr>
          <w:p w14:paraId="0CE15906" w14:textId="77777777" w:rsidR="00021A28" w:rsidRPr="00154053" w:rsidRDefault="00AE227E" w:rsidP="00021A28">
            <w:pPr>
              <w:pStyle w:val="ITSTableColumnHeadingwhiteongrey"/>
              <w:snapToGrid w:val="0"/>
              <w:rPr>
                <w:szCs w:val="18"/>
              </w:rPr>
            </w:pPr>
            <w:r>
              <w:rPr>
                <w:szCs w:val="18"/>
              </w:rPr>
              <w:sym w:font="Wingdings" w:char="F0FC"/>
            </w:r>
          </w:p>
        </w:tc>
        <w:tc>
          <w:tcPr>
            <w:tcW w:w="1925" w:type="dxa"/>
            <w:shd w:val="clear" w:color="auto" w:fill="auto"/>
          </w:tcPr>
          <w:p w14:paraId="3C210476" w14:textId="77777777" w:rsidR="00021A28" w:rsidRPr="00154053" w:rsidRDefault="00021A28" w:rsidP="00021A28">
            <w:pPr>
              <w:pStyle w:val="ITSTableColumnHeadingwhiteongrey"/>
              <w:snapToGrid w:val="0"/>
              <w:rPr>
                <w:szCs w:val="18"/>
              </w:rPr>
            </w:pPr>
          </w:p>
        </w:tc>
        <w:tc>
          <w:tcPr>
            <w:tcW w:w="1926" w:type="dxa"/>
            <w:shd w:val="clear" w:color="auto" w:fill="auto"/>
          </w:tcPr>
          <w:p w14:paraId="59B4EF11" w14:textId="77777777" w:rsidR="00021A28" w:rsidRPr="00154053" w:rsidRDefault="00021A28" w:rsidP="00021A28">
            <w:pPr>
              <w:pStyle w:val="ITSTableColumnHeadingwhiteongrey"/>
              <w:snapToGrid w:val="0"/>
              <w:rPr>
                <w:szCs w:val="18"/>
              </w:rPr>
            </w:pPr>
          </w:p>
        </w:tc>
        <w:tc>
          <w:tcPr>
            <w:tcW w:w="1926" w:type="dxa"/>
            <w:shd w:val="clear" w:color="auto" w:fill="auto"/>
          </w:tcPr>
          <w:p w14:paraId="0D4454F7" w14:textId="77777777" w:rsidR="00021A28" w:rsidRPr="00154053" w:rsidRDefault="00021A28" w:rsidP="00021A28">
            <w:pPr>
              <w:pStyle w:val="ITSTableColumnHeadingwhiteongrey"/>
              <w:snapToGrid w:val="0"/>
              <w:rPr>
                <w:szCs w:val="18"/>
              </w:rPr>
            </w:pPr>
          </w:p>
        </w:tc>
        <w:tc>
          <w:tcPr>
            <w:tcW w:w="1926" w:type="dxa"/>
            <w:shd w:val="clear" w:color="auto" w:fill="auto"/>
          </w:tcPr>
          <w:p w14:paraId="117C4FE4" w14:textId="77777777" w:rsidR="00021A28" w:rsidRPr="00154053" w:rsidRDefault="00021A28" w:rsidP="00021A28">
            <w:pPr>
              <w:pStyle w:val="ITSTableColumnHeadingwhiteongrey"/>
              <w:snapToGrid w:val="0"/>
              <w:rPr>
                <w:szCs w:val="18"/>
              </w:rPr>
            </w:pPr>
          </w:p>
        </w:tc>
      </w:tr>
    </w:tbl>
    <w:p w14:paraId="011B29D0" w14:textId="77777777" w:rsidR="00A2709D" w:rsidRDefault="00A2709D" w:rsidP="00A2709D">
      <w:pPr>
        <w:pStyle w:val="ITSOutlineNumberedHeading2"/>
      </w:pPr>
      <w:bookmarkStart w:id="100" w:name="_Toc367281199"/>
      <w:r>
        <w:lastRenderedPageBreak/>
        <w:t>Cost range of the service</w:t>
      </w:r>
      <w:bookmarkEnd w:id="100"/>
      <w:r>
        <w:t xml:space="preserve"> </w:t>
      </w:r>
    </w:p>
    <w:p w14:paraId="0A1FD341" w14:textId="1CF8D01E" w:rsidR="00A2709D" w:rsidRPr="00C37E1B" w:rsidDel="006F5B1C" w:rsidRDefault="00A2709D" w:rsidP="00A2709D">
      <w:pPr>
        <w:pStyle w:val="ITSInstructionalText"/>
        <w:rPr>
          <w:del w:id="101" w:author="Paul Beaumont" w:date="2013-10-15T14:06:00Z"/>
        </w:rPr>
      </w:pPr>
      <w:del w:id="102" w:author="Paul Beaumont" w:date="2013-10-15T14:06:00Z">
        <w:r w:rsidRPr="00FB5262" w:rsidDel="006F5B1C">
          <w:delText>Based on the cost to develop and operate the services (below), indicate the cost range that would be charged for the service and who would pay. What will the service be charged at?</w:delText>
        </w:r>
        <w:r w:rsidR="00FC427E" w:rsidDel="006F5B1C">
          <w:delText xml:space="preserve"> </w:delText>
        </w:r>
      </w:del>
    </w:p>
    <w:p w14:paraId="23CCDE09" w14:textId="77777777" w:rsidR="003A0E1B" w:rsidRPr="00790128" w:rsidRDefault="003A0E1B" w:rsidP="00FE6CF6">
      <w:pPr>
        <w:pStyle w:val="ITSOutlineNumberedHeading2"/>
        <w:rPr>
          <w:rPrChange w:id="103" w:author="Paul Beaumont" w:date="2013-09-25T08:55:00Z">
            <w:rPr>
              <w:highlight w:val="yellow"/>
            </w:rPr>
          </w:rPrChange>
        </w:rPr>
      </w:pPr>
      <w:bookmarkStart w:id="104" w:name="_Toc367281200"/>
      <w:r w:rsidRPr="00790128">
        <w:rPr>
          <w:rPrChange w:id="105" w:author="Paul Beaumont" w:date="2013-09-25T08:55:00Z">
            <w:rPr>
              <w:highlight w:val="yellow"/>
            </w:rPr>
          </w:rPrChange>
        </w:rPr>
        <w:t>Assumptions</w:t>
      </w:r>
      <w:bookmarkEnd w:id="95"/>
      <w:bookmarkEnd w:id="104"/>
    </w:p>
    <w:tbl>
      <w:tblPr>
        <w:tblW w:w="9479" w:type="dxa"/>
        <w:tblInd w:w="-15" w:type="dxa"/>
        <w:tblLayout w:type="fixed"/>
        <w:tblLook w:val="0000" w:firstRow="0" w:lastRow="0" w:firstColumn="0" w:lastColumn="0" w:noHBand="0" w:noVBand="0"/>
      </w:tblPr>
      <w:tblGrid>
        <w:gridCol w:w="950"/>
        <w:gridCol w:w="2008"/>
        <w:gridCol w:w="1985"/>
        <w:gridCol w:w="1984"/>
        <w:gridCol w:w="2552"/>
      </w:tblGrid>
      <w:tr w:rsidR="003A0E1B" w:rsidRPr="00CF2299" w14:paraId="0BD77757" w14:textId="77777777" w:rsidTr="003A0E1B">
        <w:trPr>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000000"/>
          </w:tcPr>
          <w:p w14:paraId="056EB51D" w14:textId="77777777" w:rsidR="003A0E1B" w:rsidRDefault="00AD5DEF" w:rsidP="003A0E1B">
            <w:pPr>
              <w:pStyle w:val="ITSTableColumnHeadingwhiteongrey"/>
              <w:snapToGrid w:val="0"/>
            </w:pPr>
            <w:r>
              <w:t>Ref</w:t>
            </w:r>
          </w:p>
        </w:tc>
        <w:tc>
          <w:tcPr>
            <w:tcW w:w="2008" w:type="dxa"/>
            <w:tcBorders>
              <w:top w:val="single" w:sz="4" w:space="0" w:color="000000"/>
              <w:left w:val="single" w:sz="4" w:space="0" w:color="000000"/>
              <w:bottom w:val="single" w:sz="4" w:space="0" w:color="auto"/>
              <w:right w:val="single" w:sz="4" w:space="0" w:color="000000"/>
            </w:tcBorders>
            <w:shd w:val="clear" w:color="auto" w:fill="000000"/>
          </w:tcPr>
          <w:p w14:paraId="0326BDFE" w14:textId="77777777" w:rsidR="003A0E1B" w:rsidRDefault="003A0E1B" w:rsidP="003A0E1B">
            <w:pPr>
              <w:pStyle w:val="ITSTableColumnHeadingwhiteongrey"/>
              <w:snapToGrid w:val="0"/>
            </w:pPr>
            <w:r>
              <w:t>Assumption</w:t>
            </w:r>
          </w:p>
        </w:tc>
        <w:tc>
          <w:tcPr>
            <w:tcW w:w="1985" w:type="dxa"/>
            <w:tcBorders>
              <w:top w:val="single" w:sz="4" w:space="0" w:color="000000"/>
              <w:left w:val="single" w:sz="4" w:space="0" w:color="000000"/>
              <w:bottom w:val="single" w:sz="4" w:space="0" w:color="auto"/>
              <w:right w:val="single" w:sz="4" w:space="0" w:color="000000"/>
            </w:tcBorders>
            <w:shd w:val="clear" w:color="auto" w:fill="000000"/>
          </w:tcPr>
          <w:p w14:paraId="005367B2" w14:textId="77777777" w:rsidR="003A0E1B" w:rsidRDefault="003A0E1B" w:rsidP="003A0E1B">
            <w:pPr>
              <w:pStyle w:val="ITSTableColumnHeadingwhiteongrey"/>
              <w:snapToGrid w:val="0"/>
            </w:pPr>
            <w:r>
              <w:t>Source</w:t>
            </w:r>
          </w:p>
        </w:tc>
        <w:tc>
          <w:tcPr>
            <w:tcW w:w="1984" w:type="dxa"/>
            <w:tcBorders>
              <w:top w:val="single" w:sz="4" w:space="0" w:color="000000"/>
              <w:left w:val="single" w:sz="4" w:space="0" w:color="000000"/>
              <w:bottom w:val="single" w:sz="4" w:space="0" w:color="auto"/>
              <w:right w:val="single" w:sz="4" w:space="0" w:color="000000"/>
            </w:tcBorders>
            <w:shd w:val="clear" w:color="auto" w:fill="000000"/>
          </w:tcPr>
          <w:p w14:paraId="1ABDCC28" w14:textId="77777777" w:rsidR="003A0E1B" w:rsidRDefault="003A0E1B" w:rsidP="003A0E1B">
            <w:pPr>
              <w:pStyle w:val="ITSTableColumnHeadingwhiteongrey"/>
              <w:snapToGrid w:val="0"/>
            </w:pPr>
            <w:r>
              <w:t>Rationale</w:t>
            </w:r>
          </w:p>
        </w:tc>
        <w:tc>
          <w:tcPr>
            <w:tcW w:w="2552" w:type="dxa"/>
            <w:tcBorders>
              <w:top w:val="single" w:sz="4" w:space="0" w:color="000000"/>
              <w:left w:val="single" w:sz="4" w:space="0" w:color="000000"/>
              <w:bottom w:val="single" w:sz="4" w:space="0" w:color="000000"/>
              <w:right w:val="single" w:sz="4" w:space="0" w:color="000000"/>
            </w:tcBorders>
            <w:shd w:val="clear" w:color="auto" w:fill="000000"/>
          </w:tcPr>
          <w:p w14:paraId="7E4DDAFF" w14:textId="77777777" w:rsidR="003A0E1B" w:rsidRDefault="003A0E1B" w:rsidP="003A0E1B">
            <w:pPr>
              <w:pStyle w:val="ITSTableColumnHeadingwhiteongrey"/>
              <w:snapToGrid w:val="0"/>
            </w:pPr>
            <w:r>
              <w:t>Comment</w:t>
            </w:r>
          </w:p>
        </w:tc>
      </w:tr>
      <w:tr w:rsidR="003A0E1B" w14:paraId="07CD0162"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640A08DD" w14:textId="77777777" w:rsidR="003A0E1B" w:rsidRPr="00E81F45" w:rsidRDefault="001D1B9B" w:rsidP="003A0E1B">
            <w:pPr>
              <w:pStyle w:val="ITSTableText"/>
              <w:snapToGrid w:val="0"/>
            </w:pPr>
            <w:r>
              <w:t>ASP-1</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7002F254" w14:textId="5AE83964" w:rsidR="003A0E1B" w:rsidRPr="00E81F45" w:rsidRDefault="00C269C0" w:rsidP="003A0E1B">
            <w:pPr>
              <w:pStyle w:val="ITSTableText"/>
            </w:pPr>
            <w:r>
              <w:t xml:space="preserve">Students will have access to the internet on their mobile devices </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C177DDF" w14:textId="77777777" w:rsidR="003A0E1B" w:rsidRPr="00E81F45" w:rsidRDefault="003A0E1B"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6C44A981" w14:textId="37D4038B" w:rsidR="003A0E1B" w:rsidRPr="00E81F45" w:rsidRDefault="003A0E1B" w:rsidP="003A0E1B">
            <w:pPr>
              <w:pStyle w:val="ITSTableText"/>
            </w:pP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21279D5F" w14:textId="5B98ACAF" w:rsidR="003A0E1B" w:rsidRPr="00E81F45" w:rsidRDefault="003A0E1B" w:rsidP="003A0E1B">
            <w:pPr>
              <w:pStyle w:val="ITSTableText"/>
              <w:snapToGrid w:val="0"/>
            </w:pPr>
          </w:p>
        </w:tc>
      </w:tr>
      <w:tr w:rsidR="00C269C0" w14:paraId="5C066378"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4378E6A7" w14:textId="77777777" w:rsidR="00C269C0" w:rsidRDefault="00C269C0" w:rsidP="003A0E1B">
            <w:pPr>
              <w:pStyle w:val="ITSTableText"/>
              <w:snapToGrid w:val="0"/>
            </w:pP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103567FE" w14:textId="20B444B0" w:rsidR="00C269C0" w:rsidRDefault="00C269C0" w:rsidP="003A0E1B">
            <w:pPr>
              <w:pStyle w:val="ITSTableText"/>
            </w:pPr>
            <w:r>
              <w:t>The mobile app will supplement functionality provided in the Student Portal, delivering a few key functions suited to use on mobile devices</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BE32E26" w14:textId="77777777" w:rsidR="00C269C0" w:rsidRPr="00E81F45" w:rsidRDefault="00C269C0"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56E4E76" w14:textId="164F7EC0" w:rsidR="00C269C0" w:rsidRDefault="00C269C0" w:rsidP="00C269C0">
            <w:pPr>
              <w:pStyle w:val="ITSTableText"/>
            </w:pPr>
            <w:r>
              <w:t>It is not sensible to deliver an app that replicates the current portal. Doing so will provide a poor user experience and does not recognise the limitations and purpose of mobile devices</w:t>
            </w: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73C4B2A5" w14:textId="77777777" w:rsidR="00C269C0" w:rsidRDefault="00C269C0" w:rsidP="003A0E1B">
            <w:pPr>
              <w:pStyle w:val="ITSTableText"/>
              <w:snapToGrid w:val="0"/>
            </w:pPr>
          </w:p>
        </w:tc>
      </w:tr>
      <w:tr w:rsidR="00C269C0" w14:paraId="1D34B4E8"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050AAEBB" w14:textId="77777777" w:rsidR="00C269C0" w:rsidRDefault="00C269C0" w:rsidP="003A0E1B">
            <w:pPr>
              <w:pStyle w:val="ITSTableText"/>
              <w:snapToGrid w:val="0"/>
            </w:pP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05DDE96B" w14:textId="5FFFDDD9" w:rsidR="00C269C0" w:rsidRDefault="00C269C0" w:rsidP="00C269C0">
            <w:pPr>
              <w:pStyle w:val="ITSTableText"/>
            </w:pPr>
            <w:r>
              <w:t>Suitable maps, student timetable and other data (what to put here?) will be available for integration</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D506B2A" w14:textId="77777777" w:rsidR="00C269C0" w:rsidRPr="00E81F45" w:rsidRDefault="00C269C0"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12BF411" w14:textId="36E4685E" w:rsidR="00C269C0" w:rsidRDefault="00C269C0" w:rsidP="00C269C0">
            <w:pPr>
              <w:pStyle w:val="ITSTableText"/>
            </w:pPr>
            <w:r>
              <w:t xml:space="preserve">We can’t link to data that </w:t>
            </w:r>
            <w:r w:rsidRPr="00790128">
              <w:t xml:space="preserve">doesn’t exist </w:t>
            </w:r>
            <w:r w:rsidRPr="00790128">
              <w:rPr>
                <w:rPrChange w:id="106" w:author="Paul Beaumont" w:date="2013-09-25T08:55:00Z">
                  <w:rPr>
                    <w:highlight w:val="green"/>
                  </w:rPr>
                </w:rPrChange>
              </w:rPr>
              <w:t>(this is also a constraint)</w:t>
            </w: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0E3EE06F" w14:textId="77777777" w:rsidR="00C269C0" w:rsidRDefault="00C269C0" w:rsidP="003A0E1B">
            <w:pPr>
              <w:pStyle w:val="ITSTableText"/>
              <w:snapToGrid w:val="0"/>
            </w:pPr>
          </w:p>
        </w:tc>
      </w:tr>
      <w:tr w:rsidR="00C269C0" w14:paraId="0E1623A9"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6036A6A7" w14:textId="77777777" w:rsidR="00C269C0" w:rsidRDefault="00C269C0" w:rsidP="003A0E1B">
            <w:pPr>
              <w:pStyle w:val="ITSTableText"/>
              <w:snapToGrid w:val="0"/>
            </w:pP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2BA43A0C" w14:textId="61A7B3A9" w:rsidR="00C269C0" w:rsidRDefault="00C269C0" w:rsidP="00C269C0">
            <w:pPr>
              <w:pStyle w:val="ITSTableText"/>
            </w:pPr>
            <w:r>
              <w:t>Where possible the student portal mobile app will link to existing mobile app or mobile optimised functions rather than replicate them</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653AEFB" w14:textId="77777777" w:rsidR="00C269C0" w:rsidRPr="00E81F45" w:rsidRDefault="00C269C0"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636CBE1B" w14:textId="79A44B9C" w:rsidR="00C269C0" w:rsidRDefault="00C269C0" w:rsidP="003A0E1B">
            <w:pPr>
              <w:pStyle w:val="ITSTableText"/>
            </w:pPr>
            <w:r>
              <w:t>It is not sensible to re-invent the wheel</w:t>
            </w: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5DC5F35D" w14:textId="688FFEB3" w:rsidR="009638CE" w:rsidRDefault="009638CE" w:rsidP="003A0E1B">
            <w:pPr>
              <w:pStyle w:val="ITSTableText"/>
              <w:snapToGrid w:val="0"/>
            </w:pPr>
            <w:ins w:id="107" w:author="Paul Beaumont" w:date="2013-09-24T16:38:00Z">
              <w:r>
                <w:t>This may require some design modification to existing applications to ensure a consistent user experience</w:t>
              </w:r>
            </w:ins>
            <w:ins w:id="108" w:author="Paul Beaumont" w:date="2013-09-24T16:39:00Z">
              <w:r>
                <w:t>.</w:t>
              </w:r>
            </w:ins>
          </w:p>
        </w:tc>
      </w:tr>
    </w:tbl>
    <w:p w14:paraId="5EBAC519" w14:textId="5FBA7140" w:rsidR="003A0E1B" w:rsidRDefault="003A0E1B" w:rsidP="00FE6CF6">
      <w:pPr>
        <w:pStyle w:val="ITSOutlineNumberedHeading2"/>
      </w:pPr>
      <w:bookmarkStart w:id="109" w:name="_Toc316650953"/>
      <w:bookmarkStart w:id="110" w:name="_Toc367281201"/>
      <w:r>
        <w:t>Constraints</w:t>
      </w:r>
      <w:bookmarkEnd w:id="96"/>
      <w:bookmarkEnd w:id="109"/>
      <w:bookmarkEnd w:id="110"/>
    </w:p>
    <w:tbl>
      <w:tblPr>
        <w:tblW w:w="9479" w:type="dxa"/>
        <w:tblInd w:w="-15" w:type="dxa"/>
        <w:tblLayout w:type="fixed"/>
        <w:tblLook w:val="0000" w:firstRow="0" w:lastRow="0" w:firstColumn="0" w:lastColumn="0" w:noHBand="0" w:noVBand="0"/>
      </w:tblPr>
      <w:tblGrid>
        <w:gridCol w:w="915"/>
        <w:gridCol w:w="2043"/>
        <w:gridCol w:w="6521"/>
      </w:tblGrid>
      <w:tr w:rsidR="003A0E1B" w:rsidRPr="00CF2299" w14:paraId="42AB88C0" w14:textId="77777777" w:rsidTr="003A0E1B">
        <w:trPr>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000000"/>
          </w:tcPr>
          <w:p w14:paraId="3E282846" w14:textId="77777777" w:rsidR="003A0E1B" w:rsidRPr="009F5238" w:rsidRDefault="00AD5DEF" w:rsidP="003A0E1B">
            <w:pPr>
              <w:pStyle w:val="ITSTableText"/>
              <w:snapToGrid w:val="0"/>
              <w:rPr>
                <w:b/>
                <w:color w:val="FFFFFF"/>
                <w:szCs w:val="18"/>
              </w:rPr>
            </w:pPr>
            <w:r>
              <w:rPr>
                <w:b/>
                <w:color w:val="FFFFFF"/>
                <w:szCs w:val="18"/>
              </w:rPr>
              <w:t>Ref</w:t>
            </w:r>
          </w:p>
        </w:tc>
        <w:tc>
          <w:tcPr>
            <w:tcW w:w="2043" w:type="dxa"/>
            <w:tcBorders>
              <w:top w:val="single" w:sz="4" w:space="0" w:color="000000"/>
              <w:left w:val="single" w:sz="4" w:space="0" w:color="000000"/>
              <w:bottom w:val="single" w:sz="4" w:space="0" w:color="000000"/>
              <w:right w:val="single" w:sz="4" w:space="0" w:color="000000"/>
            </w:tcBorders>
            <w:shd w:val="clear" w:color="auto" w:fill="000000"/>
          </w:tcPr>
          <w:p w14:paraId="259DD741" w14:textId="77777777" w:rsidR="003A0E1B" w:rsidRPr="009F5238" w:rsidRDefault="003A0E1B" w:rsidP="003A0E1B">
            <w:pPr>
              <w:pStyle w:val="ITSTableColumnHeadingwhiteongrey"/>
              <w:snapToGrid w:val="0"/>
              <w:rPr>
                <w:szCs w:val="18"/>
              </w:rPr>
            </w:pPr>
            <w:r w:rsidRPr="009F5238">
              <w:rPr>
                <w:szCs w:val="18"/>
              </w:rPr>
              <w:t>Constraint</w:t>
            </w:r>
          </w:p>
        </w:tc>
        <w:tc>
          <w:tcPr>
            <w:tcW w:w="6521" w:type="dxa"/>
            <w:tcBorders>
              <w:top w:val="single" w:sz="4" w:space="0" w:color="000000"/>
              <w:left w:val="single" w:sz="4" w:space="0" w:color="000000"/>
              <w:bottom w:val="single" w:sz="4" w:space="0" w:color="000000"/>
              <w:right w:val="single" w:sz="4" w:space="0" w:color="000000"/>
            </w:tcBorders>
            <w:shd w:val="clear" w:color="auto" w:fill="000000"/>
          </w:tcPr>
          <w:p w14:paraId="33579994" w14:textId="77777777" w:rsidR="003A0E1B" w:rsidRPr="009F5238" w:rsidRDefault="003A0E1B" w:rsidP="003A0E1B">
            <w:pPr>
              <w:pStyle w:val="ITSTableColumnHeadingwhiteongrey"/>
              <w:snapToGrid w:val="0"/>
              <w:rPr>
                <w:szCs w:val="18"/>
              </w:rPr>
            </w:pPr>
            <w:r w:rsidRPr="009F5238">
              <w:rPr>
                <w:szCs w:val="18"/>
              </w:rPr>
              <w:t>Comment</w:t>
            </w:r>
          </w:p>
        </w:tc>
      </w:tr>
      <w:tr w:rsidR="003A0E1B" w14:paraId="26D29575"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9A9FA40" w14:textId="77777777" w:rsidR="003A0E1B" w:rsidRPr="009F5238" w:rsidRDefault="0001523F" w:rsidP="003A0E1B">
            <w:pPr>
              <w:pStyle w:val="ITSTableText"/>
              <w:snapToGrid w:val="0"/>
              <w:rPr>
                <w:szCs w:val="18"/>
              </w:rPr>
            </w:pPr>
            <w:r>
              <w:rPr>
                <w:szCs w:val="18"/>
              </w:rPr>
              <w:t>CON-1</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8F2548D" w14:textId="32D089EB" w:rsidR="003A0E1B" w:rsidRPr="009F5238" w:rsidRDefault="003739C6" w:rsidP="003A0E1B">
            <w:pPr>
              <w:pStyle w:val="ITSTableText"/>
              <w:snapToGrid w:val="0"/>
              <w:rPr>
                <w:szCs w:val="18"/>
              </w:rPr>
            </w:pPr>
            <w:r>
              <w:rPr>
                <w:szCs w:val="18"/>
              </w:rPr>
              <w:t>Availability of information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23A25CE5" w14:textId="02D64025" w:rsidR="003A0E1B" w:rsidRPr="009F5238" w:rsidRDefault="003739C6" w:rsidP="003739C6">
            <w:pPr>
              <w:pStyle w:val="ITSTableText"/>
              <w:snapToGrid w:val="0"/>
              <w:rPr>
                <w:szCs w:val="18"/>
              </w:rPr>
            </w:pPr>
            <w:r>
              <w:rPr>
                <w:szCs w:val="18"/>
              </w:rPr>
              <w:t xml:space="preserve">The solution will only be able to integrate with/deliver information that is available for consumption at the time of development </w:t>
            </w:r>
          </w:p>
        </w:tc>
      </w:tr>
      <w:tr w:rsidR="0001523F" w14:paraId="34482A60"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77BC824A" w14:textId="77777777" w:rsidR="0001523F" w:rsidRDefault="0001523F" w:rsidP="0046561E">
            <w:pPr>
              <w:pStyle w:val="ITSTableText"/>
              <w:snapToGrid w:val="0"/>
              <w:rPr>
                <w:szCs w:val="18"/>
              </w:rPr>
            </w:pPr>
            <w:r>
              <w:rPr>
                <w:szCs w:val="18"/>
              </w:rPr>
              <w:t>CON-2</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5DF5A74" w14:textId="77777777" w:rsidR="0001523F" w:rsidRPr="00B71F06" w:rsidRDefault="0001523F" w:rsidP="0046561E">
            <w:pPr>
              <w:pStyle w:val="ITSTableText"/>
              <w:snapToGrid w:val="0"/>
              <w:rPr>
                <w:szCs w:val="18"/>
              </w:rPr>
            </w:pPr>
            <w:r>
              <w:rPr>
                <w:szCs w:val="18"/>
              </w:rPr>
              <w:t>Privacy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349DDA80" w14:textId="77777777" w:rsidR="0001523F" w:rsidRPr="006E65DB" w:rsidRDefault="0001523F" w:rsidP="005532E2">
            <w:pPr>
              <w:pStyle w:val="ITSTableText"/>
              <w:numPr>
                <w:ilvl w:val="0"/>
                <w:numId w:val="21"/>
              </w:numPr>
              <w:tabs>
                <w:tab w:val="clear" w:pos="0"/>
                <w:tab w:val="num" w:pos="318"/>
              </w:tabs>
              <w:suppressAutoHyphens/>
              <w:ind w:left="318" w:hanging="284"/>
            </w:pPr>
            <w:r w:rsidRPr="006E65DB">
              <w:t>Access to data will need to be addressed</w:t>
            </w:r>
          </w:p>
          <w:p w14:paraId="26D4297B" w14:textId="77777777" w:rsidR="0001523F" w:rsidRPr="00464A8A" w:rsidRDefault="0001523F" w:rsidP="005532E2">
            <w:pPr>
              <w:pStyle w:val="ITSTableText"/>
              <w:numPr>
                <w:ilvl w:val="0"/>
                <w:numId w:val="21"/>
              </w:numPr>
              <w:tabs>
                <w:tab w:val="clear" w:pos="0"/>
                <w:tab w:val="num" w:pos="318"/>
              </w:tabs>
              <w:suppressAutoHyphens/>
              <w:ind w:left="318" w:hanging="284"/>
              <w:rPr>
                <w:szCs w:val="18"/>
              </w:rPr>
            </w:pPr>
            <w:r w:rsidRPr="006E65DB">
              <w:t>Any</w:t>
            </w:r>
            <w:r>
              <w:rPr>
                <w:szCs w:val="18"/>
              </w:rPr>
              <w:t xml:space="preserve"> solution implemented must adhere to university privacy policies as well as professional confidentiality requirements</w:t>
            </w:r>
          </w:p>
        </w:tc>
      </w:tr>
      <w:tr w:rsidR="0001523F" w14:paraId="46EF0D99"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F8E84C8" w14:textId="77777777" w:rsidR="0001523F" w:rsidRDefault="0001523F" w:rsidP="0046561E">
            <w:pPr>
              <w:pStyle w:val="ITSTableText"/>
              <w:snapToGrid w:val="0"/>
              <w:rPr>
                <w:szCs w:val="18"/>
              </w:rPr>
            </w:pPr>
            <w:r>
              <w:rPr>
                <w:szCs w:val="18"/>
              </w:rPr>
              <w:t>CON-3</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988D9AE" w14:textId="77777777" w:rsidR="0001523F" w:rsidRPr="00B71F06" w:rsidRDefault="0001523F" w:rsidP="0046561E">
            <w:pPr>
              <w:pStyle w:val="ITSTableText"/>
              <w:snapToGrid w:val="0"/>
              <w:rPr>
                <w:szCs w:val="18"/>
              </w:rPr>
            </w:pPr>
            <w:r>
              <w:rPr>
                <w:szCs w:val="18"/>
              </w:rPr>
              <w:t>Security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213A6B5" w14:textId="77777777" w:rsidR="0001523F" w:rsidRPr="00464A8A" w:rsidRDefault="0001523F" w:rsidP="0046561E">
            <w:pPr>
              <w:pStyle w:val="ITSTableText"/>
              <w:snapToGrid w:val="0"/>
              <w:rPr>
                <w:szCs w:val="18"/>
              </w:rPr>
            </w:pPr>
            <w:r>
              <w:rPr>
                <w:szCs w:val="18"/>
              </w:rPr>
              <w:t>Any solution implemented must adhere to university data security policies</w:t>
            </w:r>
          </w:p>
        </w:tc>
      </w:tr>
      <w:tr w:rsidR="0001523F" w14:paraId="02A1BEA0"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BE987FD" w14:textId="77777777" w:rsidR="0001523F" w:rsidRDefault="0001523F" w:rsidP="0046561E">
            <w:pPr>
              <w:pStyle w:val="ITSTableText"/>
              <w:snapToGrid w:val="0"/>
              <w:rPr>
                <w:szCs w:val="18"/>
              </w:rPr>
            </w:pPr>
            <w:r>
              <w:rPr>
                <w:szCs w:val="18"/>
              </w:rPr>
              <w:t>CON-4</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912EAD9" w14:textId="77777777" w:rsidR="0001523F" w:rsidRPr="00B71F06" w:rsidRDefault="0001523F" w:rsidP="0046561E">
            <w:pPr>
              <w:pStyle w:val="ITSTableText"/>
              <w:snapToGrid w:val="0"/>
              <w:rPr>
                <w:szCs w:val="18"/>
              </w:rPr>
            </w:pPr>
            <w:r>
              <w:rPr>
                <w:szCs w:val="18"/>
              </w:rPr>
              <w:t>Interface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55C85CEC" w14:textId="77777777" w:rsidR="0001523F" w:rsidRPr="00464A8A" w:rsidRDefault="0001523F" w:rsidP="0046561E">
            <w:pPr>
              <w:pStyle w:val="ITSTableText"/>
              <w:snapToGrid w:val="0"/>
              <w:rPr>
                <w:szCs w:val="18"/>
              </w:rPr>
            </w:pPr>
            <w:r>
              <w:rPr>
                <w:szCs w:val="18"/>
              </w:rPr>
              <w:t>Any solution implemented must be able to interface with nominated systems</w:t>
            </w:r>
          </w:p>
        </w:tc>
      </w:tr>
      <w:tr w:rsidR="0001523F" w14:paraId="58AFADC1"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121AC164" w14:textId="77777777" w:rsidR="0001523F" w:rsidRPr="009F5238" w:rsidRDefault="0001523F" w:rsidP="0046561E">
            <w:pPr>
              <w:pStyle w:val="ITSTableText"/>
              <w:snapToGrid w:val="0"/>
              <w:rPr>
                <w:szCs w:val="18"/>
              </w:rPr>
            </w:pPr>
            <w:r>
              <w:rPr>
                <w:szCs w:val="18"/>
              </w:rPr>
              <w:t>CON-5</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779D4D3" w14:textId="77777777" w:rsidR="0001523F" w:rsidRPr="009F5238" w:rsidRDefault="0001523F" w:rsidP="0046561E">
            <w:pPr>
              <w:pStyle w:val="ITSTableText"/>
              <w:snapToGrid w:val="0"/>
              <w:rPr>
                <w:szCs w:val="18"/>
              </w:rPr>
            </w:pPr>
            <w:r w:rsidRPr="00B71F06">
              <w:rPr>
                <w:szCs w:val="18"/>
              </w:rPr>
              <w:t>Timeframe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7E675AD" w14:textId="77777777" w:rsidR="0001523F" w:rsidRPr="006E65DB" w:rsidRDefault="0001523F" w:rsidP="005532E2">
            <w:pPr>
              <w:pStyle w:val="ITSTableText"/>
              <w:numPr>
                <w:ilvl w:val="0"/>
                <w:numId w:val="21"/>
              </w:numPr>
              <w:tabs>
                <w:tab w:val="clear" w:pos="0"/>
                <w:tab w:val="num" w:pos="318"/>
              </w:tabs>
              <w:suppressAutoHyphens/>
              <w:ind w:left="318" w:hanging="284"/>
            </w:pPr>
            <w:r w:rsidRPr="006E65DB">
              <w:t>Timefra</w:t>
            </w:r>
            <w:r>
              <w:t xml:space="preserve">me for implementation </w:t>
            </w:r>
            <w:r w:rsidRPr="00790128">
              <w:t xml:space="preserve">is </w:t>
            </w:r>
            <w:r w:rsidRPr="00790128">
              <w:rPr>
                <w:rPrChange w:id="111" w:author="Paul Beaumont" w:date="2013-09-25T08:56:00Z">
                  <w:rPr>
                    <w:highlight w:val="yellow"/>
                  </w:rPr>
                </w:rPrChange>
              </w:rPr>
              <w:t>March 2014</w:t>
            </w:r>
            <w:r w:rsidRPr="00790128">
              <w:t>.</w:t>
            </w:r>
            <w:r w:rsidRPr="006E65DB">
              <w:t xml:space="preserve"> This may constrain the scope of work and the quality of work produced.</w:t>
            </w:r>
          </w:p>
          <w:p w14:paraId="2F3D2B37" w14:textId="77777777" w:rsidR="0001523F" w:rsidRPr="009F5238" w:rsidRDefault="0001523F" w:rsidP="005532E2">
            <w:pPr>
              <w:pStyle w:val="ITSTableText"/>
              <w:numPr>
                <w:ilvl w:val="0"/>
                <w:numId w:val="21"/>
              </w:numPr>
              <w:tabs>
                <w:tab w:val="clear" w:pos="0"/>
                <w:tab w:val="num" w:pos="318"/>
              </w:tabs>
              <w:suppressAutoHyphens/>
              <w:ind w:left="318" w:hanging="284"/>
              <w:rPr>
                <w:szCs w:val="18"/>
              </w:rPr>
            </w:pPr>
            <w:r w:rsidRPr="006E65DB">
              <w:t>Release</w:t>
            </w:r>
            <w:r w:rsidRPr="001374B4">
              <w:rPr>
                <w:szCs w:val="18"/>
              </w:rPr>
              <w:t xml:space="preserve"> of the solution </w:t>
            </w:r>
            <w:r>
              <w:rPr>
                <w:szCs w:val="18"/>
              </w:rPr>
              <w:t>must be scheduled</w:t>
            </w:r>
            <w:r w:rsidRPr="001374B4">
              <w:rPr>
                <w:szCs w:val="18"/>
              </w:rPr>
              <w:t xml:space="preserve"> around key university date</w:t>
            </w:r>
            <w:r>
              <w:rPr>
                <w:szCs w:val="18"/>
              </w:rPr>
              <w:t>s</w:t>
            </w:r>
            <w:r w:rsidRPr="001374B4">
              <w:rPr>
                <w:szCs w:val="18"/>
              </w:rPr>
              <w:t xml:space="preserve"> </w:t>
            </w:r>
          </w:p>
        </w:tc>
      </w:tr>
      <w:tr w:rsidR="0001523F" w14:paraId="5EB0CDBD"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66A9979B" w14:textId="77777777" w:rsidR="0001523F" w:rsidRDefault="0001523F" w:rsidP="0046561E">
            <w:pPr>
              <w:pStyle w:val="ITSTableText"/>
              <w:snapToGrid w:val="0"/>
              <w:rPr>
                <w:szCs w:val="18"/>
              </w:rPr>
            </w:pPr>
            <w:r>
              <w:rPr>
                <w:szCs w:val="18"/>
              </w:rPr>
              <w:t>CON-6</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32A14FD" w14:textId="77777777" w:rsidR="0001523F" w:rsidRPr="00B71F06" w:rsidRDefault="0001523F" w:rsidP="0046561E">
            <w:pPr>
              <w:pStyle w:val="ITSTableText"/>
              <w:snapToGrid w:val="0"/>
              <w:rPr>
                <w:szCs w:val="18"/>
              </w:rPr>
            </w:pPr>
            <w:r>
              <w:rPr>
                <w:szCs w:val="18"/>
              </w:rPr>
              <w:t>Resources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5073F52B" w14:textId="77777777" w:rsidR="0001523F" w:rsidRPr="006E65DB" w:rsidRDefault="0001523F" w:rsidP="005532E2">
            <w:pPr>
              <w:pStyle w:val="ITSTableText"/>
              <w:numPr>
                <w:ilvl w:val="0"/>
                <w:numId w:val="21"/>
              </w:numPr>
              <w:tabs>
                <w:tab w:val="clear" w:pos="0"/>
                <w:tab w:val="num" w:pos="318"/>
              </w:tabs>
              <w:suppressAutoHyphens/>
              <w:ind w:left="318" w:hanging="284"/>
            </w:pPr>
            <w:r w:rsidRPr="006E65DB">
              <w:t>Availability of resources (project, operational, business) according to project schedule</w:t>
            </w:r>
          </w:p>
          <w:p w14:paraId="0B914280" w14:textId="77777777" w:rsidR="0001523F" w:rsidRPr="00991501" w:rsidRDefault="0001523F" w:rsidP="005532E2">
            <w:pPr>
              <w:pStyle w:val="ITSTableText"/>
              <w:numPr>
                <w:ilvl w:val="0"/>
                <w:numId w:val="21"/>
              </w:numPr>
              <w:tabs>
                <w:tab w:val="clear" w:pos="0"/>
                <w:tab w:val="num" w:pos="318"/>
              </w:tabs>
              <w:suppressAutoHyphens/>
              <w:ind w:left="318" w:hanging="284"/>
              <w:rPr>
                <w:szCs w:val="18"/>
              </w:rPr>
            </w:pPr>
            <w:r w:rsidRPr="006E65DB">
              <w:t>If resources</w:t>
            </w:r>
            <w:r>
              <w:rPr>
                <w:szCs w:val="18"/>
              </w:rPr>
              <w:t xml:space="preserve"> are not available, scope of work and timeframe to deliver will be impacted</w:t>
            </w:r>
          </w:p>
        </w:tc>
      </w:tr>
    </w:tbl>
    <w:p w14:paraId="3FD1B010" w14:textId="77777777" w:rsidR="003A0E1B" w:rsidRDefault="003A0E1B" w:rsidP="00FE6CF6">
      <w:pPr>
        <w:pStyle w:val="ITSOutlineNumberedHeading2"/>
      </w:pPr>
      <w:bookmarkStart w:id="112" w:name="__RefHeading__15_1629490630"/>
      <w:bookmarkStart w:id="113" w:name="_Toc316572160"/>
      <w:bookmarkStart w:id="114" w:name="_Toc316650954"/>
      <w:bookmarkStart w:id="115" w:name="_Toc367281202"/>
      <w:bookmarkEnd w:id="112"/>
      <w:r>
        <w:lastRenderedPageBreak/>
        <w:t>Dependencies</w:t>
      </w:r>
      <w:bookmarkEnd w:id="113"/>
      <w:bookmarkEnd w:id="114"/>
      <w:bookmarkEnd w:id="115"/>
    </w:p>
    <w:tbl>
      <w:tblPr>
        <w:tblW w:w="9479" w:type="dxa"/>
        <w:tblInd w:w="-15" w:type="dxa"/>
        <w:tblLayout w:type="fixed"/>
        <w:tblLook w:val="0000" w:firstRow="0" w:lastRow="0" w:firstColumn="0" w:lastColumn="0" w:noHBand="0" w:noVBand="0"/>
      </w:tblPr>
      <w:tblGrid>
        <w:gridCol w:w="915"/>
        <w:gridCol w:w="2043"/>
        <w:gridCol w:w="6521"/>
      </w:tblGrid>
      <w:tr w:rsidR="003A0E1B" w14:paraId="2AA98B4E" w14:textId="77777777" w:rsidTr="003A0E1B">
        <w:trPr>
          <w:trHeight w:val="205"/>
          <w:tblHeader/>
        </w:trPr>
        <w:tc>
          <w:tcPr>
            <w:tcW w:w="915" w:type="dxa"/>
            <w:tcBorders>
              <w:top w:val="single" w:sz="4" w:space="0" w:color="000000"/>
              <w:left w:val="single" w:sz="4" w:space="0" w:color="000000"/>
              <w:bottom w:val="single" w:sz="4" w:space="0" w:color="000000"/>
              <w:right w:val="single" w:sz="4" w:space="0" w:color="000000"/>
            </w:tcBorders>
            <w:shd w:val="clear" w:color="auto" w:fill="000000"/>
          </w:tcPr>
          <w:p w14:paraId="6A5C3EEF" w14:textId="77777777" w:rsidR="003A0E1B" w:rsidRPr="009F5238" w:rsidRDefault="00AD5DEF" w:rsidP="003A0E1B">
            <w:pPr>
              <w:pStyle w:val="ITSTableText"/>
              <w:snapToGrid w:val="0"/>
              <w:rPr>
                <w:b/>
                <w:color w:val="FFFFFF"/>
                <w:szCs w:val="18"/>
              </w:rPr>
            </w:pPr>
            <w:r>
              <w:rPr>
                <w:b/>
                <w:color w:val="FFFFFF"/>
                <w:szCs w:val="18"/>
              </w:rPr>
              <w:t>Ref</w:t>
            </w:r>
          </w:p>
        </w:tc>
        <w:tc>
          <w:tcPr>
            <w:tcW w:w="2043" w:type="dxa"/>
            <w:tcBorders>
              <w:top w:val="single" w:sz="4" w:space="0" w:color="000000"/>
              <w:left w:val="single" w:sz="4" w:space="0" w:color="000000"/>
              <w:bottom w:val="single" w:sz="4" w:space="0" w:color="000000"/>
              <w:right w:val="single" w:sz="4" w:space="0" w:color="000000"/>
            </w:tcBorders>
            <w:shd w:val="clear" w:color="auto" w:fill="000000"/>
          </w:tcPr>
          <w:p w14:paraId="6FE750F4" w14:textId="77777777" w:rsidR="003A0E1B" w:rsidRPr="009F5238" w:rsidRDefault="003A0E1B" w:rsidP="003A0E1B">
            <w:pPr>
              <w:pStyle w:val="ITSTableColumnHeadingwhiteongrey"/>
              <w:snapToGrid w:val="0"/>
              <w:rPr>
                <w:szCs w:val="18"/>
              </w:rPr>
            </w:pPr>
            <w:r w:rsidRPr="009F5238">
              <w:rPr>
                <w:szCs w:val="18"/>
              </w:rPr>
              <w:t>Project</w:t>
            </w:r>
            <w:r w:rsidR="009F6D59">
              <w:rPr>
                <w:szCs w:val="18"/>
              </w:rPr>
              <w:t xml:space="preserve"> </w:t>
            </w:r>
            <w:r w:rsidRPr="009F5238">
              <w:rPr>
                <w:szCs w:val="18"/>
              </w:rPr>
              <w:t>/</w:t>
            </w:r>
            <w:r w:rsidR="009F6D59">
              <w:rPr>
                <w:szCs w:val="18"/>
              </w:rPr>
              <w:t xml:space="preserve"> </w:t>
            </w:r>
            <w:r w:rsidRPr="009F5238">
              <w:rPr>
                <w:szCs w:val="18"/>
              </w:rPr>
              <w:t>Service</w:t>
            </w:r>
            <w:r w:rsidR="009F6D59">
              <w:rPr>
                <w:szCs w:val="18"/>
              </w:rPr>
              <w:t xml:space="preserve"> </w:t>
            </w:r>
            <w:r w:rsidRPr="009F5238">
              <w:rPr>
                <w:szCs w:val="18"/>
              </w:rPr>
              <w:t>/</w:t>
            </w:r>
            <w:r w:rsidR="009F6D59">
              <w:rPr>
                <w:szCs w:val="18"/>
              </w:rPr>
              <w:t xml:space="preserve"> </w:t>
            </w:r>
            <w:r w:rsidRPr="009F5238">
              <w:rPr>
                <w:szCs w:val="18"/>
              </w:rPr>
              <w:t>System</w:t>
            </w:r>
          </w:p>
        </w:tc>
        <w:tc>
          <w:tcPr>
            <w:tcW w:w="6521" w:type="dxa"/>
            <w:tcBorders>
              <w:top w:val="single" w:sz="4" w:space="0" w:color="000000"/>
              <w:left w:val="single" w:sz="4" w:space="0" w:color="000000"/>
              <w:bottom w:val="single" w:sz="4" w:space="0" w:color="000000"/>
              <w:right w:val="single" w:sz="4" w:space="0" w:color="000000"/>
            </w:tcBorders>
            <w:shd w:val="clear" w:color="auto" w:fill="000000"/>
          </w:tcPr>
          <w:p w14:paraId="1819A3B1" w14:textId="77777777" w:rsidR="003A0E1B" w:rsidRPr="009F5238" w:rsidRDefault="003A0E1B" w:rsidP="003A0E1B">
            <w:pPr>
              <w:pStyle w:val="ITSTableColumnHeadingwhiteongrey"/>
              <w:snapToGrid w:val="0"/>
              <w:rPr>
                <w:szCs w:val="18"/>
              </w:rPr>
            </w:pPr>
            <w:r w:rsidRPr="009F5238">
              <w:rPr>
                <w:szCs w:val="18"/>
              </w:rPr>
              <w:t>Relationship Dependency</w:t>
            </w:r>
          </w:p>
        </w:tc>
      </w:tr>
      <w:tr w:rsidR="003A0E1B" w14:paraId="16BBC5DC"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551E62F" w14:textId="77777777" w:rsidR="003A0E1B" w:rsidRPr="009F5238" w:rsidRDefault="001D1B9B" w:rsidP="003A0E1B">
            <w:pPr>
              <w:pStyle w:val="ITSTableText"/>
              <w:snapToGrid w:val="0"/>
              <w:rPr>
                <w:szCs w:val="18"/>
              </w:rPr>
            </w:pPr>
            <w:r>
              <w:rPr>
                <w:szCs w:val="18"/>
              </w:rPr>
              <w:t>DEP-1</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71F87169" w14:textId="77777777" w:rsidR="003A0E1B" w:rsidRPr="009F5238" w:rsidRDefault="001D1B9B" w:rsidP="003A0E1B">
            <w:pPr>
              <w:pStyle w:val="ITSTableText"/>
              <w:snapToGrid w:val="0"/>
              <w:rPr>
                <w:szCs w:val="18"/>
              </w:rPr>
            </w:pPr>
            <w:r>
              <w:rPr>
                <w:szCs w:val="18"/>
              </w:rPr>
              <w:t xml:space="preserve">Identity </w:t>
            </w:r>
            <w:proofErr w:type="gramStart"/>
            <w:r>
              <w:rPr>
                <w:szCs w:val="18"/>
              </w:rPr>
              <w:t>Management  Project</w:t>
            </w:r>
            <w:proofErr w:type="gramEnd"/>
            <w:r>
              <w:rPr>
                <w:szCs w:val="18"/>
              </w:rPr>
              <w:t xml:space="preserve"> (IDM2)</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6323CF44" w14:textId="7953000F" w:rsidR="001D1B9B" w:rsidRDefault="001D1B9B" w:rsidP="001D1B9B">
            <w:pPr>
              <w:textAlignment w:val="top"/>
              <w:rPr>
                <w:rFonts w:eastAsia="Calibri" w:cs="Arial"/>
                <w:sz w:val="16"/>
                <w:szCs w:val="16"/>
                <w:lang w:eastAsia="en-US"/>
              </w:rPr>
            </w:pPr>
            <w:r w:rsidRPr="00AE7EEF">
              <w:rPr>
                <w:rFonts w:eastAsia="Calibri" w:cs="Arial"/>
                <w:sz w:val="16"/>
                <w:szCs w:val="16"/>
                <w:lang w:eastAsia="en-US"/>
              </w:rPr>
              <w:t xml:space="preserve">Availability of </w:t>
            </w:r>
            <w:r>
              <w:rPr>
                <w:rFonts w:eastAsia="Calibri" w:cs="Arial"/>
                <w:sz w:val="16"/>
                <w:szCs w:val="16"/>
                <w:lang w:eastAsia="en-US"/>
              </w:rPr>
              <w:t>SSO</w:t>
            </w:r>
            <w:r w:rsidRPr="00AE7EEF">
              <w:rPr>
                <w:rFonts w:eastAsia="Calibri" w:cs="Arial"/>
                <w:sz w:val="16"/>
                <w:szCs w:val="16"/>
                <w:lang w:eastAsia="en-US"/>
              </w:rPr>
              <w:t xml:space="preserve"> is critical to the imple</w:t>
            </w:r>
            <w:r>
              <w:rPr>
                <w:rFonts w:eastAsia="Calibri" w:cs="Arial"/>
                <w:sz w:val="16"/>
                <w:szCs w:val="16"/>
                <w:lang w:eastAsia="en-US"/>
              </w:rPr>
              <w:t xml:space="preserve">mentation of a number of the features. </w:t>
            </w:r>
            <w:r w:rsidRPr="00AE7EEF">
              <w:rPr>
                <w:rFonts w:eastAsia="Calibri" w:cs="Arial"/>
                <w:sz w:val="16"/>
                <w:szCs w:val="16"/>
                <w:lang w:eastAsia="en-US"/>
              </w:rPr>
              <w:t>It</w:t>
            </w:r>
            <w:r>
              <w:rPr>
                <w:rFonts w:eastAsia="Calibri" w:cs="Arial"/>
                <w:sz w:val="16"/>
                <w:szCs w:val="16"/>
                <w:lang w:eastAsia="en-US"/>
              </w:rPr>
              <w:t xml:space="preserve"> will </w:t>
            </w:r>
            <w:r w:rsidRPr="00AE7EEF">
              <w:rPr>
                <w:rFonts w:eastAsia="Calibri" w:cs="Arial"/>
                <w:sz w:val="16"/>
                <w:szCs w:val="16"/>
                <w:lang w:eastAsia="en-US"/>
              </w:rPr>
              <w:t xml:space="preserve">allow </w:t>
            </w:r>
            <w:del w:id="116" w:author="Paul Beaumont" w:date="2013-09-25T08:57:00Z">
              <w:r w:rsidRPr="00AE7EEF" w:rsidDel="00790128">
                <w:rPr>
                  <w:rFonts w:eastAsia="Calibri" w:cs="Arial"/>
                  <w:sz w:val="16"/>
                  <w:szCs w:val="16"/>
                  <w:lang w:eastAsia="en-US"/>
                </w:rPr>
                <w:delText xml:space="preserve">direct access </w:delText>
              </w:r>
              <w:r w:rsidRPr="00EC7F5F" w:rsidDel="00790128">
                <w:rPr>
                  <w:rFonts w:eastAsia="Calibri" w:cs="Arial"/>
                  <w:sz w:val="16"/>
                  <w:szCs w:val="16"/>
                  <w:lang w:eastAsia="en-US"/>
                </w:rPr>
                <w:delText>from my.unimelb and ensure integration with a range of systems</w:delText>
              </w:r>
            </w:del>
            <w:ins w:id="117" w:author="Paul Beaumont" w:date="2013-09-25T08:57:00Z">
              <w:r w:rsidR="00790128">
                <w:rPr>
                  <w:rFonts w:eastAsia="Calibri" w:cs="Arial"/>
                  <w:sz w:val="16"/>
                  <w:szCs w:val="16"/>
                  <w:lang w:eastAsia="en-US"/>
                </w:rPr>
                <w:t xml:space="preserve">users to login once </w:t>
              </w:r>
            </w:ins>
            <w:ins w:id="118" w:author="Paul Beaumont" w:date="2013-09-25T08:58:00Z">
              <w:r w:rsidR="00790128">
                <w:rPr>
                  <w:rFonts w:eastAsia="Calibri" w:cs="Arial"/>
                  <w:sz w:val="16"/>
                  <w:szCs w:val="16"/>
                  <w:lang w:eastAsia="en-US"/>
                </w:rPr>
                <w:t>a</w:t>
              </w:r>
            </w:ins>
            <w:ins w:id="119" w:author="Paul Beaumont" w:date="2013-09-25T08:57:00Z">
              <w:r w:rsidR="00790128">
                <w:rPr>
                  <w:rFonts w:eastAsia="Calibri" w:cs="Arial"/>
                  <w:sz w:val="16"/>
                  <w:szCs w:val="16"/>
                  <w:lang w:eastAsia="en-US"/>
                </w:rPr>
                <w:t xml:space="preserve">nd be able to </w:t>
              </w:r>
            </w:ins>
            <w:ins w:id="120" w:author="Paul Beaumont" w:date="2013-09-25T08:58:00Z">
              <w:r w:rsidR="005A7902">
                <w:rPr>
                  <w:rFonts w:eastAsia="Calibri" w:cs="Arial"/>
                  <w:sz w:val="16"/>
                  <w:szCs w:val="16"/>
                  <w:lang w:eastAsia="en-US"/>
                </w:rPr>
                <w:t>view personalised information such as their personal timetable or library borrowings</w:t>
              </w:r>
            </w:ins>
            <w:ins w:id="121" w:author="Paul Beaumont" w:date="2013-09-25T08:59:00Z">
              <w:r w:rsidR="005A7902">
                <w:rPr>
                  <w:rFonts w:eastAsia="Calibri" w:cs="Arial"/>
                  <w:sz w:val="16"/>
                  <w:szCs w:val="16"/>
                  <w:lang w:eastAsia="en-US"/>
                </w:rPr>
                <w:t>.</w:t>
              </w:r>
            </w:ins>
            <w:ins w:id="122" w:author="Paul Beaumont" w:date="2013-09-25T09:15:00Z">
              <w:r w:rsidR="00EC7F5F">
                <w:rPr>
                  <w:rFonts w:eastAsia="Calibri" w:cs="Arial"/>
                  <w:sz w:val="16"/>
                  <w:szCs w:val="16"/>
                  <w:lang w:eastAsia="en-US"/>
                </w:rPr>
                <w:t xml:space="preserve"> Without some form of authentication, </w:t>
              </w:r>
            </w:ins>
            <w:ins w:id="123" w:author="Paul Beaumont" w:date="2013-09-25T09:16:00Z">
              <w:r w:rsidR="00EC7F5F">
                <w:rPr>
                  <w:rFonts w:eastAsia="Calibri" w:cs="Arial"/>
                  <w:sz w:val="16"/>
                  <w:szCs w:val="16"/>
                  <w:lang w:eastAsia="en-US"/>
                </w:rPr>
                <w:t>personalised information could not be provided.</w:t>
              </w:r>
            </w:ins>
          </w:p>
          <w:p w14:paraId="6FD342EF" w14:textId="77777777" w:rsidR="003A0E1B" w:rsidRPr="009F5238" w:rsidRDefault="003A0E1B" w:rsidP="003A0E1B">
            <w:pPr>
              <w:pStyle w:val="ITSTableText"/>
              <w:snapToGrid w:val="0"/>
              <w:rPr>
                <w:szCs w:val="18"/>
              </w:rPr>
            </w:pPr>
          </w:p>
        </w:tc>
      </w:tr>
      <w:tr w:rsidR="003A0E1B" w14:paraId="07F3745C"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3CA2464A" w14:textId="77777777" w:rsidR="003A0E1B" w:rsidRPr="009F5238" w:rsidRDefault="001D1B9B" w:rsidP="003A0E1B">
            <w:pPr>
              <w:pStyle w:val="ITSTableText"/>
              <w:snapToGrid w:val="0"/>
              <w:rPr>
                <w:szCs w:val="18"/>
              </w:rPr>
            </w:pPr>
            <w:r>
              <w:rPr>
                <w:szCs w:val="18"/>
              </w:rPr>
              <w:t>DEP-2</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386F55A8" w14:textId="77777777" w:rsidR="003A0E1B" w:rsidRPr="009F5238" w:rsidRDefault="001D1B9B" w:rsidP="003A0E1B">
            <w:pPr>
              <w:pStyle w:val="ITSTableText"/>
              <w:snapToGrid w:val="0"/>
              <w:rPr>
                <w:szCs w:val="18"/>
              </w:rPr>
            </w:pPr>
            <w:r>
              <w:rPr>
                <w:szCs w:val="18"/>
              </w:rPr>
              <w:t>Themis Enabling Excellence (TEE) Program</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2235E088" w14:textId="56A74B21" w:rsidR="003A0E1B" w:rsidRPr="009F5238" w:rsidRDefault="001D1B9B" w:rsidP="009638CE">
            <w:pPr>
              <w:pStyle w:val="ITSTableText"/>
              <w:snapToGrid w:val="0"/>
              <w:rPr>
                <w:szCs w:val="18"/>
              </w:rPr>
            </w:pPr>
            <w:r>
              <w:rPr>
                <w:szCs w:val="18"/>
              </w:rPr>
              <w:t xml:space="preserve">Resources only – </w:t>
            </w:r>
            <w:ins w:id="124" w:author="Paul Beaumont" w:date="2013-09-24T16:41:00Z">
              <w:r w:rsidR="009638CE">
                <w:rPr>
                  <w:szCs w:val="18"/>
                </w:rPr>
                <w:t>There are a number of projects competing for the same internal resources.</w:t>
              </w:r>
              <w:r w:rsidR="009768AA">
                <w:rPr>
                  <w:szCs w:val="18"/>
                </w:rPr>
                <w:t xml:space="preserve"> Some of these projects (such as the TEE project)</w:t>
              </w:r>
            </w:ins>
            <w:ins w:id="125" w:author="Paul Beaumont" w:date="2013-09-24T16:43:00Z">
              <w:r w:rsidR="009768AA">
                <w:rPr>
                  <w:szCs w:val="18"/>
                </w:rPr>
                <w:t xml:space="preserve"> </w:t>
              </w:r>
            </w:ins>
            <w:ins w:id="126" w:author="Paul Beaumont" w:date="2013-09-24T16:41:00Z">
              <w:r w:rsidR="009768AA">
                <w:rPr>
                  <w:szCs w:val="18"/>
                </w:rPr>
                <w:t>may be of a higher priority.</w:t>
              </w:r>
            </w:ins>
            <w:r>
              <w:rPr>
                <w:szCs w:val="18"/>
              </w:rPr>
              <w:t xml:space="preserve"> </w:t>
            </w:r>
          </w:p>
        </w:tc>
      </w:tr>
      <w:tr w:rsidR="001D1B9B" w:rsidDel="006F5B1C" w14:paraId="20F7C5B3" w14:textId="65A9C4EF" w:rsidTr="003A0E1B">
        <w:trPr>
          <w:cantSplit/>
          <w:trHeight w:val="205"/>
          <w:del w:id="127" w:author="Paul Beaumont" w:date="2013-10-15T14:07:00Z"/>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21C3B4AE" w14:textId="0C435CE1" w:rsidR="001D1B9B" w:rsidDel="006F5B1C" w:rsidRDefault="001D1B9B" w:rsidP="003A0E1B">
            <w:pPr>
              <w:pStyle w:val="ITSTableText"/>
              <w:snapToGrid w:val="0"/>
              <w:rPr>
                <w:del w:id="128" w:author="Paul Beaumont" w:date="2013-10-15T14:07:00Z"/>
                <w:szCs w:val="18"/>
              </w:rPr>
            </w:pPr>
            <w:del w:id="129" w:author="Paul Beaumont" w:date="2013-10-15T14:07:00Z">
              <w:r w:rsidDel="006F5B1C">
                <w:rPr>
                  <w:szCs w:val="18"/>
                </w:rPr>
                <w:delText>DEP -3</w:delText>
              </w:r>
            </w:del>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6BF74715" w14:textId="0F4EE035" w:rsidR="001D1B9B" w:rsidDel="006F5B1C" w:rsidRDefault="001D1B9B" w:rsidP="003A0E1B">
            <w:pPr>
              <w:pStyle w:val="ITSTableText"/>
              <w:snapToGrid w:val="0"/>
              <w:rPr>
                <w:del w:id="130" w:author="Paul Beaumont" w:date="2013-10-15T14:07:00Z"/>
                <w:szCs w:val="18"/>
              </w:rPr>
            </w:pPr>
            <w:del w:id="131" w:author="Paul Beaumont" w:date="2013-10-15T14:07:00Z">
              <w:r w:rsidDel="006F5B1C">
                <w:rPr>
                  <w:szCs w:val="18"/>
                </w:rPr>
                <w:delText>Archibus Upgrade</w:delText>
              </w:r>
            </w:del>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86EE299" w14:textId="5FFC1B22" w:rsidR="001D1B9B" w:rsidDel="006F5B1C" w:rsidRDefault="001D1B9B" w:rsidP="001D1B9B">
            <w:pPr>
              <w:pStyle w:val="ITSTableText"/>
              <w:snapToGrid w:val="0"/>
              <w:rPr>
                <w:del w:id="132" w:author="Paul Beaumont" w:date="2013-10-15T14:07:00Z"/>
                <w:szCs w:val="18"/>
              </w:rPr>
            </w:pPr>
            <w:del w:id="133" w:author="Paul Beaumont" w:date="2013-10-15T14:07:00Z">
              <w:r w:rsidDel="006F5B1C">
                <w:rPr>
                  <w:szCs w:val="18"/>
                </w:rPr>
                <w:delText xml:space="preserve">Graeme Dunlop to confirm the </w:delText>
              </w:r>
              <w:commentRangeStart w:id="134"/>
              <w:r w:rsidDel="006F5B1C">
                <w:rPr>
                  <w:szCs w:val="18"/>
                </w:rPr>
                <w:delText>dependencies</w:delText>
              </w:r>
              <w:commentRangeEnd w:id="134"/>
              <w:r w:rsidR="009768AA" w:rsidDel="006F5B1C">
                <w:rPr>
                  <w:rStyle w:val="CommentReference"/>
                  <w:lang w:val="x-none" w:eastAsia="x-none"/>
                </w:rPr>
                <w:commentReference w:id="134"/>
              </w:r>
              <w:r w:rsidDel="006F5B1C">
                <w:rPr>
                  <w:szCs w:val="18"/>
                </w:rPr>
                <w:delText>.</w:delText>
              </w:r>
            </w:del>
          </w:p>
        </w:tc>
      </w:tr>
      <w:tr w:rsidR="00E26B5E" w14:paraId="356E8558"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C682DC1" w14:textId="77777777" w:rsidR="00E26B5E" w:rsidRDefault="00E26B5E" w:rsidP="003A0E1B">
            <w:pPr>
              <w:pStyle w:val="ITSTableText"/>
              <w:snapToGrid w:val="0"/>
              <w:rPr>
                <w:szCs w:val="18"/>
              </w:rPr>
            </w:pPr>
            <w:r>
              <w:rPr>
                <w:szCs w:val="18"/>
              </w:rPr>
              <w:t>DEP-4</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3B03B21" w14:textId="77777777" w:rsidR="00E26B5E" w:rsidRDefault="00E26B5E" w:rsidP="003A0E1B">
            <w:pPr>
              <w:pStyle w:val="ITSTableText"/>
              <w:snapToGrid w:val="0"/>
              <w:rPr>
                <w:szCs w:val="18"/>
              </w:rPr>
            </w:pPr>
            <w:r>
              <w:rPr>
                <w:szCs w:val="18"/>
              </w:rPr>
              <w:t>Smart Forms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3AD917B0" w14:textId="66B55CDA" w:rsidR="00E26B5E" w:rsidRDefault="009A27BE" w:rsidP="001D1B9B">
            <w:pPr>
              <w:pStyle w:val="ITSTableText"/>
              <w:snapToGrid w:val="0"/>
              <w:rPr>
                <w:szCs w:val="18"/>
              </w:rPr>
            </w:pPr>
            <w:r>
              <w:rPr>
                <w:szCs w:val="18"/>
              </w:rPr>
              <w:t>Integration with Smart Forms depends upon the availability of mobile-friendly versions of each Smart Form</w:t>
            </w:r>
          </w:p>
        </w:tc>
      </w:tr>
      <w:tr w:rsidR="0001523F" w14:paraId="0C6D6806"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6BFE429B" w14:textId="735EE87D" w:rsidR="0001523F" w:rsidRDefault="0001523F" w:rsidP="009A27BE">
            <w:pPr>
              <w:pStyle w:val="ITSTableText"/>
              <w:snapToGrid w:val="0"/>
              <w:rPr>
                <w:szCs w:val="18"/>
              </w:rPr>
            </w:pPr>
            <w:r>
              <w:rPr>
                <w:szCs w:val="18"/>
              </w:rPr>
              <w:t>D</w:t>
            </w:r>
            <w:r w:rsidR="009A27BE">
              <w:rPr>
                <w:szCs w:val="18"/>
              </w:rPr>
              <w:t>EP</w:t>
            </w:r>
            <w:r>
              <w:rPr>
                <w:szCs w:val="18"/>
              </w:rPr>
              <w:t>-5</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44E12A5" w14:textId="77777777" w:rsidR="0001523F" w:rsidRDefault="0001523F" w:rsidP="003A0E1B">
            <w:pPr>
              <w:pStyle w:val="ITSTableText"/>
              <w:snapToGrid w:val="0"/>
              <w:rPr>
                <w:szCs w:val="18"/>
              </w:rPr>
            </w:pPr>
            <w:r>
              <w:rPr>
                <w:szCs w:val="18"/>
              </w:rPr>
              <w:t xml:space="preserve"> ISIS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122E11CC" w14:textId="27E6FD12" w:rsidR="0001523F" w:rsidRDefault="009A27BE" w:rsidP="009A27BE">
            <w:pPr>
              <w:pStyle w:val="ITSTableText"/>
              <w:snapToGrid w:val="0"/>
              <w:rPr>
                <w:szCs w:val="18"/>
              </w:rPr>
            </w:pPr>
            <w:r>
              <w:rPr>
                <w:szCs w:val="18"/>
              </w:rPr>
              <w:t>Integration with student timetable data depends upon the timely availability of accurate data within ISIS in a format that can be consumed by the app</w:t>
            </w:r>
          </w:p>
        </w:tc>
      </w:tr>
      <w:tr w:rsidR="00E26B5E" w:rsidDel="006F5B1C" w14:paraId="55F29621" w14:textId="0EAFCF28" w:rsidTr="003A0E1B">
        <w:trPr>
          <w:cantSplit/>
          <w:trHeight w:val="205"/>
          <w:del w:id="135" w:author="Paul Beaumont" w:date="2013-10-15T14:07:00Z"/>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C3C6866" w14:textId="3CF50002" w:rsidR="00E26B5E" w:rsidDel="006F5B1C" w:rsidRDefault="00E26B5E" w:rsidP="003A0E1B">
            <w:pPr>
              <w:pStyle w:val="ITSTableText"/>
              <w:snapToGrid w:val="0"/>
              <w:rPr>
                <w:del w:id="136" w:author="Paul Beaumont" w:date="2013-10-15T14:07:00Z"/>
                <w:szCs w:val="18"/>
              </w:rPr>
            </w:pP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47DF011" w14:textId="1E0E17E2" w:rsidR="00E26B5E" w:rsidDel="006F5B1C" w:rsidRDefault="00E26B5E" w:rsidP="003A0E1B">
            <w:pPr>
              <w:pStyle w:val="ITSTableText"/>
              <w:snapToGrid w:val="0"/>
              <w:rPr>
                <w:del w:id="137" w:author="Paul Beaumont" w:date="2013-10-15T14:07:00Z"/>
                <w:szCs w:val="18"/>
              </w:rPr>
            </w:pP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3E6F7BF1" w14:textId="1DB6F3B3" w:rsidR="00E26B5E" w:rsidDel="006F5B1C" w:rsidRDefault="00E26B5E" w:rsidP="001D1B9B">
            <w:pPr>
              <w:pStyle w:val="ITSTableText"/>
              <w:snapToGrid w:val="0"/>
              <w:rPr>
                <w:del w:id="138" w:author="Paul Beaumont" w:date="2013-10-15T14:07:00Z"/>
                <w:szCs w:val="18"/>
              </w:rPr>
            </w:pPr>
          </w:p>
        </w:tc>
      </w:tr>
    </w:tbl>
    <w:p w14:paraId="56765810" w14:textId="77777777" w:rsidR="003A0E1B" w:rsidRDefault="003A0E1B" w:rsidP="00FE6CF6">
      <w:pPr>
        <w:pStyle w:val="ITSOutlineNumberedHeading2"/>
      </w:pPr>
      <w:bookmarkStart w:id="139" w:name="__RefHeading__17_1629490630"/>
      <w:bookmarkStart w:id="140" w:name="_Toc316572161"/>
      <w:bookmarkStart w:id="141" w:name="_Toc316650955"/>
      <w:bookmarkStart w:id="142" w:name="_Toc367281203"/>
      <w:bookmarkEnd w:id="139"/>
      <w:r>
        <w:t>Key risks</w:t>
      </w:r>
      <w:bookmarkEnd w:id="140"/>
      <w:bookmarkEnd w:id="141"/>
      <w:bookmarkEnd w:id="142"/>
    </w:p>
    <w:tbl>
      <w:tblPr>
        <w:tblW w:w="9479" w:type="dxa"/>
        <w:tblInd w:w="-15" w:type="dxa"/>
        <w:tblLayout w:type="fixed"/>
        <w:tblLook w:val="0000" w:firstRow="0" w:lastRow="0" w:firstColumn="0" w:lastColumn="0" w:noHBand="0" w:noVBand="0"/>
      </w:tblPr>
      <w:tblGrid>
        <w:gridCol w:w="974"/>
        <w:gridCol w:w="1134"/>
        <w:gridCol w:w="2410"/>
        <w:gridCol w:w="992"/>
        <w:gridCol w:w="992"/>
        <w:gridCol w:w="2977"/>
      </w:tblGrid>
      <w:tr w:rsidR="003A0E1B" w14:paraId="060EFF31" w14:textId="77777777" w:rsidTr="003A0E1B">
        <w:trPr>
          <w:trHeight w:val="205"/>
          <w:tblHeader/>
        </w:trPr>
        <w:tc>
          <w:tcPr>
            <w:tcW w:w="974" w:type="dxa"/>
            <w:tcBorders>
              <w:top w:val="single" w:sz="4" w:space="0" w:color="000000"/>
              <w:left w:val="single" w:sz="4" w:space="0" w:color="000000"/>
              <w:bottom w:val="single" w:sz="4" w:space="0" w:color="000000"/>
              <w:right w:val="single" w:sz="4" w:space="0" w:color="000000"/>
            </w:tcBorders>
            <w:shd w:val="clear" w:color="auto" w:fill="000000"/>
          </w:tcPr>
          <w:p w14:paraId="151D431E" w14:textId="77777777" w:rsidR="003A0E1B" w:rsidRPr="009F5238" w:rsidRDefault="003A0E1B" w:rsidP="003A0E1B">
            <w:pPr>
              <w:pStyle w:val="ITSTableColumnHeadingwhiteongrey"/>
              <w:snapToGrid w:val="0"/>
              <w:rPr>
                <w:szCs w:val="18"/>
              </w:rPr>
            </w:pPr>
            <w:r w:rsidRPr="009F5238">
              <w:rPr>
                <w:szCs w:val="18"/>
              </w:rPr>
              <w:t>Ref</w:t>
            </w:r>
          </w:p>
        </w:tc>
        <w:tc>
          <w:tcPr>
            <w:tcW w:w="1134" w:type="dxa"/>
            <w:tcBorders>
              <w:top w:val="single" w:sz="4" w:space="0" w:color="000000"/>
              <w:left w:val="single" w:sz="4" w:space="0" w:color="000000"/>
              <w:bottom w:val="single" w:sz="4" w:space="0" w:color="auto"/>
              <w:right w:val="single" w:sz="4" w:space="0" w:color="000000"/>
            </w:tcBorders>
            <w:shd w:val="clear" w:color="auto" w:fill="000000"/>
          </w:tcPr>
          <w:p w14:paraId="1EA49F8E" w14:textId="77777777" w:rsidR="003A0E1B" w:rsidRPr="009F5238" w:rsidRDefault="003A0E1B" w:rsidP="003A0E1B">
            <w:pPr>
              <w:pStyle w:val="ITSTableColumnHeadingwhiteongrey"/>
              <w:snapToGrid w:val="0"/>
              <w:rPr>
                <w:szCs w:val="18"/>
              </w:rPr>
            </w:pPr>
            <w:r w:rsidRPr="009F5238">
              <w:rPr>
                <w:szCs w:val="18"/>
              </w:rPr>
              <w:t>Category</w:t>
            </w:r>
          </w:p>
        </w:tc>
        <w:tc>
          <w:tcPr>
            <w:tcW w:w="2410" w:type="dxa"/>
            <w:tcBorders>
              <w:top w:val="single" w:sz="4" w:space="0" w:color="000000"/>
              <w:left w:val="single" w:sz="4" w:space="0" w:color="000000"/>
              <w:bottom w:val="single" w:sz="4" w:space="0" w:color="auto"/>
              <w:right w:val="single" w:sz="4" w:space="0" w:color="000000"/>
            </w:tcBorders>
            <w:shd w:val="clear" w:color="auto" w:fill="000000"/>
          </w:tcPr>
          <w:p w14:paraId="2C89D345" w14:textId="77777777" w:rsidR="003A0E1B" w:rsidRPr="009F5238" w:rsidRDefault="003A0E1B" w:rsidP="003A0E1B">
            <w:pPr>
              <w:pStyle w:val="ITSTableColumnHeadingwhiteongrey"/>
              <w:snapToGrid w:val="0"/>
              <w:rPr>
                <w:szCs w:val="18"/>
              </w:rPr>
            </w:pPr>
            <w:r w:rsidRPr="009F5238">
              <w:rPr>
                <w:szCs w:val="18"/>
              </w:rPr>
              <w:t>Description</w:t>
            </w:r>
          </w:p>
        </w:tc>
        <w:tc>
          <w:tcPr>
            <w:tcW w:w="992" w:type="dxa"/>
            <w:tcBorders>
              <w:top w:val="single" w:sz="4" w:space="0" w:color="000000"/>
              <w:left w:val="single" w:sz="4" w:space="0" w:color="000000"/>
              <w:bottom w:val="single" w:sz="4" w:space="0" w:color="auto"/>
              <w:right w:val="single" w:sz="4" w:space="0" w:color="000000"/>
            </w:tcBorders>
            <w:shd w:val="clear" w:color="auto" w:fill="000000"/>
          </w:tcPr>
          <w:p w14:paraId="3E7AB8E3" w14:textId="77777777" w:rsidR="003A0E1B" w:rsidRPr="009F5238" w:rsidRDefault="003A0E1B" w:rsidP="003A0E1B">
            <w:pPr>
              <w:pStyle w:val="ITSTableColumnHeadingwhiteongrey"/>
              <w:snapToGrid w:val="0"/>
              <w:rPr>
                <w:szCs w:val="18"/>
              </w:rPr>
            </w:pPr>
            <w:r w:rsidRPr="009F5238">
              <w:rPr>
                <w:szCs w:val="18"/>
              </w:rPr>
              <w:t>Impact Severity</w:t>
            </w:r>
          </w:p>
        </w:tc>
        <w:tc>
          <w:tcPr>
            <w:tcW w:w="992" w:type="dxa"/>
            <w:tcBorders>
              <w:top w:val="single" w:sz="4" w:space="0" w:color="000000"/>
              <w:left w:val="single" w:sz="4" w:space="0" w:color="000000"/>
              <w:bottom w:val="single" w:sz="4" w:space="0" w:color="auto"/>
              <w:right w:val="single" w:sz="4" w:space="0" w:color="000000"/>
            </w:tcBorders>
            <w:shd w:val="clear" w:color="auto" w:fill="000000"/>
          </w:tcPr>
          <w:p w14:paraId="0513A67F" w14:textId="77777777" w:rsidR="003A0E1B" w:rsidRPr="009F5238" w:rsidRDefault="003A0E1B" w:rsidP="003A0E1B">
            <w:pPr>
              <w:pStyle w:val="ITSTableColumnHeadingwhiteongrey"/>
              <w:snapToGrid w:val="0"/>
              <w:ind w:left="-108" w:right="-108"/>
              <w:rPr>
                <w:szCs w:val="18"/>
              </w:rPr>
            </w:pPr>
            <w:r w:rsidRPr="009F5238">
              <w:rPr>
                <w:szCs w:val="18"/>
              </w:rPr>
              <w:t>Probability</w:t>
            </w:r>
          </w:p>
        </w:tc>
        <w:tc>
          <w:tcPr>
            <w:tcW w:w="2977" w:type="dxa"/>
            <w:tcBorders>
              <w:top w:val="single" w:sz="4" w:space="0" w:color="000000"/>
              <w:left w:val="single" w:sz="4" w:space="0" w:color="000000"/>
              <w:bottom w:val="single" w:sz="4" w:space="0" w:color="000000"/>
              <w:right w:val="single" w:sz="4" w:space="0" w:color="000000"/>
            </w:tcBorders>
            <w:shd w:val="clear" w:color="auto" w:fill="000000"/>
          </w:tcPr>
          <w:p w14:paraId="5DE71B4B" w14:textId="77777777" w:rsidR="003A0E1B" w:rsidRPr="009F5238" w:rsidRDefault="003A0E1B" w:rsidP="003A0E1B">
            <w:pPr>
              <w:pStyle w:val="ITSTableColumnHeadingwhiteongrey"/>
              <w:snapToGrid w:val="0"/>
              <w:rPr>
                <w:szCs w:val="18"/>
              </w:rPr>
            </w:pPr>
            <w:r w:rsidRPr="009F5238">
              <w:rPr>
                <w:szCs w:val="18"/>
              </w:rPr>
              <w:t xml:space="preserve">Action to Manage </w:t>
            </w:r>
            <w:r w:rsidRPr="009F5238">
              <w:rPr>
                <w:szCs w:val="18"/>
              </w:rPr>
              <w:br/>
              <w:t>(Mitigation/Contingency)</w:t>
            </w:r>
          </w:p>
        </w:tc>
      </w:tr>
      <w:tr w:rsidR="003A0E1B" w14:paraId="3FF970A7" w14:textId="77777777" w:rsidTr="003A0E1B">
        <w:trPr>
          <w:cantSplit/>
          <w:trHeight w:val="205"/>
        </w:trPr>
        <w:tc>
          <w:tcPr>
            <w:tcW w:w="974" w:type="dxa"/>
            <w:tcBorders>
              <w:top w:val="single" w:sz="4" w:space="0" w:color="000000"/>
              <w:left w:val="single" w:sz="4" w:space="0" w:color="000000"/>
              <w:bottom w:val="single" w:sz="4" w:space="0" w:color="000000"/>
              <w:right w:val="single" w:sz="4" w:space="0" w:color="auto"/>
            </w:tcBorders>
            <w:shd w:val="clear" w:color="auto" w:fill="auto"/>
          </w:tcPr>
          <w:p w14:paraId="0860A058" w14:textId="77777777" w:rsidR="003A0E1B" w:rsidRPr="009F5238" w:rsidRDefault="0001523F" w:rsidP="003A0E1B">
            <w:pPr>
              <w:pStyle w:val="ITSTableText"/>
              <w:snapToGrid w:val="0"/>
              <w:rPr>
                <w:rFonts w:cs="Arial"/>
                <w:szCs w:val="18"/>
              </w:rPr>
            </w:pPr>
            <w:r>
              <w:rPr>
                <w:rFonts w:cs="Arial"/>
                <w:szCs w:val="18"/>
              </w:rPr>
              <w:t>RSK-1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DF40384" w14:textId="77777777" w:rsidR="003A0E1B" w:rsidRPr="00AE227E" w:rsidRDefault="00AE227E" w:rsidP="003A0E1B">
            <w:pPr>
              <w:pStyle w:val="ITSTableText"/>
              <w:snapToGrid w:val="0"/>
              <w:rPr>
                <w:rFonts w:cs="Arial"/>
                <w:szCs w:val="18"/>
              </w:rPr>
            </w:pPr>
            <w:proofErr w:type="spellStart"/>
            <w:r w:rsidRPr="00AE227E">
              <w:rPr>
                <w:rFonts w:cs="Arial"/>
                <w:szCs w:val="18"/>
              </w:rPr>
              <w:t>Mgmt</w:t>
            </w:r>
            <w:proofErr w:type="spellEnd"/>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537DDF6" w14:textId="77777777" w:rsidR="003A0E1B" w:rsidRPr="006E1BA0" w:rsidRDefault="0046561E" w:rsidP="003A0E1B">
            <w:pPr>
              <w:pStyle w:val="ITSTableText"/>
              <w:snapToGrid w:val="0"/>
              <w:rPr>
                <w:rFonts w:cs="Arial"/>
                <w:szCs w:val="18"/>
              </w:rPr>
            </w:pPr>
            <w:r>
              <w:rPr>
                <w:rFonts w:cs="Arial"/>
                <w:szCs w:val="18"/>
              </w:rPr>
              <w:t>Required Resources unavailable may result in project not meeting defined Quality, cost, or time parameters.</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B4AD55A" w14:textId="77777777" w:rsidR="003A0E1B" w:rsidRPr="006E1BA0" w:rsidRDefault="00EA3B70" w:rsidP="003A0E1B">
            <w:pPr>
              <w:pStyle w:val="ITSTableText"/>
              <w:snapToGrid w:val="0"/>
              <w:rPr>
                <w:rFonts w:cs="Arial"/>
                <w:szCs w:val="18"/>
              </w:rPr>
            </w:pPr>
            <w:r>
              <w:rPr>
                <w:rFonts w:cs="Arial"/>
                <w:szCs w:val="18"/>
              </w:rPr>
              <w:t>Moderate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0E78CE7" w14:textId="77777777" w:rsidR="003A0E1B" w:rsidRPr="006E1BA0" w:rsidRDefault="0046561E" w:rsidP="003A0E1B">
            <w:pPr>
              <w:pStyle w:val="ITSTableText"/>
              <w:snapToGrid w:val="0"/>
              <w:rPr>
                <w:rFonts w:cs="Arial"/>
                <w:szCs w:val="18"/>
              </w:rPr>
            </w:pPr>
            <w:r>
              <w:rPr>
                <w:rFonts w:cs="Arial"/>
                <w:szCs w:val="18"/>
              </w:rPr>
              <w:t>Possible</w:t>
            </w:r>
          </w:p>
        </w:tc>
        <w:tc>
          <w:tcPr>
            <w:tcW w:w="2977" w:type="dxa"/>
            <w:tcBorders>
              <w:top w:val="single" w:sz="4" w:space="0" w:color="000000"/>
              <w:left w:val="single" w:sz="4" w:space="0" w:color="auto"/>
              <w:bottom w:val="single" w:sz="4" w:space="0" w:color="000000"/>
              <w:right w:val="single" w:sz="4" w:space="0" w:color="000000"/>
            </w:tcBorders>
            <w:shd w:val="clear" w:color="auto" w:fill="auto"/>
          </w:tcPr>
          <w:p w14:paraId="6E153E06" w14:textId="77777777" w:rsidR="003A0E1B" w:rsidRPr="006E1BA0" w:rsidRDefault="0046561E" w:rsidP="003A0E1B">
            <w:pPr>
              <w:pStyle w:val="ITSTableText"/>
              <w:snapToGrid w:val="0"/>
              <w:ind w:left="107"/>
              <w:rPr>
                <w:rFonts w:cs="Arial"/>
                <w:szCs w:val="18"/>
              </w:rPr>
            </w:pPr>
            <w:r w:rsidRPr="0046561E">
              <w:rPr>
                <w:rFonts w:cs="Arial"/>
                <w:szCs w:val="18"/>
              </w:rPr>
              <w:t>Gain agreement from responsible managers and vendors</w:t>
            </w:r>
            <w:r>
              <w:rPr>
                <w:rFonts w:cs="Arial"/>
                <w:szCs w:val="18"/>
              </w:rPr>
              <w:t xml:space="preserve"> early on,</w:t>
            </w:r>
            <w:r w:rsidRPr="0046561E">
              <w:rPr>
                <w:rFonts w:cs="Arial"/>
                <w:szCs w:val="18"/>
              </w:rPr>
              <w:t xml:space="preserve"> to ensure resources are available as required.</w:t>
            </w:r>
          </w:p>
        </w:tc>
      </w:tr>
      <w:tr w:rsidR="00E26B5E" w14:paraId="2B55D037" w14:textId="77777777" w:rsidTr="003A0E1B">
        <w:trPr>
          <w:cantSplit/>
          <w:trHeight w:val="205"/>
        </w:trPr>
        <w:tc>
          <w:tcPr>
            <w:tcW w:w="974" w:type="dxa"/>
            <w:tcBorders>
              <w:top w:val="single" w:sz="4" w:space="0" w:color="000000"/>
              <w:left w:val="single" w:sz="4" w:space="0" w:color="000000"/>
              <w:bottom w:val="single" w:sz="4" w:space="0" w:color="000000"/>
              <w:right w:val="single" w:sz="4" w:space="0" w:color="auto"/>
            </w:tcBorders>
            <w:shd w:val="clear" w:color="auto" w:fill="auto"/>
          </w:tcPr>
          <w:p w14:paraId="5F6395E6" w14:textId="77777777" w:rsidR="00E26B5E" w:rsidRPr="009F5238" w:rsidRDefault="0046561E" w:rsidP="003A0E1B">
            <w:pPr>
              <w:pStyle w:val="ITSTableText"/>
              <w:snapToGrid w:val="0"/>
              <w:rPr>
                <w:rFonts w:cs="Arial"/>
                <w:szCs w:val="18"/>
              </w:rPr>
            </w:pPr>
            <w:r>
              <w:rPr>
                <w:rFonts w:cs="Arial"/>
                <w:szCs w:val="18"/>
              </w:rPr>
              <w:t>RSK-2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A7A9397" w14:textId="77777777" w:rsidR="00E26B5E" w:rsidRPr="00AE227E" w:rsidRDefault="00EA3B70" w:rsidP="003A0E1B">
            <w:pPr>
              <w:pStyle w:val="ITSTableText"/>
              <w:snapToGrid w:val="0"/>
              <w:rPr>
                <w:rFonts w:cs="Arial"/>
                <w:szCs w:val="18"/>
              </w:rPr>
            </w:pPr>
            <w:proofErr w:type="gramStart"/>
            <w:r>
              <w:rPr>
                <w:rFonts w:cs="Arial"/>
                <w:szCs w:val="18"/>
              </w:rPr>
              <w:t>t</w:t>
            </w:r>
            <w:r w:rsidR="00AE227E" w:rsidRPr="00AE227E">
              <w:rPr>
                <w:rFonts w:cs="Arial"/>
                <w:szCs w:val="18"/>
              </w:rPr>
              <w:t>echnology</w:t>
            </w:r>
            <w:proofErr w:type="gramEnd"/>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B7CC513" w14:textId="77777777" w:rsidR="00E26B5E" w:rsidRPr="006E1BA0" w:rsidRDefault="0046561E" w:rsidP="003A0E1B">
            <w:pPr>
              <w:pStyle w:val="ITSTableText"/>
              <w:snapToGrid w:val="0"/>
              <w:rPr>
                <w:rFonts w:cs="Arial"/>
                <w:szCs w:val="18"/>
              </w:rPr>
            </w:pPr>
            <w:r w:rsidRPr="0046561E">
              <w:rPr>
                <w:rFonts w:cs="Arial"/>
                <w:szCs w:val="18"/>
              </w:rPr>
              <w:t>The Identity Management Project (IDM2) – may not be able to deliver SSO for all features</w:t>
            </w:r>
            <w:r>
              <w:rPr>
                <w:rFonts w:cs="Arial"/>
                <w:szCs w:val="18"/>
              </w:rPr>
              <w:t xml:space="preserve"> as specified.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CA12CBE" w14:textId="77777777" w:rsidR="00E26B5E" w:rsidRDefault="00EA3B70" w:rsidP="003A0E1B">
            <w:pPr>
              <w:pStyle w:val="ITSTableText"/>
              <w:snapToGrid w:val="0"/>
              <w:rPr>
                <w:rFonts w:cs="Arial"/>
                <w:szCs w:val="18"/>
              </w:rPr>
            </w:pPr>
            <w:r>
              <w:rPr>
                <w:rFonts w:cs="Arial"/>
                <w:szCs w:val="18"/>
              </w:rPr>
              <w:t>Major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3E2965" w14:textId="77777777" w:rsidR="00E26B5E" w:rsidRPr="006E1BA0" w:rsidRDefault="0046561E" w:rsidP="003A0E1B">
            <w:pPr>
              <w:pStyle w:val="ITSTableText"/>
              <w:snapToGrid w:val="0"/>
              <w:rPr>
                <w:rFonts w:cs="Arial"/>
                <w:szCs w:val="18"/>
              </w:rPr>
            </w:pPr>
            <w:r>
              <w:rPr>
                <w:rFonts w:cs="Arial"/>
                <w:szCs w:val="18"/>
              </w:rPr>
              <w:t>Possible</w:t>
            </w:r>
          </w:p>
        </w:tc>
        <w:tc>
          <w:tcPr>
            <w:tcW w:w="2977" w:type="dxa"/>
            <w:tcBorders>
              <w:top w:val="single" w:sz="4" w:space="0" w:color="000000"/>
              <w:left w:val="single" w:sz="4" w:space="0" w:color="auto"/>
              <w:bottom w:val="single" w:sz="4" w:space="0" w:color="000000"/>
              <w:right w:val="single" w:sz="4" w:space="0" w:color="000000"/>
            </w:tcBorders>
            <w:shd w:val="clear" w:color="auto" w:fill="auto"/>
          </w:tcPr>
          <w:p w14:paraId="61C7069E" w14:textId="77777777" w:rsidR="00E26B5E" w:rsidRPr="006E1BA0" w:rsidRDefault="0046561E" w:rsidP="003A0E1B">
            <w:pPr>
              <w:pStyle w:val="ITSTableText"/>
              <w:snapToGrid w:val="0"/>
              <w:ind w:left="107"/>
              <w:rPr>
                <w:rFonts w:cs="Arial"/>
                <w:szCs w:val="18"/>
              </w:rPr>
            </w:pPr>
            <w:r w:rsidRPr="0046561E">
              <w:rPr>
                <w:rFonts w:cs="Arial"/>
                <w:szCs w:val="18"/>
              </w:rPr>
              <w:t>Engage IDM2 Project at the commencement of this project to ensure dependencies are clear and milestone dates can be met.</w:t>
            </w:r>
          </w:p>
        </w:tc>
      </w:tr>
      <w:tr w:rsidR="00E26B5E" w14:paraId="4C710ABA" w14:textId="77777777" w:rsidTr="003A0E1B">
        <w:trPr>
          <w:cantSplit/>
          <w:trHeight w:val="205"/>
        </w:trPr>
        <w:tc>
          <w:tcPr>
            <w:tcW w:w="974" w:type="dxa"/>
            <w:tcBorders>
              <w:top w:val="single" w:sz="4" w:space="0" w:color="000000"/>
              <w:left w:val="single" w:sz="4" w:space="0" w:color="000000"/>
              <w:bottom w:val="single" w:sz="4" w:space="0" w:color="000000"/>
              <w:right w:val="single" w:sz="4" w:space="0" w:color="auto"/>
            </w:tcBorders>
            <w:shd w:val="clear" w:color="auto" w:fill="auto"/>
          </w:tcPr>
          <w:p w14:paraId="16218847" w14:textId="77777777" w:rsidR="00E26B5E" w:rsidRPr="009F5238" w:rsidRDefault="0046561E" w:rsidP="003A0E1B">
            <w:pPr>
              <w:pStyle w:val="ITSTableText"/>
              <w:snapToGrid w:val="0"/>
              <w:rPr>
                <w:rFonts w:cs="Arial"/>
                <w:szCs w:val="18"/>
              </w:rPr>
            </w:pPr>
            <w:r>
              <w:rPr>
                <w:rFonts w:cs="Arial"/>
                <w:szCs w:val="18"/>
              </w:rPr>
              <w:t>RSK-3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75CB69" w14:textId="77777777" w:rsidR="00E26B5E" w:rsidRPr="00AE227E" w:rsidRDefault="00EA3B70" w:rsidP="003A0E1B">
            <w:pPr>
              <w:pStyle w:val="ITSTableText"/>
              <w:snapToGrid w:val="0"/>
              <w:rPr>
                <w:rFonts w:cs="Arial"/>
                <w:szCs w:val="18"/>
              </w:rPr>
            </w:pPr>
            <w:proofErr w:type="gramStart"/>
            <w:r>
              <w:rPr>
                <w:rFonts w:cs="Arial"/>
                <w:szCs w:val="18"/>
              </w:rPr>
              <w:t>technology</w:t>
            </w:r>
            <w:proofErr w:type="gramEnd"/>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50936CB" w14:textId="77777777" w:rsidR="00E26B5E" w:rsidRPr="006E1BA0" w:rsidRDefault="0046561E" w:rsidP="003A0E1B">
            <w:pPr>
              <w:pStyle w:val="ITSTableText"/>
              <w:snapToGrid w:val="0"/>
              <w:rPr>
                <w:rFonts w:cs="Arial"/>
                <w:szCs w:val="18"/>
              </w:rPr>
            </w:pPr>
            <w:r>
              <w:rPr>
                <w:rFonts w:cs="Arial"/>
                <w:szCs w:val="18"/>
              </w:rPr>
              <w:t>Unattractive design leads to poor take up.</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D87AD56" w14:textId="77777777" w:rsidR="00E26B5E" w:rsidRDefault="00EA3B70" w:rsidP="003A0E1B">
            <w:pPr>
              <w:pStyle w:val="ITSTableText"/>
              <w:snapToGrid w:val="0"/>
              <w:rPr>
                <w:rFonts w:cs="Arial"/>
                <w:szCs w:val="18"/>
              </w:rPr>
            </w:pPr>
            <w:r>
              <w:rPr>
                <w:rFonts w:cs="Arial"/>
                <w:szCs w:val="18"/>
              </w:rPr>
              <w:t>Major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911A0CB" w14:textId="77777777" w:rsidR="00E26B5E" w:rsidRPr="006E1BA0" w:rsidRDefault="0046561E" w:rsidP="003A0E1B">
            <w:pPr>
              <w:pStyle w:val="ITSTableText"/>
              <w:snapToGrid w:val="0"/>
              <w:rPr>
                <w:rFonts w:cs="Arial"/>
                <w:szCs w:val="18"/>
              </w:rPr>
            </w:pPr>
            <w:r>
              <w:rPr>
                <w:rFonts w:cs="Arial"/>
                <w:szCs w:val="18"/>
              </w:rPr>
              <w:t>Unlikely</w:t>
            </w:r>
          </w:p>
        </w:tc>
        <w:tc>
          <w:tcPr>
            <w:tcW w:w="2977" w:type="dxa"/>
            <w:tcBorders>
              <w:top w:val="single" w:sz="4" w:space="0" w:color="000000"/>
              <w:left w:val="single" w:sz="4" w:space="0" w:color="auto"/>
              <w:bottom w:val="single" w:sz="4" w:space="0" w:color="000000"/>
              <w:right w:val="single" w:sz="4" w:space="0" w:color="000000"/>
            </w:tcBorders>
            <w:shd w:val="clear" w:color="auto" w:fill="auto"/>
          </w:tcPr>
          <w:p w14:paraId="645282CE" w14:textId="77777777" w:rsidR="00E26B5E" w:rsidRPr="006E1BA0" w:rsidRDefault="0046561E" w:rsidP="003A0E1B">
            <w:pPr>
              <w:pStyle w:val="ITSTableText"/>
              <w:snapToGrid w:val="0"/>
              <w:ind w:left="107"/>
              <w:rPr>
                <w:rFonts w:cs="Arial"/>
                <w:szCs w:val="18"/>
              </w:rPr>
            </w:pPr>
            <w:r>
              <w:rPr>
                <w:rFonts w:cs="Arial"/>
                <w:szCs w:val="18"/>
              </w:rPr>
              <w:t>Usability resource to be engaged and involved throughout the design process to ensure design meets user needs.</w:t>
            </w:r>
          </w:p>
        </w:tc>
      </w:tr>
      <w:tr w:rsidR="00EA3B70" w14:paraId="278B9D1E" w14:textId="77777777" w:rsidTr="003A0E1B">
        <w:trPr>
          <w:cantSplit/>
          <w:trHeight w:val="205"/>
        </w:trPr>
        <w:tc>
          <w:tcPr>
            <w:tcW w:w="974" w:type="dxa"/>
            <w:tcBorders>
              <w:top w:val="single" w:sz="4" w:space="0" w:color="000000"/>
              <w:left w:val="single" w:sz="4" w:space="0" w:color="000000"/>
              <w:bottom w:val="single" w:sz="4" w:space="0" w:color="000000"/>
              <w:right w:val="single" w:sz="4" w:space="0" w:color="auto"/>
            </w:tcBorders>
            <w:shd w:val="clear" w:color="auto" w:fill="auto"/>
          </w:tcPr>
          <w:p w14:paraId="27B55F02" w14:textId="77777777" w:rsidR="00EA3B70" w:rsidRDefault="00EA3B70" w:rsidP="003A0E1B">
            <w:pPr>
              <w:pStyle w:val="ITSTableText"/>
              <w:snapToGrid w:val="0"/>
              <w:rPr>
                <w:rFonts w:cs="Arial"/>
                <w:szCs w:val="18"/>
              </w:rPr>
            </w:pPr>
            <w:r>
              <w:rPr>
                <w:rFonts w:cs="Arial"/>
                <w:szCs w:val="18"/>
              </w:rPr>
              <w:t>RSK-4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0A969B" w14:textId="77777777" w:rsidR="00EA3B70" w:rsidRDefault="00EA3B70" w:rsidP="003A0E1B">
            <w:pPr>
              <w:pStyle w:val="ITSTableText"/>
              <w:snapToGrid w:val="0"/>
              <w:rPr>
                <w:rFonts w:cs="Arial"/>
                <w:szCs w:val="18"/>
              </w:rPr>
            </w:pPr>
            <w:proofErr w:type="gramStart"/>
            <w:r>
              <w:rPr>
                <w:rFonts w:cs="Arial"/>
                <w:szCs w:val="18"/>
              </w:rPr>
              <w:t>technology</w:t>
            </w:r>
            <w:proofErr w:type="gramEnd"/>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540B211" w14:textId="77777777" w:rsidR="00EA3B70" w:rsidRDefault="00EA3B70" w:rsidP="003A0E1B">
            <w:pPr>
              <w:pStyle w:val="ITSTableText"/>
              <w:snapToGrid w:val="0"/>
              <w:rPr>
                <w:rFonts w:cs="Arial"/>
                <w:szCs w:val="18"/>
              </w:rPr>
            </w:pPr>
            <w:r>
              <w:rPr>
                <w:rFonts w:cs="Arial"/>
                <w:szCs w:val="18"/>
              </w:rPr>
              <w:t>Required functionality may not be technically possible without operational impact</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DFC1676" w14:textId="77777777" w:rsidR="00EA3B70" w:rsidRDefault="00EA3B70" w:rsidP="003A0E1B">
            <w:pPr>
              <w:pStyle w:val="ITSTableText"/>
              <w:snapToGrid w:val="0"/>
              <w:rPr>
                <w:rFonts w:cs="Arial"/>
                <w:szCs w:val="18"/>
              </w:rPr>
            </w:pPr>
            <w:r>
              <w:rPr>
                <w:rFonts w:cs="Arial"/>
                <w:szCs w:val="18"/>
              </w:rPr>
              <w:t>Moderate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AF67001" w14:textId="77777777" w:rsidR="00EA3B70" w:rsidRDefault="00EA3B70" w:rsidP="003A0E1B">
            <w:pPr>
              <w:pStyle w:val="ITSTableText"/>
              <w:snapToGrid w:val="0"/>
              <w:rPr>
                <w:rFonts w:cs="Arial"/>
                <w:szCs w:val="18"/>
              </w:rPr>
            </w:pPr>
            <w:r>
              <w:rPr>
                <w:rFonts w:cs="Arial"/>
                <w:szCs w:val="18"/>
              </w:rPr>
              <w:t>Possible</w:t>
            </w:r>
          </w:p>
        </w:tc>
        <w:tc>
          <w:tcPr>
            <w:tcW w:w="2977" w:type="dxa"/>
            <w:tcBorders>
              <w:top w:val="single" w:sz="4" w:space="0" w:color="000000"/>
              <w:left w:val="single" w:sz="4" w:space="0" w:color="auto"/>
              <w:bottom w:val="single" w:sz="4" w:space="0" w:color="000000"/>
              <w:right w:val="single" w:sz="4" w:space="0" w:color="000000"/>
            </w:tcBorders>
            <w:shd w:val="clear" w:color="auto" w:fill="auto"/>
          </w:tcPr>
          <w:p w14:paraId="1B33A69D" w14:textId="77777777" w:rsidR="00EA3B70" w:rsidRDefault="00EA3B70" w:rsidP="003A0E1B">
            <w:pPr>
              <w:pStyle w:val="ITSTableText"/>
              <w:snapToGrid w:val="0"/>
              <w:ind w:left="107"/>
              <w:rPr>
                <w:rFonts w:cs="Arial"/>
                <w:szCs w:val="18"/>
              </w:rPr>
            </w:pPr>
            <w:r>
              <w:rPr>
                <w:rFonts w:cs="Arial"/>
                <w:szCs w:val="18"/>
              </w:rPr>
              <w:t>Ensure all designs clearly document custom coding and the operational team supporting the feature accept the risk.</w:t>
            </w:r>
          </w:p>
        </w:tc>
      </w:tr>
    </w:tbl>
    <w:p w14:paraId="321757B3" w14:textId="77777777" w:rsidR="003A0E1B" w:rsidRDefault="003A0E1B" w:rsidP="00FE6CF6">
      <w:pPr>
        <w:pStyle w:val="ITSOutlineNumberedHeading2"/>
      </w:pPr>
      <w:bookmarkStart w:id="143" w:name="_Toc316572162"/>
      <w:bookmarkStart w:id="144" w:name="_Toc316650956"/>
      <w:bookmarkStart w:id="145" w:name="_Toc367281204"/>
      <w:r>
        <w:t>Key issues</w:t>
      </w:r>
      <w:bookmarkEnd w:id="143"/>
      <w:bookmarkEnd w:id="144"/>
      <w:bookmarkEnd w:id="145"/>
    </w:p>
    <w:tbl>
      <w:tblPr>
        <w:tblW w:w="9479" w:type="dxa"/>
        <w:tblInd w:w="-15" w:type="dxa"/>
        <w:tblLayout w:type="fixed"/>
        <w:tblLook w:val="0000" w:firstRow="0" w:lastRow="0" w:firstColumn="0" w:lastColumn="0" w:noHBand="0" w:noVBand="0"/>
      </w:tblPr>
      <w:tblGrid>
        <w:gridCol w:w="974"/>
        <w:gridCol w:w="1134"/>
        <w:gridCol w:w="3402"/>
        <w:gridCol w:w="992"/>
        <w:gridCol w:w="2977"/>
      </w:tblGrid>
      <w:tr w:rsidR="003A0E1B" w14:paraId="05D98F02" w14:textId="77777777" w:rsidTr="003A0E1B">
        <w:trPr>
          <w:trHeight w:val="205"/>
          <w:tblHeader/>
        </w:trPr>
        <w:tc>
          <w:tcPr>
            <w:tcW w:w="974" w:type="dxa"/>
            <w:tcBorders>
              <w:top w:val="single" w:sz="4" w:space="0" w:color="000000"/>
              <w:left w:val="single" w:sz="4" w:space="0" w:color="000000"/>
              <w:bottom w:val="single" w:sz="4" w:space="0" w:color="000000"/>
              <w:right w:val="single" w:sz="4" w:space="0" w:color="000000"/>
            </w:tcBorders>
            <w:shd w:val="clear" w:color="auto" w:fill="000000"/>
          </w:tcPr>
          <w:p w14:paraId="448C32A9" w14:textId="77777777" w:rsidR="003A0E1B" w:rsidRDefault="003A0E1B" w:rsidP="003A0E1B">
            <w:pPr>
              <w:pStyle w:val="ITSTableColumnHeadingwhiteongrey"/>
              <w:snapToGrid w:val="0"/>
            </w:pPr>
            <w:r>
              <w:t>Ref</w:t>
            </w:r>
          </w:p>
        </w:tc>
        <w:tc>
          <w:tcPr>
            <w:tcW w:w="1134" w:type="dxa"/>
            <w:tcBorders>
              <w:top w:val="single" w:sz="4" w:space="0" w:color="000000"/>
              <w:left w:val="single" w:sz="4" w:space="0" w:color="000000"/>
              <w:bottom w:val="single" w:sz="4" w:space="0" w:color="auto"/>
              <w:right w:val="single" w:sz="4" w:space="0" w:color="000000"/>
            </w:tcBorders>
            <w:shd w:val="clear" w:color="auto" w:fill="000000"/>
          </w:tcPr>
          <w:p w14:paraId="518065EB" w14:textId="77777777" w:rsidR="003A0E1B" w:rsidRDefault="003A0E1B" w:rsidP="003A0E1B">
            <w:pPr>
              <w:pStyle w:val="ITSTableColumnHeadingwhiteongrey"/>
              <w:snapToGrid w:val="0"/>
            </w:pPr>
            <w:r>
              <w:t>Category</w:t>
            </w:r>
          </w:p>
        </w:tc>
        <w:tc>
          <w:tcPr>
            <w:tcW w:w="3402" w:type="dxa"/>
            <w:tcBorders>
              <w:top w:val="single" w:sz="4" w:space="0" w:color="000000"/>
              <w:left w:val="single" w:sz="4" w:space="0" w:color="000000"/>
              <w:bottom w:val="single" w:sz="4" w:space="0" w:color="auto"/>
              <w:right w:val="single" w:sz="4" w:space="0" w:color="000000"/>
            </w:tcBorders>
            <w:shd w:val="clear" w:color="auto" w:fill="000000"/>
          </w:tcPr>
          <w:p w14:paraId="45D2D11F" w14:textId="77777777" w:rsidR="003A0E1B" w:rsidRDefault="003A0E1B" w:rsidP="003A0E1B">
            <w:pPr>
              <w:pStyle w:val="ITSTableColumnHeadingwhiteongrey"/>
              <w:snapToGrid w:val="0"/>
            </w:pPr>
            <w:r>
              <w:t>Description</w:t>
            </w:r>
          </w:p>
        </w:tc>
        <w:tc>
          <w:tcPr>
            <w:tcW w:w="992" w:type="dxa"/>
            <w:tcBorders>
              <w:top w:val="single" w:sz="4" w:space="0" w:color="000000"/>
              <w:left w:val="single" w:sz="4" w:space="0" w:color="000000"/>
              <w:bottom w:val="single" w:sz="4" w:space="0" w:color="auto"/>
              <w:right w:val="single" w:sz="4" w:space="0" w:color="000000"/>
            </w:tcBorders>
            <w:shd w:val="clear" w:color="auto" w:fill="000000"/>
          </w:tcPr>
          <w:p w14:paraId="43AD698E" w14:textId="77777777" w:rsidR="003A0E1B" w:rsidRDefault="003A0E1B" w:rsidP="003A0E1B">
            <w:pPr>
              <w:pStyle w:val="ITSTableColumnHeadingwhiteongrey"/>
              <w:snapToGrid w:val="0"/>
            </w:pPr>
            <w:r>
              <w:t>Impact Severity</w:t>
            </w:r>
          </w:p>
        </w:tc>
        <w:tc>
          <w:tcPr>
            <w:tcW w:w="2977" w:type="dxa"/>
            <w:tcBorders>
              <w:top w:val="single" w:sz="4" w:space="0" w:color="000000"/>
              <w:left w:val="single" w:sz="4" w:space="0" w:color="000000"/>
              <w:bottom w:val="single" w:sz="4" w:space="0" w:color="auto"/>
              <w:right w:val="single" w:sz="4" w:space="0" w:color="000000"/>
            </w:tcBorders>
            <w:shd w:val="clear" w:color="auto" w:fill="000000"/>
          </w:tcPr>
          <w:p w14:paraId="6EB73783" w14:textId="77777777" w:rsidR="003A0E1B" w:rsidRDefault="003A0E1B" w:rsidP="003A0E1B">
            <w:pPr>
              <w:pStyle w:val="ITSTableColumnHeadingwhiteongrey"/>
              <w:snapToGrid w:val="0"/>
            </w:pPr>
            <w:r>
              <w:t xml:space="preserve">Action to Manage </w:t>
            </w:r>
            <w:r>
              <w:br/>
              <w:t>(Mitigation/Contingency)</w:t>
            </w:r>
          </w:p>
        </w:tc>
      </w:tr>
      <w:tr w:rsidR="003A0E1B" w14:paraId="186B6E8F" w14:textId="77777777" w:rsidTr="003A0E1B">
        <w:trPr>
          <w:cantSplit/>
          <w:trHeight w:val="205"/>
        </w:trPr>
        <w:tc>
          <w:tcPr>
            <w:tcW w:w="974" w:type="dxa"/>
            <w:tcBorders>
              <w:top w:val="single" w:sz="4" w:space="0" w:color="000000"/>
              <w:left w:val="single" w:sz="4" w:space="0" w:color="000000"/>
              <w:bottom w:val="single" w:sz="4" w:space="0" w:color="000000"/>
              <w:right w:val="single" w:sz="4" w:space="0" w:color="auto"/>
            </w:tcBorders>
            <w:shd w:val="clear" w:color="auto" w:fill="auto"/>
          </w:tcPr>
          <w:p w14:paraId="0650014B" w14:textId="77777777" w:rsidR="003A0E1B" w:rsidRDefault="0001523F" w:rsidP="003A0E1B">
            <w:pPr>
              <w:snapToGrid w:val="0"/>
              <w:spacing w:before="60" w:after="60"/>
              <w:rPr>
                <w:sz w:val="18"/>
              </w:rPr>
            </w:pPr>
            <w:r>
              <w:rPr>
                <w:sz w:val="18"/>
              </w:rPr>
              <w:t>ISS-1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4E4B40" w14:textId="77777777" w:rsidR="003A0E1B" w:rsidRDefault="0001523F" w:rsidP="003A0E1B">
            <w:pPr>
              <w:snapToGrid w:val="0"/>
              <w:spacing w:before="60" w:after="60"/>
              <w:rPr>
                <w:sz w:val="18"/>
              </w:rPr>
            </w:pPr>
            <w:proofErr w:type="spellStart"/>
            <w:r>
              <w:rPr>
                <w:sz w:val="18"/>
              </w:rPr>
              <w:t>Mgmt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4A9A826" w14:textId="38FEC123" w:rsidR="003A0E1B" w:rsidRDefault="0001523F" w:rsidP="00EC7F5F">
            <w:pPr>
              <w:snapToGrid w:val="0"/>
              <w:spacing w:before="60" w:after="60"/>
              <w:rPr>
                <w:sz w:val="18"/>
              </w:rPr>
            </w:pPr>
            <w:r>
              <w:rPr>
                <w:sz w:val="18"/>
              </w:rPr>
              <w:t xml:space="preserve">$337,000 funding remains for Mobile App project. Additional funding </w:t>
            </w:r>
            <w:del w:id="146" w:author="Paul Beaumont" w:date="2013-09-25T09:16:00Z">
              <w:r w:rsidDel="00EC7F5F">
                <w:rPr>
                  <w:sz w:val="18"/>
                </w:rPr>
                <w:delText xml:space="preserve">will </w:delText>
              </w:r>
            </w:del>
            <w:ins w:id="147" w:author="Paul Beaumont" w:date="2013-09-25T09:16:00Z">
              <w:r w:rsidR="00EC7F5F">
                <w:rPr>
                  <w:sz w:val="18"/>
                </w:rPr>
                <w:t xml:space="preserve">may </w:t>
              </w:r>
            </w:ins>
            <w:r>
              <w:rPr>
                <w:sz w:val="18"/>
              </w:rPr>
              <w:t xml:space="preserve">be required to complete the project. </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BA481BD" w14:textId="77777777" w:rsidR="003A0E1B" w:rsidRDefault="0001523F" w:rsidP="003A0E1B">
            <w:pPr>
              <w:snapToGrid w:val="0"/>
              <w:spacing w:before="60" w:after="60"/>
              <w:rPr>
                <w:sz w:val="18"/>
              </w:rPr>
            </w:pPr>
            <w:r>
              <w:rPr>
                <w:sz w:val="18"/>
              </w:rPr>
              <w:t>Moderate</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14:paraId="3111F186" w14:textId="77777777" w:rsidR="003A0E1B" w:rsidRDefault="00E71439" w:rsidP="003A0E1B">
            <w:pPr>
              <w:spacing w:before="60" w:after="60"/>
              <w:rPr>
                <w:sz w:val="18"/>
              </w:rPr>
            </w:pPr>
            <w:r>
              <w:rPr>
                <w:rFonts w:cs="Arial"/>
              </w:rPr>
              <w:t>Seek approval from the Infrastructure and Planning Group (IPG) to re-allocate an additional funding to the Student Portal Mobile</w:t>
            </w:r>
          </w:p>
        </w:tc>
      </w:tr>
    </w:tbl>
    <w:p w14:paraId="6C7D255C" w14:textId="77777777" w:rsidR="009E358A" w:rsidRDefault="009E358A" w:rsidP="009E358A">
      <w:pPr>
        <w:pStyle w:val="ITSBodyText"/>
      </w:pPr>
      <w:bookmarkStart w:id="148" w:name="_Toc318464220"/>
    </w:p>
    <w:p w14:paraId="180F2A38" w14:textId="77777777" w:rsidR="009E358A" w:rsidRPr="009E358A" w:rsidRDefault="009E358A" w:rsidP="009E358A">
      <w:pPr>
        <w:pStyle w:val="ITSBodyText"/>
      </w:pPr>
    </w:p>
    <w:p w14:paraId="18D35A1F" w14:textId="77777777" w:rsidR="009E358A" w:rsidRDefault="009E358A" w:rsidP="00FE6CF6">
      <w:pPr>
        <w:pStyle w:val="ITSOutlineNumberedHeading1"/>
      </w:pPr>
      <w:bookmarkStart w:id="149" w:name="_Toc367281205"/>
      <w:r>
        <w:lastRenderedPageBreak/>
        <w:t>Service provision options considered</w:t>
      </w:r>
      <w:bookmarkEnd w:id="148"/>
      <w:bookmarkEnd w:id="149"/>
    </w:p>
    <w:p w14:paraId="33DDC452" w14:textId="77777777" w:rsidR="00574744" w:rsidRDefault="00574744" w:rsidP="00574744">
      <w:pPr>
        <w:pStyle w:val="ITSBodyText"/>
      </w:pPr>
      <w:r>
        <w:t>There are a number of service provisions the university can consider for Student Portal Phase 2.</w:t>
      </w:r>
    </w:p>
    <w:p w14:paraId="5DC14D96" w14:textId="77777777" w:rsidR="00574744" w:rsidRDefault="00574744" w:rsidP="00574744">
      <w:pPr>
        <w:pStyle w:val="ITSBodyText"/>
      </w:pPr>
      <w:r>
        <w:t xml:space="preserve">Off the shelf vendor solutions provide cost effective options.  These solutions have been used by some other tertiary institutions and are relatively easy to integrate and implement quickly. </w:t>
      </w:r>
    </w:p>
    <w:p w14:paraId="7D97C9EF" w14:textId="229C2196" w:rsidR="00574744" w:rsidRPr="00574744" w:rsidRDefault="00574744" w:rsidP="00574744">
      <w:pPr>
        <w:pStyle w:val="ITSBodyText"/>
      </w:pPr>
      <w:r>
        <w:t xml:space="preserve">A custom build solution offers customised functionality but at a higher cost with a longer timeframe to implement. </w:t>
      </w:r>
    </w:p>
    <w:p w14:paraId="432ABE93" w14:textId="7AE13DC0" w:rsidR="00B64CF4" w:rsidRPr="003A0E1B" w:rsidDel="006F5B1C" w:rsidRDefault="00B64CF4" w:rsidP="00EE2630">
      <w:pPr>
        <w:pStyle w:val="ITSInstructionalText"/>
        <w:rPr>
          <w:del w:id="150" w:author="Paul Beaumont" w:date="2013-10-15T14:08:00Z"/>
        </w:rPr>
      </w:pPr>
      <w:del w:id="151" w:author="Paul Beaumont" w:date="2013-10-15T14:08:00Z">
        <w:r w:rsidDel="006F5B1C">
          <w:delText>This is for Service options – technical and delivery options can be considered at a later stage.</w:delText>
        </w:r>
      </w:del>
    </w:p>
    <w:p w14:paraId="30A10B56" w14:textId="77777777" w:rsidR="009E358A" w:rsidRDefault="009E358A" w:rsidP="009E358A">
      <w:pPr>
        <w:pStyle w:val="ITSBodyText"/>
        <w:rPr>
          <w:b/>
          <w:sz w:val="24"/>
        </w:rPr>
      </w:pPr>
      <w:bookmarkStart w:id="152" w:name="__RefHeading__61_1629490630"/>
      <w:bookmarkEnd w:id="152"/>
      <w:r w:rsidRPr="009E358A">
        <w:rPr>
          <w:b/>
          <w:sz w:val="24"/>
        </w:rPr>
        <w:t>Option 1</w:t>
      </w:r>
      <w:r w:rsidR="00574744">
        <w:rPr>
          <w:b/>
          <w:sz w:val="24"/>
        </w:rPr>
        <w:t xml:space="preserve"> – Do Nothing</w:t>
      </w:r>
    </w:p>
    <w:p w14:paraId="2D3CA60E" w14:textId="77777777" w:rsidR="00574744" w:rsidRPr="00574744" w:rsidRDefault="00574744" w:rsidP="009E358A">
      <w:pPr>
        <w:pStyle w:val="ITSBodyText"/>
      </w:pPr>
      <w:r w:rsidRPr="00574744">
        <w:t xml:space="preserve">This option assumes students would continue gain access through the existing Student portal system. </w:t>
      </w:r>
    </w:p>
    <w:p w14:paraId="0ABB2953" w14:textId="77777777" w:rsidR="00574744" w:rsidRPr="00574744" w:rsidRDefault="00574744" w:rsidP="009E358A">
      <w:pPr>
        <w:pStyle w:val="ITSBodyText"/>
      </w:pPr>
      <w:r w:rsidRPr="00574744">
        <w:t xml:space="preserve">Pros: </w:t>
      </w:r>
    </w:p>
    <w:p w14:paraId="492D1E82" w14:textId="77777777" w:rsidR="00574744" w:rsidRPr="00574744" w:rsidRDefault="00574744" w:rsidP="005532E2">
      <w:pPr>
        <w:pStyle w:val="ITSBodyText"/>
        <w:numPr>
          <w:ilvl w:val="0"/>
          <w:numId w:val="29"/>
        </w:numPr>
      </w:pPr>
      <w:r w:rsidRPr="00574744">
        <w:t>No ITS resources required to implement the project</w:t>
      </w:r>
    </w:p>
    <w:p w14:paraId="62F83465" w14:textId="77777777" w:rsidR="00574744" w:rsidRPr="00574744" w:rsidRDefault="00574744" w:rsidP="005532E2">
      <w:pPr>
        <w:pStyle w:val="ITSBodyText"/>
        <w:numPr>
          <w:ilvl w:val="0"/>
          <w:numId w:val="29"/>
        </w:numPr>
      </w:pPr>
      <w:r w:rsidRPr="00574744">
        <w:t xml:space="preserve">No funding </w:t>
      </w:r>
      <w:r w:rsidR="005532E2">
        <w:t xml:space="preserve">required </w:t>
      </w:r>
      <w:proofErr w:type="gramStart"/>
      <w:r w:rsidR="005532E2">
        <w:t xml:space="preserve">to </w:t>
      </w:r>
      <w:r w:rsidRPr="00574744">
        <w:t>implement</w:t>
      </w:r>
      <w:proofErr w:type="gramEnd"/>
      <w:r w:rsidRPr="00574744">
        <w:t xml:space="preserve"> the project.</w:t>
      </w:r>
    </w:p>
    <w:p w14:paraId="66FEF85B" w14:textId="77777777" w:rsidR="00574744" w:rsidRPr="00574744" w:rsidRDefault="00574744" w:rsidP="009E358A">
      <w:pPr>
        <w:pStyle w:val="ITSBodyText"/>
      </w:pPr>
    </w:p>
    <w:p w14:paraId="5E8AA9F3" w14:textId="77777777" w:rsidR="00574744" w:rsidRDefault="00574744" w:rsidP="009E358A">
      <w:pPr>
        <w:pStyle w:val="ITSBodyText"/>
      </w:pPr>
      <w:r w:rsidRPr="00574744">
        <w:t xml:space="preserve">Cons: </w:t>
      </w:r>
    </w:p>
    <w:p w14:paraId="08A6C8E4" w14:textId="0DFFCC10" w:rsidR="005532E2" w:rsidRDefault="009768AA" w:rsidP="005532E2">
      <w:pPr>
        <w:pStyle w:val="ITSBodyText"/>
        <w:numPr>
          <w:ilvl w:val="0"/>
          <w:numId w:val="30"/>
        </w:numPr>
        <w:rPr>
          <w:ins w:id="153" w:author="Paul Beaumont" w:date="2013-09-24T16:47:00Z"/>
        </w:rPr>
      </w:pPr>
      <w:ins w:id="154" w:author="Paul Beaumont" w:date="2013-09-24T16:46:00Z">
        <w:r>
          <w:t xml:space="preserve">Reputational </w:t>
        </w:r>
      </w:ins>
      <w:ins w:id="155" w:author="Paul Beaumont" w:date="2013-09-24T16:47:00Z">
        <w:r>
          <w:t>damage</w:t>
        </w:r>
      </w:ins>
      <w:ins w:id="156" w:author="Paul Beaumont" w:date="2013-09-24T16:46:00Z">
        <w:r>
          <w:t xml:space="preserve"> </w:t>
        </w:r>
      </w:ins>
      <w:ins w:id="157" w:author="Paul Beaumont" w:date="2013-09-24T16:47:00Z">
        <w:r>
          <w:t>as students expect a mobile application and other competitor universities already have a mobile application</w:t>
        </w:r>
      </w:ins>
    </w:p>
    <w:p w14:paraId="37A69DC8" w14:textId="328D0CF2" w:rsidR="009768AA" w:rsidRPr="00574744" w:rsidRDefault="009768AA" w:rsidP="005532E2">
      <w:pPr>
        <w:pStyle w:val="ITSBodyText"/>
        <w:numPr>
          <w:ilvl w:val="0"/>
          <w:numId w:val="30"/>
        </w:numPr>
      </w:pPr>
      <w:ins w:id="158" w:author="Paul Beaumont" w:date="2013-09-24T16:48:00Z">
        <w:r>
          <w:t>Poor user</w:t>
        </w:r>
      </w:ins>
      <w:ins w:id="159" w:author="Paul Beaumont" w:date="2013-09-24T16:49:00Z">
        <w:r>
          <w:t xml:space="preserve"> </w:t>
        </w:r>
      </w:ins>
      <w:ins w:id="160" w:author="Paul Beaumont" w:date="2013-09-24T16:48:00Z">
        <w:r>
          <w:t xml:space="preserve">/ student experience with large numbers of students </w:t>
        </w:r>
      </w:ins>
      <w:ins w:id="161" w:author="Paul Beaumont" w:date="2013-09-24T16:49:00Z">
        <w:r>
          <w:t xml:space="preserve">accessing the student portal on mobile devices or tablets.  The student portal is not </w:t>
        </w:r>
      </w:ins>
      <w:ins w:id="162" w:author="Paul Beaumont" w:date="2013-09-24T16:50:00Z">
        <w:r>
          <w:t>optimised for mobile devices.</w:t>
        </w:r>
      </w:ins>
      <w:ins w:id="163" w:author="Paul Beaumont" w:date="2013-09-24T16:49:00Z">
        <w:r>
          <w:t xml:space="preserve"> </w:t>
        </w:r>
      </w:ins>
    </w:p>
    <w:p w14:paraId="01757EBE" w14:textId="77777777" w:rsidR="009E358A" w:rsidRDefault="009E358A" w:rsidP="009E358A">
      <w:pPr>
        <w:pStyle w:val="ITSBodyText"/>
        <w:rPr>
          <w:b/>
          <w:sz w:val="24"/>
        </w:rPr>
      </w:pPr>
    </w:p>
    <w:p w14:paraId="138BDD13" w14:textId="77777777" w:rsidR="009E358A" w:rsidRDefault="009E358A" w:rsidP="009E358A">
      <w:pPr>
        <w:pStyle w:val="ITSBodyText"/>
        <w:rPr>
          <w:b/>
          <w:sz w:val="24"/>
        </w:rPr>
      </w:pPr>
      <w:r>
        <w:rPr>
          <w:b/>
          <w:sz w:val="24"/>
        </w:rPr>
        <w:t>Option 2</w:t>
      </w:r>
      <w:r w:rsidR="00574744">
        <w:rPr>
          <w:b/>
          <w:sz w:val="24"/>
        </w:rPr>
        <w:t xml:space="preserve"> – Implement the Student Portal Mobile Application using an existing off the shelf </w:t>
      </w:r>
      <w:r w:rsidR="005532E2">
        <w:rPr>
          <w:b/>
          <w:sz w:val="24"/>
        </w:rPr>
        <w:t>product</w:t>
      </w:r>
    </w:p>
    <w:p w14:paraId="3B943225" w14:textId="77777777" w:rsidR="002E0850" w:rsidRPr="005532E2" w:rsidRDefault="005532E2" w:rsidP="005532E2">
      <w:pPr>
        <w:pStyle w:val="ITSBodyText"/>
        <w:numPr>
          <w:ilvl w:val="0"/>
          <w:numId w:val="29"/>
        </w:numPr>
      </w:pPr>
      <w:r w:rsidRPr="005532E2">
        <w:t>Rapidly deliver a solution</w:t>
      </w:r>
    </w:p>
    <w:p w14:paraId="3F549A5F" w14:textId="77777777" w:rsidR="002E0850" w:rsidRPr="005532E2" w:rsidRDefault="005532E2" w:rsidP="005532E2">
      <w:pPr>
        <w:pStyle w:val="ITSBodyText"/>
        <w:numPr>
          <w:ilvl w:val="0"/>
          <w:numId w:val="29"/>
        </w:numPr>
      </w:pPr>
      <w:r w:rsidRPr="005532E2">
        <w:t>Easy to implement different modules as priorities change</w:t>
      </w:r>
    </w:p>
    <w:p w14:paraId="2BB2FBB0" w14:textId="77777777" w:rsidR="002E0850" w:rsidRDefault="005532E2" w:rsidP="005532E2">
      <w:pPr>
        <w:pStyle w:val="ITSBodyText"/>
        <w:numPr>
          <w:ilvl w:val="0"/>
          <w:numId w:val="29"/>
        </w:numPr>
        <w:rPr>
          <w:ins w:id="164" w:author="Paul Beaumont" w:date="2013-09-24T16:52:00Z"/>
        </w:rPr>
      </w:pPr>
      <w:r w:rsidRPr="005532E2">
        <w:t xml:space="preserve">There is an initial implementation cost and on-going licensing fee </w:t>
      </w:r>
    </w:p>
    <w:p w14:paraId="5BFEAE02" w14:textId="7FAC516D" w:rsidR="0004030B" w:rsidRPr="005532E2" w:rsidRDefault="0004030B" w:rsidP="005532E2">
      <w:pPr>
        <w:pStyle w:val="ITSBodyText"/>
        <w:numPr>
          <w:ilvl w:val="0"/>
          <w:numId w:val="29"/>
        </w:numPr>
      </w:pPr>
      <w:ins w:id="165" w:author="Paul Beaumont" w:date="2013-09-24T16:52:00Z">
        <w:r>
          <w:t>Some limited in-house development or customisation may be required.</w:t>
        </w:r>
      </w:ins>
    </w:p>
    <w:p w14:paraId="7BFFC316" w14:textId="77777777" w:rsidR="00574744" w:rsidRDefault="00574744" w:rsidP="009E358A">
      <w:pPr>
        <w:pStyle w:val="ITSBodyText"/>
        <w:rPr>
          <w:b/>
          <w:sz w:val="24"/>
        </w:rPr>
      </w:pPr>
    </w:p>
    <w:p w14:paraId="1DEC28D2" w14:textId="77777777" w:rsidR="00574744" w:rsidRDefault="00574744" w:rsidP="009E358A">
      <w:pPr>
        <w:pStyle w:val="ITSBodyText"/>
        <w:rPr>
          <w:b/>
          <w:sz w:val="24"/>
        </w:rPr>
      </w:pPr>
      <w:r>
        <w:rPr>
          <w:b/>
          <w:sz w:val="24"/>
        </w:rPr>
        <w:t>Option 3 – Build and install the Student Portal Mobile Application in-house.</w:t>
      </w:r>
    </w:p>
    <w:p w14:paraId="07E6B438" w14:textId="6DAA8E76" w:rsidR="002E0850" w:rsidRPr="005532E2" w:rsidRDefault="005532E2" w:rsidP="005532E2">
      <w:pPr>
        <w:pStyle w:val="ITSBodyText"/>
        <w:numPr>
          <w:ilvl w:val="0"/>
          <w:numId w:val="29"/>
        </w:numPr>
      </w:pPr>
      <w:del w:id="166" w:author="Paul Beaumont" w:date="2013-09-25T15:40:00Z">
        <w:r w:rsidRPr="005532E2" w:rsidDel="000F0DC2">
          <w:delText>More complex solution, but provides</w:delText>
        </w:r>
      </w:del>
      <w:ins w:id="167" w:author="Paul Beaumont" w:date="2013-09-25T15:40:00Z">
        <w:r w:rsidR="000F0DC2">
          <w:t xml:space="preserve">Allows </w:t>
        </w:r>
      </w:ins>
      <w:ins w:id="168" w:author="Paul Beaumont" w:date="2013-09-25T15:43:00Z">
        <w:r w:rsidR="000F0DC2">
          <w:t>custom</w:t>
        </w:r>
      </w:ins>
      <w:r w:rsidRPr="005532E2">
        <w:t xml:space="preserve"> integration with IDM stack for easy authentication, authorization and encryption</w:t>
      </w:r>
    </w:p>
    <w:p w14:paraId="389C771A" w14:textId="22D704C4" w:rsidR="002E0850" w:rsidRPr="005532E2" w:rsidRDefault="005532E2" w:rsidP="005532E2">
      <w:pPr>
        <w:pStyle w:val="ITSBodyText"/>
        <w:numPr>
          <w:ilvl w:val="0"/>
          <w:numId w:val="29"/>
        </w:numPr>
      </w:pPr>
      <w:r w:rsidRPr="005532E2">
        <w:t xml:space="preserve">Allows parallel implementation of changes on the current Student Portal and the mobile version, as it utilizes </w:t>
      </w:r>
      <w:ins w:id="169" w:author="Paul Beaumont" w:date="2013-09-25T09:17:00Z">
        <w:r w:rsidR="00EC7F5F">
          <w:t xml:space="preserve">the </w:t>
        </w:r>
      </w:ins>
      <w:r w:rsidRPr="005532E2">
        <w:t xml:space="preserve">same programming language and </w:t>
      </w:r>
      <w:commentRangeStart w:id="170"/>
      <w:r w:rsidRPr="005532E2">
        <w:t>techniques</w:t>
      </w:r>
      <w:commentRangeEnd w:id="170"/>
      <w:r w:rsidR="000F0DC2">
        <w:rPr>
          <w:rStyle w:val="CommentReference"/>
          <w:lang w:val="x-none" w:eastAsia="x-none"/>
        </w:rPr>
        <w:commentReference w:id="170"/>
      </w:r>
      <w:ins w:id="171" w:author="Paul Beaumont" w:date="2013-09-25T09:17:00Z">
        <w:r w:rsidR="00EC7F5F">
          <w:t>.</w:t>
        </w:r>
      </w:ins>
    </w:p>
    <w:p w14:paraId="6591E11B" w14:textId="77777777" w:rsidR="002E0850" w:rsidRDefault="005532E2" w:rsidP="005532E2">
      <w:pPr>
        <w:pStyle w:val="ITSBodyText"/>
        <w:numPr>
          <w:ilvl w:val="0"/>
          <w:numId w:val="29"/>
        </w:numPr>
        <w:rPr>
          <w:ins w:id="172" w:author="Paul Beaumont" w:date="2013-09-25T15:33:00Z"/>
        </w:rPr>
      </w:pPr>
      <w:r w:rsidRPr="005532E2">
        <w:t>While there is an initial implementation cost, there will be no on-going licensing fee (fees are already included in current membership)</w:t>
      </w:r>
    </w:p>
    <w:p w14:paraId="68E4EB36" w14:textId="3120691C" w:rsidR="00A74208" w:rsidRDefault="00A74208" w:rsidP="000F0DC2">
      <w:pPr>
        <w:pStyle w:val="ITSBodyText"/>
        <w:rPr>
          <w:ins w:id="173" w:author="Paul Beaumont" w:date="2013-09-25T09:19:00Z"/>
        </w:rPr>
      </w:pPr>
      <w:ins w:id="174" w:author="Paul Beaumont" w:date="2013-09-25T15:33:00Z">
        <w:r>
          <w:t>Cons</w:t>
        </w:r>
      </w:ins>
    </w:p>
    <w:p w14:paraId="2875BFA6" w14:textId="5654134D" w:rsidR="005532E2" w:rsidRDefault="00A74208" w:rsidP="000F0DC2">
      <w:pPr>
        <w:pStyle w:val="ITSBodyText"/>
        <w:numPr>
          <w:ilvl w:val="0"/>
          <w:numId w:val="29"/>
        </w:numPr>
        <w:rPr>
          <w:ins w:id="175" w:author="Paul Beaumont" w:date="2013-09-25T15:40:00Z"/>
        </w:rPr>
      </w:pPr>
      <w:ins w:id="176" w:author="Paul Beaumont" w:date="2013-09-25T15:33:00Z">
        <w:r w:rsidRPr="000F0DC2">
          <w:t xml:space="preserve">The </w:t>
        </w:r>
      </w:ins>
      <w:ins w:id="177" w:author="Paul Beaumont" w:date="2013-09-25T15:34:00Z">
        <w:r>
          <w:t>University of Melbourne will need</w:t>
        </w:r>
        <w:r w:rsidR="000F0DC2">
          <w:t xml:space="preserve"> to maintain the code base and</w:t>
        </w:r>
        <w:r>
          <w:t xml:space="preserve"> update the code base for new versions of platforms and new platforms.</w:t>
        </w:r>
      </w:ins>
    </w:p>
    <w:p w14:paraId="4BBB094C" w14:textId="72755560" w:rsidR="000F0DC2" w:rsidRDefault="000F0DC2" w:rsidP="000F0DC2">
      <w:pPr>
        <w:pStyle w:val="ITSBodyText"/>
        <w:numPr>
          <w:ilvl w:val="0"/>
          <w:numId w:val="29"/>
        </w:numPr>
        <w:rPr>
          <w:ins w:id="178" w:author="Paul Beaumont" w:date="2013-09-25T15:44:00Z"/>
        </w:rPr>
      </w:pPr>
      <w:ins w:id="179" w:author="Paul Beaumont" w:date="2013-09-25T15:40:00Z">
        <w:r>
          <w:t>More Complex solution</w:t>
        </w:r>
      </w:ins>
    </w:p>
    <w:p w14:paraId="432845BE" w14:textId="7B08740B" w:rsidR="000F0DC2" w:rsidRPr="000F0DC2" w:rsidRDefault="000F0DC2" w:rsidP="000F0DC2">
      <w:pPr>
        <w:pStyle w:val="ITSBodyText"/>
        <w:numPr>
          <w:ilvl w:val="0"/>
          <w:numId w:val="29"/>
        </w:numPr>
      </w:pPr>
      <w:ins w:id="180" w:author="Paul Beaumont" w:date="2013-09-25T15:44:00Z">
        <w:r>
          <w:t>Greater development costs up front</w:t>
        </w:r>
      </w:ins>
    </w:p>
    <w:p w14:paraId="5ABA5750" w14:textId="77777777" w:rsidR="009E358A" w:rsidRDefault="009E358A" w:rsidP="009E358A">
      <w:pPr>
        <w:pStyle w:val="ITSBodyText"/>
        <w:rPr>
          <w:b/>
          <w:sz w:val="24"/>
        </w:rPr>
      </w:pPr>
      <w:r>
        <w:rPr>
          <w:b/>
          <w:sz w:val="24"/>
        </w:rPr>
        <w:t>Recommended option</w:t>
      </w:r>
    </w:p>
    <w:p w14:paraId="39B47606" w14:textId="2EED0688" w:rsidR="00574744" w:rsidRPr="00574744" w:rsidRDefault="00574744" w:rsidP="009E358A">
      <w:pPr>
        <w:pStyle w:val="ITSBodyText"/>
      </w:pPr>
      <w:r w:rsidRPr="00574744">
        <w:t>The recommended option is Option</w:t>
      </w:r>
      <w:ins w:id="181" w:author="Paul Beaumont" w:date="2013-09-24T16:51:00Z">
        <w:r w:rsidR="00EC7F5F">
          <w:t xml:space="preserve"> 2.</w:t>
        </w:r>
      </w:ins>
      <w:r w:rsidRPr="00574744">
        <w:t xml:space="preserve"> </w:t>
      </w:r>
    </w:p>
    <w:p w14:paraId="5B20957A" w14:textId="77777777" w:rsidR="009E358A" w:rsidRDefault="009E358A" w:rsidP="009E358A">
      <w:pPr>
        <w:pStyle w:val="ITSBodyText"/>
        <w:rPr>
          <w:b/>
          <w:sz w:val="24"/>
        </w:rPr>
      </w:pPr>
    </w:p>
    <w:p w14:paraId="0C13463C" w14:textId="77777777" w:rsidR="009E358A" w:rsidRDefault="00F8418F" w:rsidP="00D15195">
      <w:pPr>
        <w:pStyle w:val="ITSOutlineNumberedHeading1"/>
      </w:pPr>
      <w:bookmarkStart w:id="182" w:name="_Toc367281206"/>
      <w:r>
        <w:lastRenderedPageBreak/>
        <w:t>Initiative</w:t>
      </w:r>
      <w:r w:rsidRPr="00D15195">
        <w:t xml:space="preserve"> </w:t>
      </w:r>
      <w:r w:rsidR="00D15195" w:rsidRPr="00D15195">
        <w:t>Overview</w:t>
      </w:r>
      <w:bookmarkEnd w:id="182"/>
    </w:p>
    <w:p w14:paraId="5A7A2843" w14:textId="77777777" w:rsidR="00D15195" w:rsidRDefault="00D15195" w:rsidP="00D15195">
      <w:pPr>
        <w:pStyle w:val="ITSOutlineNumberedHeading2"/>
      </w:pPr>
      <w:bookmarkStart w:id="183" w:name="_Toc367281207"/>
      <w:r>
        <w:t>Potential impact on other ITS services</w:t>
      </w:r>
      <w:bookmarkEnd w:id="183"/>
    </w:p>
    <w:p w14:paraId="1B678296" w14:textId="77777777" w:rsidR="00D15195" w:rsidRDefault="00781621" w:rsidP="00781621">
      <w:pPr>
        <w:pStyle w:val="ITSInstructionalText"/>
      </w:pPr>
      <w:r>
        <w:t>This section should refer to the service change impact to other services. The impacts should also be included as part of your scope or ‘out of scope’ and as such needs to have an owner.</w:t>
      </w:r>
    </w:p>
    <w:p w14:paraId="6D096BB6" w14:textId="77777777" w:rsidR="00B70109" w:rsidRDefault="00B70109" w:rsidP="00B854DD"/>
    <w:tbl>
      <w:tblPr>
        <w:tblW w:w="9479" w:type="dxa"/>
        <w:tblInd w:w="-15" w:type="dxa"/>
        <w:tblLayout w:type="fixed"/>
        <w:tblLook w:val="0000" w:firstRow="0" w:lastRow="0" w:firstColumn="0" w:lastColumn="0" w:noHBand="0" w:noVBand="0"/>
      </w:tblPr>
      <w:tblGrid>
        <w:gridCol w:w="914"/>
        <w:gridCol w:w="1477"/>
        <w:gridCol w:w="1843"/>
        <w:gridCol w:w="1134"/>
        <w:gridCol w:w="4111"/>
      </w:tblGrid>
      <w:tr w:rsidR="00B70109" w:rsidRPr="009F5238" w14:paraId="241D3730" w14:textId="77777777" w:rsidTr="004C1371">
        <w:trPr>
          <w:trHeight w:val="205"/>
        </w:trPr>
        <w:tc>
          <w:tcPr>
            <w:tcW w:w="914" w:type="dxa"/>
            <w:tcBorders>
              <w:top w:val="single" w:sz="4" w:space="0" w:color="000000"/>
              <w:left w:val="single" w:sz="4" w:space="0" w:color="000000"/>
              <w:bottom w:val="single" w:sz="4" w:space="0" w:color="000000"/>
              <w:right w:val="single" w:sz="4" w:space="0" w:color="000000"/>
            </w:tcBorders>
            <w:shd w:val="clear" w:color="auto" w:fill="000000"/>
          </w:tcPr>
          <w:p w14:paraId="1D76204D" w14:textId="77777777" w:rsidR="00B70109" w:rsidRPr="009F5238" w:rsidRDefault="00B70109" w:rsidP="004C1371">
            <w:pPr>
              <w:pStyle w:val="ITSTableColumnHeadingwhiteongrey"/>
              <w:snapToGrid w:val="0"/>
              <w:rPr>
                <w:szCs w:val="18"/>
              </w:rPr>
            </w:pPr>
            <w:r w:rsidRPr="009F5238">
              <w:rPr>
                <w:szCs w:val="18"/>
              </w:rPr>
              <w:t>Number</w:t>
            </w:r>
          </w:p>
        </w:tc>
        <w:tc>
          <w:tcPr>
            <w:tcW w:w="1477" w:type="dxa"/>
            <w:tcBorders>
              <w:top w:val="single" w:sz="4" w:space="0" w:color="000000"/>
              <w:left w:val="single" w:sz="4" w:space="0" w:color="000000"/>
              <w:bottom w:val="single" w:sz="4" w:space="0" w:color="auto"/>
              <w:right w:val="single" w:sz="4" w:space="0" w:color="000000"/>
            </w:tcBorders>
            <w:shd w:val="clear" w:color="auto" w:fill="000000"/>
          </w:tcPr>
          <w:p w14:paraId="57C1F520" w14:textId="77777777" w:rsidR="00B70109" w:rsidRPr="009F5238" w:rsidRDefault="00B70109" w:rsidP="004C1371">
            <w:pPr>
              <w:pStyle w:val="ITSTableColumnHeadingwhiteongrey"/>
              <w:snapToGrid w:val="0"/>
              <w:rPr>
                <w:szCs w:val="18"/>
              </w:rPr>
            </w:pPr>
            <w:r w:rsidRPr="009F5238">
              <w:rPr>
                <w:szCs w:val="18"/>
              </w:rPr>
              <w:t>Area</w:t>
            </w:r>
          </w:p>
        </w:tc>
        <w:tc>
          <w:tcPr>
            <w:tcW w:w="1843" w:type="dxa"/>
            <w:tcBorders>
              <w:top w:val="single" w:sz="4" w:space="0" w:color="000000"/>
              <w:left w:val="single" w:sz="4" w:space="0" w:color="000000"/>
              <w:bottom w:val="single" w:sz="4" w:space="0" w:color="auto"/>
              <w:right w:val="single" w:sz="4" w:space="0" w:color="000000"/>
            </w:tcBorders>
            <w:shd w:val="clear" w:color="auto" w:fill="000000"/>
          </w:tcPr>
          <w:p w14:paraId="46E5AD95" w14:textId="77777777" w:rsidR="00B70109" w:rsidRPr="009F5238" w:rsidRDefault="00B70109" w:rsidP="004C1371">
            <w:pPr>
              <w:pStyle w:val="ITSTableColumnHeadingwhiteongrey"/>
              <w:snapToGrid w:val="0"/>
              <w:rPr>
                <w:szCs w:val="18"/>
              </w:rPr>
            </w:pPr>
            <w:r w:rsidRPr="009F5238">
              <w:rPr>
                <w:szCs w:val="18"/>
              </w:rPr>
              <w:t xml:space="preserve">Service Bundle/Service </w:t>
            </w:r>
          </w:p>
        </w:tc>
        <w:tc>
          <w:tcPr>
            <w:tcW w:w="1134" w:type="dxa"/>
            <w:tcBorders>
              <w:top w:val="single" w:sz="4" w:space="0" w:color="000000"/>
              <w:left w:val="single" w:sz="4" w:space="0" w:color="000000"/>
              <w:bottom w:val="single" w:sz="4" w:space="0" w:color="auto"/>
              <w:right w:val="single" w:sz="4" w:space="0" w:color="000000"/>
            </w:tcBorders>
            <w:shd w:val="clear" w:color="auto" w:fill="000000"/>
          </w:tcPr>
          <w:p w14:paraId="7441089D" w14:textId="77777777" w:rsidR="00B70109" w:rsidRPr="009F5238" w:rsidRDefault="00B70109" w:rsidP="004C1371">
            <w:pPr>
              <w:pStyle w:val="ITSTableColumnHeadingwhiteongrey"/>
              <w:snapToGrid w:val="0"/>
              <w:rPr>
                <w:szCs w:val="18"/>
              </w:rPr>
            </w:pPr>
            <w:r w:rsidRPr="009F5238">
              <w:rPr>
                <w:szCs w:val="18"/>
              </w:rPr>
              <w:t>Type</w:t>
            </w:r>
          </w:p>
        </w:tc>
        <w:tc>
          <w:tcPr>
            <w:tcW w:w="4111" w:type="dxa"/>
            <w:tcBorders>
              <w:top w:val="single" w:sz="4" w:space="0" w:color="000000"/>
              <w:left w:val="single" w:sz="4" w:space="0" w:color="000000"/>
              <w:bottom w:val="single" w:sz="4" w:space="0" w:color="000000"/>
              <w:right w:val="single" w:sz="4" w:space="0" w:color="000000"/>
            </w:tcBorders>
            <w:shd w:val="clear" w:color="auto" w:fill="000000"/>
          </w:tcPr>
          <w:p w14:paraId="7DF466EB" w14:textId="77777777" w:rsidR="00B70109" w:rsidRPr="009F5238" w:rsidRDefault="00B70109" w:rsidP="004C1371">
            <w:pPr>
              <w:pStyle w:val="ITSTableColumnHeadingwhiteongrey"/>
              <w:snapToGrid w:val="0"/>
              <w:rPr>
                <w:szCs w:val="18"/>
              </w:rPr>
            </w:pPr>
            <w:r w:rsidRPr="009F5238">
              <w:rPr>
                <w:szCs w:val="18"/>
              </w:rPr>
              <w:t>Description</w:t>
            </w:r>
          </w:p>
        </w:tc>
      </w:tr>
      <w:tr w:rsidR="00B70109" w:rsidRPr="009F5238" w14:paraId="3D6B68DA"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0FDB02FC" w14:textId="77777777" w:rsidR="00B70109" w:rsidRPr="009F5238" w:rsidRDefault="00B70109" w:rsidP="004C1371">
            <w:pPr>
              <w:pStyle w:val="ITSTableText"/>
              <w:snapToGrid w:val="0"/>
              <w:rPr>
                <w:szCs w:val="18"/>
              </w:rPr>
            </w:pPr>
            <w:r>
              <w:rPr>
                <w:szCs w:val="18"/>
              </w:rPr>
              <w:t>IMP-1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00E2927" w14:textId="77777777" w:rsidR="00B70109" w:rsidRPr="006C4A22" w:rsidRDefault="00B70109" w:rsidP="004C1371">
            <w:pPr>
              <w:pStyle w:val="ITSTableText"/>
              <w:snapToGrid w:val="0"/>
              <w:rPr>
                <w:rFonts w:cs="Arial"/>
                <w:szCs w:val="18"/>
              </w:rPr>
            </w:pPr>
            <w:r w:rsidRPr="006C4A22">
              <w:rPr>
                <w:rFonts w:cs="Arial"/>
                <w:szCs w:val="18"/>
              </w:rPr>
              <w:t>IT Service Desk</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A4DB26F" w14:textId="77777777" w:rsidR="00B70109" w:rsidRPr="006C4A22" w:rsidRDefault="00B70109" w:rsidP="004C1371">
            <w:pPr>
              <w:pStyle w:val="ITSTableText"/>
              <w:snapToGrid w:val="0"/>
              <w:rPr>
                <w:rFonts w:cs="Arial"/>
                <w:szCs w:val="18"/>
              </w:rPr>
            </w:pPr>
            <w:r w:rsidRPr="006C4A22">
              <w:rPr>
                <w:rFonts w:cs="Arial"/>
                <w:szCs w:val="18"/>
              </w:rPr>
              <w:t xml:space="preserve">Refer Service Catalogue </w:t>
            </w:r>
            <w:proofErr w:type="spellStart"/>
            <w:r w:rsidRPr="006C4A22">
              <w:rPr>
                <w:rFonts w:cs="Arial"/>
                <w:szCs w:val="18"/>
              </w:rPr>
              <w:t>ie</w:t>
            </w:r>
            <w:proofErr w:type="spellEnd"/>
            <w:r w:rsidRPr="006C4A22">
              <w:rPr>
                <w:rFonts w:cs="Arial"/>
                <w:szCs w:val="18"/>
              </w:rPr>
              <w:t xml:space="preserve"> for impacts as a result of putting in new service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1C30A11" w14:textId="77777777" w:rsidR="00B70109" w:rsidRPr="006C4A22" w:rsidRDefault="00B70109" w:rsidP="004C1371">
            <w:pPr>
              <w:pStyle w:val="ITSTableText"/>
              <w:snapToGrid w:val="0"/>
              <w:rPr>
                <w:szCs w:val="18"/>
              </w:rPr>
            </w:pPr>
            <w:r w:rsidRPr="006C4A22">
              <w:rPr>
                <w:szCs w:val="18"/>
              </w:rPr>
              <w:t>Moderate</w:t>
            </w: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2265FB6E" w14:textId="77777777" w:rsidR="00B70109" w:rsidRPr="006C4A22" w:rsidRDefault="00B70109" w:rsidP="004C1371">
            <w:pPr>
              <w:pStyle w:val="ITSTableText"/>
              <w:snapToGrid w:val="0"/>
              <w:rPr>
                <w:szCs w:val="18"/>
              </w:rPr>
            </w:pPr>
            <w:r w:rsidRPr="006C4A22">
              <w:rPr>
                <w:szCs w:val="18"/>
              </w:rPr>
              <w:t xml:space="preserve">Changes to management of students requiring assistance.  </w:t>
            </w:r>
          </w:p>
        </w:tc>
      </w:tr>
      <w:tr w:rsidR="00B70109" w:rsidRPr="009F5238" w14:paraId="0C7E96A8"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5CA24E62" w14:textId="77777777" w:rsidR="00B70109" w:rsidRPr="009F5238" w:rsidRDefault="00B70109" w:rsidP="004C1371">
            <w:pPr>
              <w:pStyle w:val="ITSTableText"/>
              <w:snapToGrid w:val="0"/>
              <w:rPr>
                <w:szCs w:val="18"/>
              </w:rPr>
            </w:pPr>
            <w:r>
              <w:rPr>
                <w:szCs w:val="18"/>
              </w:rPr>
              <w:t>IMP-2</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9A5E19D" w14:textId="77777777" w:rsidR="00B70109" w:rsidRPr="006C4A22" w:rsidRDefault="00B70109" w:rsidP="004C1371">
            <w:pPr>
              <w:pStyle w:val="ITSTableText"/>
              <w:snapToGrid w:val="0"/>
              <w:rPr>
                <w:rFonts w:cs="Arial"/>
                <w:szCs w:val="18"/>
              </w:rPr>
            </w:pPr>
            <w:r w:rsidRPr="006C4A22">
              <w:rPr>
                <w:rFonts w:cs="Arial"/>
                <w:szCs w:val="18"/>
              </w:rPr>
              <w:t>Student Centre staff</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BCD1FF9"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50686E"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02C2F6B1" w14:textId="77777777" w:rsidR="00B70109" w:rsidRPr="006C4A22" w:rsidRDefault="00B70109" w:rsidP="004C1371">
            <w:pPr>
              <w:autoSpaceDE w:val="0"/>
              <w:snapToGrid w:val="0"/>
              <w:spacing w:before="60" w:after="60"/>
              <w:rPr>
                <w:rFonts w:cs="Arial"/>
                <w:sz w:val="18"/>
                <w:szCs w:val="18"/>
              </w:rPr>
            </w:pPr>
          </w:p>
        </w:tc>
      </w:tr>
      <w:tr w:rsidR="00B70109" w:rsidRPr="009F5238" w14:paraId="1BCB25DA"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6F6660E8" w14:textId="77777777" w:rsidR="00B70109" w:rsidRDefault="00B70109" w:rsidP="004C1371">
            <w:pPr>
              <w:pStyle w:val="ITSTableText"/>
              <w:snapToGrid w:val="0"/>
              <w:rPr>
                <w:szCs w:val="18"/>
              </w:rPr>
            </w:pPr>
            <w:r>
              <w:rPr>
                <w:szCs w:val="18"/>
              </w:rPr>
              <w:t>IMP-3</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45A085C1" w14:textId="77777777" w:rsidR="00B70109" w:rsidRPr="006C4A22" w:rsidRDefault="00B70109" w:rsidP="004C1371">
            <w:pPr>
              <w:pStyle w:val="ITSTableText"/>
              <w:snapToGrid w:val="0"/>
              <w:rPr>
                <w:rFonts w:cs="Arial"/>
                <w:szCs w:val="18"/>
              </w:rPr>
            </w:pPr>
            <w:r w:rsidRPr="006C4A22">
              <w:rPr>
                <w:rFonts w:cs="Arial"/>
                <w:szCs w:val="18"/>
              </w:rPr>
              <w:t>13Melb</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A3813CE"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45CA5BF"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414F570B" w14:textId="77777777" w:rsidR="00B70109" w:rsidRPr="006C4A22" w:rsidRDefault="00B70109" w:rsidP="004C1371">
            <w:pPr>
              <w:autoSpaceDE w:val="0"/>
              <w:snapToGrid w:val="0"/>
              <w:spacing w:before="60" w:after="60"/>
              <w:rPr>
                <w:rFonts w:cs="Arial"/>
                <w:sz w:val="18"/>
                <w:szCs w:val="18"/>
              </w:rPr>
            </w:pPr>
          </w:p>
        </w:tc>
      </w:tr>
      <w:tr w:rsidR="00B70109" w:rsidRPr="009F5238" w14:paraId="0E8EDDDA"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5B77E267" w14:textId="77777777" w:rsidR="00B70109" w:rsidRDefault="00B70109" w:rsidP="004C1371">
            <w:pPr>
              <w:pStyle w:val="ITSTableText"/>
              <w:snapToGrid w:val="0"/>
              <w:rPr>
                <w:szCs w:val="18"/>
              </w:rPr>
            </w:pPr>
            <w:r>
              <w:rPr>
                <w:szCs w:val="18"/>
              </w:rPr>
              <w:t>IMP-4</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1356AD4" w14:textId="77777777" w:rsidR="00B70109" w:rsidRPr="006C4A22" w:rsidRDefault="00B70109" w:rsidP="004C1371">
            <w:pPr>
              <w:pStyle w:val="ITSTableText"/>
              <w:snapToGrid w:val="0"/>
              <w:rPr>
                <w:rFonts w:cs="Arial"/>
                <w:szCs w:val="18"/>
              </w:rPr>
            </w:pPr>
            <w:r w:rsidRPr="006C4A22">
              <w:rPr>
                <w:rFonts w:cs="Arial"/>
                <w:szCs w:val="18"/>
              </w:rPr>
              <w:t>Student Services staff</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94FFF97"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0CFCA7"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6645605E" w14:textId="77777777" w:rsidR="00B70109" w:rsidRPr="006C4A22" w:rsidRDefault="00B70109" w:rsidP="004C1371">
            <w:pPr>
              <w:autoSpaceDE w:val="0"/>
              <w:snapToGrid w:val="0"/>
              <w:spacing w:before="60" w:after="60"/>
              <w:rPr>
                <w:rFonts w:cs="Arial"/>
                <w:sz w:val="18"/>
                <w:szCs w:val="18"/>
              </w:rPr>
            </w:pPr>
          </w:p>
        </w:tc>
      </w:tr>
      <w:tr w:rsidR="00B70109" w:rsidRPr="009F5238" w14:paraId="40A53CF9"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19E1B6A9" w14:textId="77777777" w:rsidR="00B70109" w:rsidRDefault="00B70109" w:rsidP="004C1371">
            <w:pPr>
              <w:pStyle w:val="ITSTableText"/>
              <w:snapToGrid w:val="0"/>
              <w:rPr>
                <w:szCs w:val="18"/>
              </w:rPr>
            </w:pPr>
            <w:r>
              <w:rPr>
                <w:szCs w:val="18"/>
              </w:rPr>
              <w:t>IMP-5</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0329294C" w14:textId="77777777" w:rsidR="00B70109" w:rsidRPr="006C4A22" w:rsidRDefault="00B70109" w:rsidP="004C1371">
            <w:pPr>
              <w:pStyle w:val="ITSTableText"/>
              <w:snapToGrid w:val="0"/>
              <w:rPr>
                <w:rFonts w:cs="Arial"/>
                <w:szCs w:val="18"/>
              </w:rPr>
            </w:pPr>
            <w:r w:rsidRPr="006C4A22">
              <w:rPr>
                <w:rFonts w:cs="Arial"/>
                <w:szCs w:val="18"/>
              </w:rPr>
              <w:t>Academic staff</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D21E90D"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8F68A83"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252CBEEC" w14:textId="77777777" w:rsidR="00B70109" w:rsidRPr="006C4A22" w:rsidRDefault="00B70109" w:rsidP="004C1371">
            <w:pPr>
              <w:autoSpaceDE w:val="0"/>
              <w:snapToGrid w:val="0"/>
              <w:spacing w:before="60" w:after="60"/>
              <w:rPr>
                <w:rFonts w:cs="Arial"/>
                <w:sz w:val="18"/>
                <w:szCs w:val="18"/>
              </w:rPr>
            </w:pPr>
          </w:p>
        </w:tc>
      </w:tr>
      <w:tr w:rsidR="00B70109" w:rsidRPr="009F5238" w14:paraId="06B67A85"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1E21031C" w14:textId="77777777" w:rsidR="00B70109" w:rsidRDefault="00B70109" w:rsidP="004C1371">
            <w:pPr>
              <w:pStyle w:val="ITSTableText"/>
              <w:snapToGrid w:val="0"/>
              <w:rPr>
                <w:szCs w:val="18"/>
              </w:rPr>
            </w:pPr>
            <w:r>
              <w:rPr>
                <w:szCs w:val="18"/>
              </w:rPr>
              <w:t>IMP-6</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3811D2A" w14:textId="77777777" w:rsidR="00B70109" w:rsidRPr="006C4A22" w:rsidRDefault="00B70109" w:rsidP="004C1371">
            <w:pPr>
              <w:pStyle w:val="ITSTableText"/>
              <w:snapToGrid w:val="0"/>
              <w:rPr>
                <w:rFonts w:cs="Arial"/>
                <w:szCs w:val="18"/>
              </w:rPr>
            </w:pPr>
            <w:r w:rsidRPr="006C4A22">
              <w:rPr>
                <w:rFonts w:cs="Arial"/>
                <w:szCs w:val="18"/>
              </w:rPr>
              <w:t>Provost Office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B48C5DA"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DAFDC1"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7945D2D7" w14:textId="77777777" w:rsidR="00B70109" w:rsidRPr="006C4A22" w:rsidRDefault="00B70109" w:rsidP="004C1371">
            <w:pPr>
              <w:autoSpaceDE w:val="0"/>
              <w:snapToGrid w:val="0"/>
              <w:spacing w:before="60" w:after="60"/>
              <w:rPr>
                <w:rFonts w:cs="Arial"/>
                <w:sz w:val="18"/>
                <w:szCs w:val="18"/>
              </w:rPr>
            </w:pPr>
          </w:p>
        </w:tc>
      </w:tr>
    </w:tbl>
    <w:p w14:paraId="2186EFE6" w14:textId="77777777" w:rsidR="00B70109" w:rsidRDefault="00B70109" w:rsidP="00B854DD"/>
    <w:p w14:paraId="50AE0B24" w14:textId="77777777" w:rsidR="00D15195" w:rsidRDefault="000237FD" w:rsidP="00127725">
      <w:pPr>
        <w:pStyle w:val="ITSOutlineNumberedHeading2"/>
      </w:pPr>
      <w:bookmarkStart w:id="184" w:name="_Toc367281208"/>
      <w:r>
        <w:t>Work to date and schedule</w:t>
      </w:r>
      <w:bookmarkEnd w:id="184"/>
    </w:p>
    <w:p w14:paraId="3FEE53F2" w14:textId="77777777" w:rsidR="000237FD" w:rsidRDefault="000237FD" w:rsidP="00127725">
      <w:pPr>
        <w:pStyle w:val="ITSBodyText"/>
      </w:pPr>
    </w:p>
    <w:p w14:paraId="35174C06" w14:textId="77777777" w:rsidR="000237FD" w:rsidRPr="000237FD" w:rsidRDefault="000237FD" w:rsidP="00127725">
      <w:pPr>
        <w:pStyle w:val="ITSBodyText"/>
      </w:pPr>
    </w:p>
    <w:p w14:paraId="59CC453D" w14:textId="77777777" w:rsidR="00972F2F" w:rsidRDefault="00972F2F" w:rsidP="00972F2F">
      <w:pPr>
        <w:pStyle w:val="ITSOutlineNumberedHeading1"/>
        <w:rPr>
          <w:ins w:id="185" w:author="Paul Beaumont" w:date="2013-09-25T09:23:00Z"/>
        </w:rPr>
      </w:pPr>
      <w:bookmarkStart w:id="186" w:name="_Toc330389188"/>
      <w:bookmarkStart w:id="187" w:name="_Toc367281209"/>
      <w:r>
        <w:lastRenderedPageBreak/>
        <w:t>Summary project p</w:t>
      </w:r>
      <w:r w:rsidRPr="001A760D">
        <w:t>lan</w:t>
      </w:r>
      <w:bookmarkEnd w:id="186"/>
      <w:bookmarkEnd w:id="187"/>
    </w:p>
    <w:p w14:paraId="29D763F2" w14:textId="4722094A" w:rsidR="00AD450C" w:rsidRPr="00AD450C" w:rsidRDefault="00AD450C">
      <w:pPr>
        <w:pStyle w:val="ITSBodyText"/>
        <w:pPrChange w:id="188" w:author="Paul Beaumont" w:date="2013-09-25T09:23:00Z">
          <w:pPr>
            <w:pStyle w:val="ITSOutlineNumberedHeading1"/>
          </w:pPr>
        </w:pPrChange>
      </w:pPr>
      <w:ins w:id="189" w:author="Paul Beaumont" w:date="2013-09-25T09:23:00Z">
        <w:r w:rsidRPr="00E81D76">
          <w:rPr>
            <w:rFonts w:cs="Arial"/>
            <w:b/>
            <w:noProof/>
            <w:lang w:val="en-US" w:eastAsia="en-US"/>
            <w:rPrChange w:id="190" w:author="Unknown">
              <w:rPr>
                <w:b w:val="0"/>
                <w:bCs w:val="0"/>
                <w:noProof/>
                <w:lang w:val="en-US" w:eastAsia="en-US"/>
              </w:rPr>
            </w:rPrChange>
          </w:rPr>
          <w:drawing>
            <wp:inline distT="0" distB="0" distL="0" distR="0" wp14:anchorId="7FCB3592" wp14:editId="53E20776">
              <wp:extent cx="5976620" cy="1368620"/>
              <wp:effectExtent l="0" t="0" r="0" b="3175"/>
              <wp:docPr id="2" name="Picture 2" descr="841:Users:pbeaumont:Documents:Mobile 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1:Users:pbeaumont:Documents:Mobile Timeli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6620" cy="1368620"/>
                      </a:xfrm>
                      <a:prstGeom prst="rect">
                        <a:avLst/>
                      </a:prstGeom>
                      <a:noFill/>
                      <a:ln>
                        <a:noFill/>
                      </a:ln>
                    </pic:spPr>
                  </pic:pic>
                </a:graphicData>
              </a:graphic>
            </wp:inline>
          </w:drawing>
        </w:r>
      </w:ins>
    </w:p>
    <w:p w14:paraId="1E7F3413" w14:textId="189511C5" w:rsidR="00AD450C" w:rsidRPr="00AD450C" w:rsidRDefault="00972F2F" w:rsidP="00AD450C">
      <w:pPr>
        <w:pStyle w:val="ITSOutlineNumberedHeading2"/>
      </w:pPr>
      <w:bookmarkStart w:id="191" w:name="_Toc330389189"/>
      <w:bookmarkStart w:id="192" w:name="_Toc367281210"/>
      <w:r>
        <w:t>Milestone summary including stage gates</w:t>
      </w:r>
      <w:bookmarkEnd w:id="191"/>
      <w:bookmarkEnd w:id="192"/>
    </w:p>
    <w:p w14:paraId="0455BF0B" w14:textId="77777777" w:rsidR="00972F2F" w:rsidRPr="00020A0F" w:rsidRDefault="00972F2F" w:rsidP="00972F2F">
      <w:pPr>
        <w:pStyle w:val="ITSOutlineNumberedHeading3"/>
      </w:pPr>
      <w:bookmarkStart w:id="193" w:name="_Toc330389190"/>
      <w:r>
        <w:t>Mandatory m</w:t>
      </w:r>
      <w:r w:rsidRPr="00020A0F">
        <w:t>ilestones</w:t>
      </w:r>
      <w:bookmarkEnd w:id="193"/>
      <w:r w:rsidRPr="00020A0F">
        <w:t xml:space="preserve"> </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3"/>
        <w:gridCol w:w="1274"/>
        <w:gridCol w:w="1271"/>
        <w:gridCol w:w="3902"/>
      </w:tblGrid>
      <w:tr w:rsidR="00972F2F" w14:paraId="74FBEC31" w14:textId="77777777" w:rsidTr="000D6F76">
        <w:trPr>
          <w:trHeight w:val="341"/>
          <w:tblHeader/>
        </w:trPr>
        <w:tc>
          <w:tcPr>
            <w:tcW w:w="1652" w:type="pct"/>
            <w:shd w:val="clear" w:color="auto" w:fill="333333"/>
          </w:tcPr>
          <w:p w14:paraId="688EB20E" w14:textId="77777777" w:rsidR="00972F2F" w:rsidRDefault="00972F2F" w:rsidP="00BC4802">
            <w:pPr>
              <w:pStyle w:val="ITSTableColumnHeadingwhiteongrey"/>
            </w:pPr>
            <w:r>
              <w:t>Milestone</w:t>
            </w:r>
          </w:p>
        </w:tc>
        <w:tc>
          <w:tcPr>
            <w:tcW w:w="661" w:type="pct"/>
            <w:shd w:val="clear" w:color="auto" w:fill="333333"/>
          </w:tcPr>
          <w:p w14:paraId="4551B19B" w14:textId="77777777" w:rsidR="00972F2F" w:rsidRDefault="00972F2F" w:rsidP="00BC4802">
            <w:pPr>
              <w:pStyle w:val="ITSTableColumnHeadingwhiteongrey"/>
            </w:pPr>
            <w:r>
              <w:t>Planned Date</w:t>
            </w:r>
          </w:p>
        </w:tc>
        <w:tc>
          <w:tcPr>
            <w:tcW w:w="660" w:type="pct"/>
            <w:shd w:val="clear" w:color="auto" w:fill="333333"/>
          </w:tcPr>
          <w:p w14:paraId="6A175E13" w14:textId="77777777" w:rsidR="00972F2F" w:rsidRDefault="00972F2F" w:rsidP="00BC4802">
            <w:pPr>
              <w:pStyle w:val="ITSTableColumnHeadingwhiteongrey"/>
            </w:pPr>
            <w:r>
              <w:t>Required Accuracy</w:t>
            </w:r>
          </w:p>
        </w:tc>
        <w:tc>
          <w:tcPr>
            <w:tcW w:w="2026" w:type="pct"/>
            <w:shd w:val="clear" w:color="auto" w:fill="333333"/>
          </w:tcPr>
          <w:p w14:paraId="1D80E5C8" w14:textId="77777777" w:rsidR="00972F2F" w:rsidRDefault="00972F2F" w:rsidP="00BC4802">
            <w:pPr>
              <w:pStyle w:val="ITSTableColumnHeadingwhiteongrey"/>
            </w:pPr>
            <w:r>
              <w:t xml:space="preserve">Governance </w:t>
            </w:r>
          </w:p>
        </w:tc>
      </w:tr>
      <w:tr w:rsidR="00972F2F" w14:paraId="59E5E7C5" w14:textId="77777777" w:rsidTr="000D6F76">
        <w:trPr>
          <w:trHeight w:val="360"/>
        </w:trPr>
        <w:tc>
          <w:tcPr>
            <w:tcW w:w="1652" w:type="pct"/>
          </w:tcPr>
          <w:p w14:paraId="7FA0F906" w14:textId="77777777" w:rsidR="00972F2F" w:rsidRDefault="00972F2F" w:rsidP="00BC4802">
            <w:pPr>
              <w:pStyle w:val="ITSTableText"/>
            </w:pPr>
            <w:r>
              <w:t>Gate 2 – Service Charter</w:t>
            </w:r>
          </w:p>
        </w:tc>
        <w:tc>
          <w:tcPr>
            <w:tcW w:w="661" w:type="pct"/>
          </w:tcPr>
          <w:p w14:paraId="5D7E6AAA" w14:textId="77777777" w:rsidR="00972F2F" w:rsidRDefault="00B349EE" w:rsidP="00BC4802">
            <w:pPr>
              <w:pStyle w:val="ITSTableText"/>
            </w:pPr>
            <w:r>
              <w:t>09 2013</w:t>
            </w:r>
          </w:p>
        </w:tc>
        <w:tc>
          <w:tcPr>
            <w:tcW w:w="660" w:type="pct"/>
          </w:tcPr>
          <w:p w14:paraId="55CEF5F7" w14:textId="77777777" w:rsidR="00972F2F" w:rsidRDefault="00972F2F" w:rsidP="00BC4802">
            <w:pPr>
              <w:pStyle w:val="ITSTableText"/>
            </w:pPr>
            <w:r>
              <w:t xml:space="preserve">+/- </w:t>
            </w:r>
            <w:r w:rsidR="006C4A22">
              <w:t>1</w:t>
            </w:r>
            <w:r>
              <w:t>0%</w:t>
            </w:r>
          </w:p>
        </w:tc>
        <w:tc>
          <w:tcPr>
            <w:tcW w:w="2026" w:type="pct"/>
          </w:tcPr>
          <w:p w14:paraId="7FBEE862" w14:textId="77777777" w:rsidR="00972F2F" w:rsidRDefault="00972F2F" w:rsidP="00BC4802">
            <w:pPr>
              <w:pStyle w:val="ITSTableText"/>
            </w:pPr>
            <w:r>
              <w:t xml:space="preserve">SPMO / </w:t>
            </w:r>
            <w:r w:rsidR="006C4A22">
              <w:t>SMT</w:t>
            </w:r>
          </w:p>
        </w:tc>
      </w:tr>
      <w:tr w:rsidR="00972F2F" w14:paraId="36696FFA" w14:textId="77777777" w:rsidTr="000D6F76">
        <w:trPr>
          <w:trHeight w:val="360"/>
        </w:trPr>
        <w:tc>
          <w:tcPr>
            <w:tcW w:w="1652" w:type="pct"/>
          </w:tcPr>
          <w:p w14:paraId="63F94742" w14:textId="77777777" w:rsidR="00972F2F" w:rsidRDefault="00972F2F" w:rsidP="00BC4802">
            <w:pPr>
              <w:pStyle w:val="ITSTableText"/>
            </w:pPr>
            <w:r>
              <w:t>Gate 3 – Service Design</w:t>
            </w:r>
          </w:p>
        </w:tc>
        <w:tc>
          <w:tcPr>
            <w:tcW w:w="661" w:type="pct"/>
          </w:tcPr>
          <w:p w14:paraId="6D2F8EE2" w14:textId="77777777" w:rsidR="00972F2F" w:rsidRDefault="00B349EE" w:rsidP="00BC4802">
            <w:pPr>
              <w:pStyle w:val="ITSTableText"/>
            </w:pPr>
            <w:r>
              <w:t>10 2013</w:t>
            </w:r>
          </w:p>
        </w:tc>
        <w:tc>
          <w:tcPr>
            <w:tcW w:w="660" w:type="pct"/>
          </w:tcPr>
          <w:p w14:paraId="5489611F" w14:textId="77777777" w:rsidR="00972F2F" w:rsidRDefault="00972F2F" w:rsidP="00BC4802">
            <w:pPr>
              <w:pStyle w:val="ITSTableText"/>
            </w:pPr>
            <w:r>
              <w:t xml:space="preserve">+/- </w:t>
            </w:r>
            <w:r w:rsidR="006C4A22">
              <w:t>5</w:t>
            </w:r>
            <w:r>
              <w:t>0%</w:t>
            </w:r>
          </w:p>
        </w:tc>
        <w:tc>
          <w:tcPr>
            <w:tcW w:w="2026" w:type="pct"/>
          </w:tcPr>
          <w:p w14:paraId="355FC731" w14:textId="77777777" w:rsidR="00972F2F" w:rsidRDefault="00972F2F" w:rsidP="00BC4802">
            <w:pPr>
              <w:pStyle w:val="ITSTableText"/>
            </w:pPr>
            <w:r>
              <w:t xml:space="preserve">SPMO / PSG / </w:t>
            </w:r>
            <w:r w:rsidR="006C4A22">
              <w:t>SMT</w:t>
            </w:r>
          </w:p>
        </w:tc>
      </w:tr>
      <w:tr w:rsidR="00972F2F" w14:paraId="44829DA5" w14:textId="77777777" w:rsidTr="000D6F76">
        <w:trPr>
          <w:trHeight w:val="360"/>
        </w:trPr>
        <w:tc>
          <w:tcPr>
            <w:tcW w:w="1652" w:type="pct"/>
          </w:tcPr>
          <w:p w14:paraId="05F9A71C" w14:textId="77777777" w:rsidR="00972F2F" w:rsidRDefault="000D6F76" w:rsidP="000D6F76">
            <w:pPr>
              <w:pStyle w:val="ITSTableText"/>
              <w:ind w:left="1"/>
            </w:pPr>
            <w:r>
              <w:t xml:space="preserve">Implement simple functionality </w:t>
            </w:r>
          </w:p>
        </w:tc>
        <w:tc>
          <w:tcPr>
            <w:tcW w:w="661" w:type="pct"/>
          </w:tcPr>
          <w:p w14:paraId="558C961E" w14:textId="77777777" w:rsidR="00972F2F" w:rsidRDefault="00BC06F8" w:rsidP="00BC4802">
            <w:pPr>
              <w:pStyle w:val="ITSTableText"/>
            </w:pPr>
            <w:r>
              <w:t>12 2013</w:t>
            </w:r>
          </w:p>
        </w:tc>
        <w:tc>
          <w:tcPr>
            <w:tcW w:w="660" w:type="pct"/>
          </w:tcPr>
          <w:p w14:paraId="0D67D88A" w14:textId="77777777" w:rsidR="00972F2F" w:rsidRDefault="00972F2F" w:rsidP="00BC4802">
            <w:pPr>
              <w:pStyle w:val="ITSTableText"/>
            </w:pPr>
            <w:r>
              <w:t xml:space="preserve">+/- </w:t>
            </w:r>
            <w:r w:rsidR="006C4A22">
              <w:t>5</w:t>
            </w:r>
            <w:r>
              <w:t>0%</w:t>
            </w:r>
          </w:p>
        </w:tc>
        <w:tc>
          <w:tcPr>
            <w:tcW w:w="2026" w:type="pct"/>
          </w:tcPr>
          <w:p w14:paraId="63EADF3A" w14:textId="77777777" w:rsidR="00972F2F" w:rsidRDefault="00972F2F" w:rsidP="00BC4802">
            <w:pPr>
              <w:pStyle w:val="ITSTableText"/>
            </w:pPr>
            <w:r>
              <w:t xml:space="preserve">SPMO / PSG / </w:t>
            </w:r>
            <w:r w:rsidR="006C4A22">
              <w:t>SMT</w:t>
            </w:r>
          </w:p>
        </w:tc>
      </w:tr>
      <w:tr w:rsidR="000D6F76" w14:paraId="2BB15411" w14:textId="77777777" w:rsidTr="000D6F76">
        <w:trPr>
          <w:trHeight w:val="360"/>
        </w:trPr>
        <w:tc>
          <w:tcPr>
            <w:tcW w:w="1652" w:type="pct"/>
          </w:tcPr>
          <w:p w14:paraId="61E69A28" w14:textId="77777777" w:rsidR="000D6F76" w:rsidRDefault="000D6F76" w:rsidP="000D6F76">
            <w:pPr>
              <w:pStyle w:val="ITSTableText"/>
            </w:pPr>
            <w:r>
              <w:t>Implement complex functionality</w:t>
            </w:r>
          </w:p>
        </w:tc>
        <w:tc>
          <w:tcPr>
            <w:tcW w:w="661" w:type="pct"/>
          </w:tcPr>
          <w:p w14:paraId="66B4DADA" w14:textId="77777777" w:rsidR="000D6F76" w:rsidRDefault="000D6F76" w:rsidP="00BC4802">
            <w:pPr>
              <w:pStyle w:val="ITSTableText"/>
            </w:pPr>
            <w:r>
              <w:t>03 2014</w:t>
            </w:r>
          </w:p>
        </w:tc>
        <w:tc>
          <w:tcPr>
            <w:tcW w:w="660" w:type="pct"/>
          </w:tcPr>
          <w:p w14:paraId="433CD3BB" w14:textId="77777777" w:rsidR="000D6F76" w:rsidRDefault="000D6F76" w:rsidP="00DE1A1E">
            <w:pPr>
              <w:pStyle w:val="ITSTableText"/>
            </w:pPr>
            <w:r>
              <w:t>+/- 50%</w:t>
            </w:r>
          </w:p>
        </w:tc>
        <w:tc>
          <w:tcPr>
            <w:tcW w:w="2026" w:type="pct"/>
          </w:tcPr>
          <w:p w14:paraId="0F93946A" w14:textId="77777777" w:rsidR="000D6F76" w:rsidRDefault="000D6F76" w:rsidP="00DE1A1E">
            <w:pPr>
              <w:pStyle w:val="ITSTableText"/>
            </w:pPr>
            <w:r>
              <w:t>SPMO / PSG / SMT</w:t>
            </w:r>
          </w:p>
        </w:tc>
      </w:tr>
      <w:tr w:rsidR="000D6F76" w14:paraId="5C5AADB1" w14:textId="77777777" w:rsidTr="000D6F76">
        <w:trPr>
          <w:trHeight w:val="360"/>
        </w:trPr>
        <w:tc>
          <w:tcPr>
            <w:tcW w:w="1652" w:type="pct"/>
          </w:tcPr>
          <w:p w14:paraId="4CF2D46F" w14:textId="77777777" w:rsidR="000D6F76" w:rsidRDefault="000D6F76" w:rsidP="00BC4802">
            <w:pPr>
              <w:pStyle w:val="ITSTableText"/>
            </w:pPr>
            <w:r>
              <w:t>Gate 4 - Operational Acceptance (Go-Live)</w:t>
            </w:r>
          </w:p>
        </w:tc>
        <w:tc>
          <w:tcPr>
            <w:tcW w:w="661" w:type="pct"/>
          </w:tcPr>
          <w:p w14:paraId="1ACC9260" w14:textId="77777777" w:rsidR="000D6F76" w:rsidRDefault="000D6F76" w:rsidP="00BC4802">
            <w:pPr>
              <w:pStyle w:val="ITSTableText"/>
            </w:pPr>
            <w:r>
              <w:t>03 2014</w:t>
            </w:r>
          </w:p>
        </w:tc>
        <w:tc>
          <w:tcPr>
            <w:tcW w:w="660" w:type="pct"/>
          </w:tcPr>
          <w:p w14:paraId="35181D81" w14:textId="77777777" w:rsidR="000D6F76" w:rsidRDefault="000D6F76" w:rsidP="00BC4802">
            <w:pPr>
              <w:pStyle w:val="ITSTableText"/>
            </w:pPr>
            <w:r>
              <w:t>+/- 50%</w:t>
            </w:r>
          </w:p>
        </w:tc>
        <w:tc>
          <w:tcPr>
            <w:tcW w:w="2026" w:type="pct"/>
          </w:tcPr>
          <w:p w14:paraId="7930B347" w14:textId="77777777" w:rsidR="000D6F76" w:rsidRDefault="000D6F76" w:rsidP="00BC4802">
            <w:pPr>
              <w:pStyle w:val="ITSTableText"/>
            </w:pPr>
            <w:r>
              <w:t xml:space="preserve">SPMO / CAB </w:t>
            </w:r>
          </w:p>
        </w:tc>
      </w:tr>
      <w:tr w:rsidR="000D6F76" w14:paraId="2033C715" w14:textId="77777777" w:rsidTr="000D6F76">
        <w:trPr>
          <w:trHeight w:val="360"/>
        </w:trPr>
        <w:tc>
          <w:tcPr>
            <w:tcW w:w="1652" w:type="pct"/>
          </w:tcPr>
          <w:p w14:paraId="1DC645BB" w14:textId="77777777" w:rsidR="000D6F76" w:rsidRDefault="000D6F76" w:rsidP="00BC4802">
            <w:pPr>
              <w:pStyle w:val="ITSTableText"/>
            </w:pPr>
            <w:r>
              <w:t>Gate 5 – Service Operation (Project Closure)</w:t>
            </w:r>
          </w:p>
        </w:tc>
        <w:tc>
          <w:tcPr>
            <w:tcW w:w="661" w:type="pct"/>
          </w:tcPr>
          <w:p w14:paraId="5A6DD606" w14:textId="77777777" w:rsidR="000D6F76" w:rsidRDefault="000D6F76" w:rsidP="00BC4802">
            <w:pPr>
              <w:pStyle w:val="ITSTableText"/>
            </w:pPr>
            <w:r>
              <w:t>05 2014</w:t>
            </w:r>
          </w:p>
        </w:tc>
        <w:tc>
          <w:tcPr>
            <w:tcW w:w="660" w:type="pct"/>
          </w:tcPr>
          <w:p w14:paraId="42B87BC5" w14:textId="77777777" w:rsidR="000D6F76" w:rsidRDefault="000D6F76" w:rsidP="00BC4802">
            <w:pPr>
              <w:pStyle w:val="ITSTableText"/>
            </w:pPr>
            <w:r>
              <w:t>+/- 50%</w:t>
            </w:r>
          </w:p>
        </w:tc>
        <w:tc>
          <w:tcPr>
            <w:tcW w:w="2026" w:type="pct"/>
          </w:tcPr>
          <w:p w14:paraId="3A711B5E" w14:textId="77777777" w:rsidR="000D6F76" w:rsidRDefault="000D6F76" w:rsidP="00BC4802">
            <w:pPr>
              <w:pStyle w:val="ITSTableText"/>
            </w:pPr>
            <w:r>
              <w:t>SPMO / CAB</w:t>
            </w:r>
          </w:p>
        </w:tc>
      </w:tr>
    </w:tbl>
    <w:p w14:paraId="7D69339D" w14:textId="3885711D" w:rsidR="00972F2F" w:rsidDel="006F5B1C" w:rsidRDefault="00972F2F" w:rsidP="00972F2F">
      <w:pPr>
        <w:pStyle w:val="ITSInstructionalText"/>
        <w:rPr>
          <w:del w:id="194" w:author="Paul Beaumont" w:date="2013-10-15T14:10:00Z"/>
        </w:rPr>
      </w:pPr>
      <w:del w:id="195" w:author="Paul Beaumont" w:date="2013-10-15T14:10:00Z">
        <w:r w:rsidDel="006F5B1C">
          <w:delText>Project stage gates are required for all projects with a significant ITS impact, unless pre-approved at an earlier stage gate.</w:delText>
        </w:r>
      </w:del>
    </w:p>
    <w:p w14:paraId="47EDF6B6" w14:textId="77777777" w:rsidR="00972F2F" w:rsidRPr="001A760D" w:rsidRDefault="00972F2F" w:rsidP="00972F2F">
      <w:pPr>
        <w:pStyle w:val="ITSOutlineNumberedHeading2"/>
      </w:pPr>
      <w:bookmarkStart w:id="196" w:name="_Toc367281211"/>
      <w:bookmarkStart w:id="197" w:name="_Toc330389191"/>
      <w:r>
        <w:t>Next stage p</w:t>
      </w:r>
      <w:r w:rsidRPr="001A760D">
        <w:t>lan</w:t>
      </w:r>
      <w:bookmarkEnd w:id="196"/>
      <w:r w:rsidRPr="001A760D">
        <w:t xml:space="preserve"> </w:t>
      </w:r>
      <w:bookmarkEnd w:id="197"/>
    </w:p>
    <w:p w14:paraId="0F1E7485" w14:textId="77777777" w:rsidR="00972F2F" w:rsidRPr="00F54167" w:rsidRDefault="00972F2F" w:rsidP="00972F2F">
      <w:pPr>
        <w:pStyle w:val="ITSOutlineNumberedHeading3"/>
      </w:pPr>
      <w:bookmarkStart w:id="198" w:name="_Toc330389193"/>
      <w:r>
        <w:t>Next stage Cost summary</w:t>
      </w:r>
      <w:bookmarkEnd w:id="198"/>
      <w:r>
        <w:t xml:space="preserve"> </w:t>
      </w:r>
    </w:p>
    <w:p w14:paraId="1E68C1F9" w14:textId="77777777" w:rsidR="00972F2F" w:rsidRDefault="00972F2F" w:rsidP="00972F2F">
      <w:pPr>
        <w:pStyle w:val="ITSInstructionalText"/>
      </w:pPr>
      <w:r w:rsidRPr="001617D0">
        <w:t xml:space="preserve">Summarise the detailed analysis from the Budget Forecast template to complete the </w:t>
      </w:r>
      <w:r>
        <w:t>next</w:t>
      </w:r>
      <w:r w:rsidRPr="001617D0">
        <w:t xml:space="preserve"> stage as per the categories below</w:t>
      </w:r>
      <w:r>
        <w:t>.</w:t>
      </w:r>
    </w:p>
    <w:p w14:paraId="33E63504" w14:textId="77777777" w:rsidR="00972F2F" w:rsidRDefault="00972F2F" w:rsidP="00972F2F">
      <w:pPr>
        <w:pStyle w:val="ITSBodyText"/>
      </w:pPr>
      <w:r>
        <w:t xml:space="preserve">The source of the </w:t>
      </w:r>
      <w:r w:rsidR="006C4A22">
        <w:t>next</w:t>
      </w:r>
      <w:r w:rsidR="000D6F76">
        <w:t xml:space="preserve"> stage funding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1320"/>
        <w:gridCol w:w="1408"/>
        <w:gridCol w:w="1408"/>
        <w:gridCol w:w="1408"/>
        <w:gridCol w:w="1410"/>
        <w:gridCol w:w="1483"/>
      </w:tblGrid>
      <w:tr w:rsidR="00972F2F" w:rsidRPr="006E6B09" w14:paraId="2ADCB63A" w14:textId="77777777" w:rsidTr="00BC4802">
        <w:trPr>
          <w:trHeight w:val="511"/>
          <w:tblHeader/>
        </w:trPr>
        <w:tc>
          <w:tcPr>
            <w:tcW w:w="5000" w:type="pct"/>
            <w:gridSpan w:val="7"/>
            <w:shd w:val="clear" w:color="auto" w:fill="333333"/>
          </w:tcPr>
          <w:p w14:paraId="218C9FD7" w14:textId="77777777" w:rsidR="00972F2F" w:rsidRPr="0098211B" w:rsidRDefault="00972F2F" w:rsidP="00BC4802">
            <w:pPr>
              <w:pStyle w:val="ITSTableColumnHeadingwhiteongrey"/>
              <w:jc w:val="center"/>
              <w:rPr>
                <w:bCs/>
              </w:rPr>
            </w:pPr>
            <w:r w:rsidRPr="0098211B">
              <w:rPr>
                <w:bCs/>
              </w:rPr>
              <w:t xml:space="preserve">Project funding – needed to complete the next stage </w:t>
            </w:r>
          </w:p>
        </w:tc>
      </w:tr>
      <w:tr w:rsidR="00972F2F" w14:paraId="50591A6A" w14:textId="77777777" w:rsidTr="00BC4802">
        <w:trPr>
          <w:trHeight w:val="511"/>
        </w:trPr>
        <w:tc>
          <w:tcPr>
            <w:tcW w:w="619" w:type="pct"/>
          </w:tcPr>
          <w:p w14:paraId="70478E9B" w14:textId="77777777" w:rsidR="00972F2F" w:rsidRDefault="00972F2F" w:rsidP="00BC4802">
            <w:pPr>
              <w:pStyle w:val="ITSTableHeading"/>
            </w:pPr>
          </w:p>
        </w:tc>
        <w:tc>
          <w:tcPr>
            <w:tcW w:w="686" w:type="pct"/>
          </w:tcPr>
          <w:p w14:paraId="0436D1B7" w14:textId="77703E57" w:rsidR="00972F2F" w:rsidRDefault="00972F2F" w:rsidP="00BC4802">
            <w:pPr>
              <w:pStyle w:val="ITSTableHeading"/>
              <w:jc w:val="right"/>
            </w:pPr>
            <w:del w:id="199" w:author="Paul Beaumont" w:date="2013-09-25T09:29:00Z">
              <w:r w:rsidDel="008F25C2">
                <w:delText xml:space="preserve">YYYY </w:delText>
              </w:r>
            </w:del>
            <w:ins w:id="200" w:author="Paul Beaumont" w:date="2013-09-25T09:29:00Z">
              <w:r w:rsidR="008F25C2">
                <w:t xml:space="preserve">2013 </w:t>
              </w:r>
            </w:ins>
            <w:r>
              <w:t>$</w:t>
            </w:r>
          </w:p>
        </w:tc>
        <w:tc>
          <w:tcPr>
            <w:tcW w:w="731" w:type="pct"/>
          </w:tcPr>
          <w:p w14:paraId="46180144" w14:textId="47DBAB42" w:rsidR="00972F2F" w:rsidRDefault="00972F2F" w:rsidP="00BC4802">
            <w:pPr>
              <w:pStyle w:val="ITSTableHeading"/>
              <w:jc w:val="right"/>
            </w:pPr>
            <w:del w:id="201" w:author="Paul Beaumont" w:date="2013-10-15T14:10:00Z">
              <w:r w:rsidDel="006F5B1C">
                <w:delText xml:space="preserve">YYYY </w:delText>
              </w:r>
            </w:del>
            <w:ins w:id="202" w:author="Paul Beaumont" w:date="2013-10-15T14:10:00Z">
              <w:r w:rsidR="006F5B1C">
                <w:t xml:space="preserve">2014 </w:t>
              </w:r>
            </w:ins>
            <w:r>
              <w:t>$</w:t>
            </w:r>
          </w:p>
        </w:tc>
        <w:tc>
          <w:tcPr>
            <w:tcW w:w="731" w:type="pct"/>
          </w:tcPr>
          <w:p w14:paraId="21F578DA" w14:textId="77777777" w:rsidR="00972F2F" w:rsidRDefault="00972F2F" w:rsidP="00BC4802">
            <w:pPr>
              <w:pStyle w:val="ITSTableHeading"/>
              <w:jc w:val="right"/>
            </w:pPr>
            <w:r>
              <w:t>YYYY $</w:t>
            </w:r>
          </w:p>
        </w:tc>
        <w:tc>
          <w:tcPr>
            <w:tcW w:w="731" w:type="pct"/>
          </w:tcPr>
          <w:p w14:paraId="612A134B" w14:textId="77777777" w:rsidR="00972F2F" w:rsidRDefault="00972F2F" w:rsidP="00BC4802">
            <w:pPr>
              <w:pStyle w:val="ITSTableHeading"/>
              <w:jc w:val="right"/>
            </w:pPr>
            <w:r>
              <w:t>YYYY $</w:t>
            </w:r>
          </w:p>
        </w:tc>
        <w:tc>
          <w:tcPr>
            <w:tcW w:w="732" w:type="pct"/>
          </w:tcPr>
          <w:p w14:paraId="263304C1" w14:textId="77777777" w:rsidR="00972F2F" w:rsidRDefault="00972F2F" w:rsidP="00BC4802">
            <w:pPr>
              <w:pStyle w:val="ITSTableHeading"/>
              <w:jc w:val="right"/>
            </w:pPr>
            <w:r>
              <w:t>YYYY $</w:t>
            </w:r>
          </w:p>
        </w:tc>
        <w:tc>
          <w:tcPr>
            <w:tcW w:w="770" w:type="pct"/>
          </w:tcPr>
          <w:p w14:paraId="0E4A3828" w14:textId="77777777" w:rsidR="00972F2F" w:rsidRDefault="00972F2F" w:rsidP="00BC4802">
            <w:pPr>
              <w:pStyle w:val="ITSTableHeading"/>
              <w:jc w:val="right"/>
            </w:pPr>
            <w:r>
              <w:t>Total $</w:t>
            </w:r>
            <w:r w:rsidRPr="0098211B">
              <w:rPr>
                <w:color w:val="FFFFFF"/>
              </w:rPr>
              <w:t>.</w:t>
            </w:r>
          </w:p>
        </w:tc>
      </w:tr>
      <w:tr w:rsidR="00D91440" w:rsidRPr="0098211B" w14:paraId="6D37DD9B" w14:textId="77777777" w:rsidTr="00D91440">
        <w:trPr>
          <w:trHeight w:val="580"/>
          <w:ins w:id="203" w:author="Paul Beaumont" w:date="2013-10-15T14:26:00Z"/>
        </w:trPr>
        <w:tc>
          <w:tcPr>
            <w:tcW w:w="619" w:type="pct"/>
          </w:tcPr>
          <w:p w14:paraId="6A3DB065" w14:textId="77777777" w:rsidR="00D91440" w:rsidRDefault="00D91440" w:rsidP="00D91440">
            <w:pPr>
              <w:pStyle w:val="ITSTableHeading"/>
              <w:rPr>
                <w:ins w:id="204" w:author="Paul Beaumont" w:date="2013-10-15T14:26:00Z"/>
              </w:rPr>
            </w:pPr>
            <w:ins w:id="205" w:author="Paul Beaumont" w:date="2013-10-15T14:26:00Z">
              <w:r>
                <w:t>Salaries</w:t>
              </w:r>
            </w:ins>
          </w:p>
        </w:tc>
        <w:tc>
          <w:tcPr>
            <w:tcW w:w="686" w:type="pct"/>
          </w:tcPr>
          <w:p w14:paraId="5BA5099A" w14:textId="77777777" w:rsidR="00D91440" w:rsidRPr="0098211B" w:rsidRDefault="00D91440" w:rsidP="00D91440">
            <w:pPr>
              <w:pStyle w:val="ITSTableText"/>
              <w:jc w:val="right"/>
              <w:rPr>
                <w:ins w:id="206" w:author="Paul Beaumont" w:date="2013-10-15T14:26:00Z"/>
                <w:szCs w:val="18"/>
                <w:lang w:val="en-NZ"/>
              </w:rPr>
            </w:pPr>
            <w:ins w:id="207" w:author="Paul Beaumont" w:date="2013-10-15T14:26:00Z">
              <w:r>
                <w:rPr>
                  <w:szCs w:val="18"/>
                  <w:lang w:val="en-NZ"/>
                </w:rPr>
                <w:t>90,000</w:t>
              </w:r>
            </w:ins>
          </w:p>
        </w:tc>
        <w:tc>
          <w:tcPr>
            <w:tcW w:w="731" w:type="pct"/>
          </w:tcPr>
          <w:p w14:paraId="656E3CE6" w14:textId="77777777" w:rsidR="00D91440" w:rsidRPr="0098211B" w:rsidRDefault="00D91440" w:rsidP="00D91440">
            <w:pPr>
              <w:pStyle w:val="ITSTableText"/>
              <w:jc w:val="right"/>
              <w:rPr>
                <w:ins w:id="208" w:author="Paul Beaumont" w:date="2013-10-15T14:26:00Z"/>
                <w:szCs w:val="18"/>
                <w:lang w:val="en-NZ"/>
              </w:rPr>
            </w:pPr>
            <w:ins w:id="209" w:author="Paul Beaumont" w:date="2013-10-15T14:26:00Z">
              <w:r>
                <w:rPr>
                  <w:szCs w:val="18"/>
                  <w:lang w:val="en-NZ"/>
                </w:rPr>
                <w:t>80000</w:t>
              </w:r>
            </w:ins>
          </w:p>
        </w:tc>
        <w:tc>
          <w:tcPr>
            <w:tcW w:w="731" w:type="pct"/>
          </w:tcPr>
          <w:p w14:paraId="5123293B" w14:textId="77777777" w:rsidR="00D91440" w:rsidRPr="0098211B" w:rsidRDefault="00D91440" w:rsidP="00D91440">
            <w:pPr>
              <w:pStyle w:val="ITSTableText"/>
              <w:jc w:val="right"/>
              <w:rPr>
                <w:ins w:id="210" w:author="Paul Beaumont" w:date="2013-10-15T14:26:00Z"/>
                <w:szCs w:val="18"/>
                <w:lang w:val="en-NZ"/>
              </w:rPr>
            </w:pPr>
          </w:p>
        </w:tc>
        <w:tc>
          <w:tcPr>
            <w:tcW w:w="731" w:type="pct"/>
          </w:tcPr>
          <w:p w14:paraId="4CF1A8EE" w14:textId="77777777" w:rsidR="00D91440" w:rsidRPr="0098211B" w:rsidRDefault="00D91440" w:rsidP="00D91440">
            <w:pPr>
              <w:pStyle w:val="ITSTableText"/>
              <w:jc w:val="right"/>
              <w:rPr>
                <w:ins w:id="211" w:author="Paul Beaumont" w:date="2013-10-15T14:26:00Z"/>
                <w:szCs w:val="18"/>
                <w:lang w:val="en-NZ"/>
              </w:rPr>
            </w:pPr>
          </w:p>
        </w:tc>
        <w:tc>
          <w:tcPr>
            <w:tcW w:w="732" w:type="pct"/>
          </w:tcPr>
          <w:p w14:paraId="6DEA8CE6" w14:textId="77777777" w:rsidR="00D91440" w:rsidRPr="0098211B" w:rsidRDefault="00D91440" w:rsidP="00D91440">
            <w:pPr>
              <w:pStyle w:val="ITSTableText"/>
              <w:jc w:val="right"/>
              <w:rPr>
                <w:ins w:id="212" w:author="Paul Beaumont" w:date="2013-10-15T14:26:00Z"/>
                <w:szCs w:val="18"/>
                <w:lang w:val="en-NZ"/>
              </w:rPr>
            </w:pPr>
          </w:p>
        </w:tc>
        <w:tc>
          <w:tcPr>
            <w:tcW w:w="770" w:type="pct"/>
          </w:tcPr>
          <w:p w14:paraId="5A2C369C" w14:textId="77777777" w:rsidR="00D91440" w:rsidRPr="0098211B" w:rsidRDefault="00D91440" w:rsidP="00D91440">
            <w:pPr>
              <w:pStyle w:val="ITSTableText"/>
              <w:jc w:val="right"/>
              <w:rPr>
                <w:ins w:id="213" w:author="Paul Beaumont" w:date="2013-10-15T14:26:00Z"/>
                <w:szCs w:val="18"/>
                <w:lang w:val="en-NZ"/>
              </w:rPr>
            </w:pPr>
            <w:ins w:id="214" w:author="Paul Beaumont" w:date="2013-10-15T14:26:00Z">
              <w:r>
                <w:rPr>
                  <w:szCs w:val="18"/>
                  <w:lang w:val="en-NZ"/>
                </w:rPr>
                <w:t>170,000</w:t>
              </w:r>
            </w:ins>
          </w:p>
        </w:tc>
      </w:tr>
      <w:tr w:rsidR="00D91440" w:rsidRPr="0098211B" w14:paraId="2E9DA93A" w14:textId="77777777" w:rsidTr="00BC4802">
        <w:trPr>
          <w:trHeight w:val="580"/>
          <w:ins w:id="215" w:author="Paul Beaumont" w:date="2013-10-15T14:25:00Z"/>
        </w:trPr>
        <w:tc>
          <w:tcPr>
            <w:tcW w:w="619" w:type="pct"/>
          </w:tcPr>
          <w:p w14:paraId="23566ED0" w14:textId="5BF7436D" w:rsidR="00D91440" w:rsidRDefault="00D91440" w:rsidP="00BC4802">
            <w:pPr>
              <w:pStyle w:val="ITSTableHeading"/>
              <w:rPr>
                <w:ins w:id="216" w:author="Paul Beaumont" w:date="2013-10-15T14:25:00Z"/>
              </w:rPr>
            </w:pPr>
            <w:ins w:id="217" w:author="Paul Beaumont" w:date="2013-10-15T14:26:00Z">
              <w:r>
                <w:t>Consulting</w:t>
              </w:r>
            </w:ins>
          </w:p>
        </w:tc>
        <w:tc>
          <w:tcPr>
            <w:tcW w:w="686" w:type="pct"/>
          </w:tcPr>
          <w:p w14:paraId="45E5D975" w14:textId="48160982" w:rsidR="00D91440" w:rsidRDefault="000A6544" w:rsidP="00BC4802">
            <w:pPr>
              <w:pStyle w:val="ITSTableText"/>
              <w:jc w:val="right"/>
              <w:rPr>
                <w:ins w:id="218" w:author="Paul Beaumont" w:date="2013-10-15T14:25:00Z"/>
                <w:szCs w:val="18"/>
                <w:lang w:val="en-NZ"/>
              </w:rPr>
            </w:pPr>
            <w:ins w:id="219" w:author="Paul Beaumont" w:date="2013-10-15T14:27:00Z">
              <w:r>
                <w:rPr>
                  <w:szCs w:val="18"/>
                  <w:lang w:val="en-NZ"/>
                </w:rPr>
                <w:t>40000</w:t>
              </w:r>
            </w:ins>
          </w:p>
        </w:tc>
        <w:tc>
          <w:tcPr>
            <w:tcW w:w="731" w:type="pct"/>
          </w:tcPr>
          <w:p w14:paraId="1DD44AAD" w14:textId="097BF997" w:rsidR="00D91440" w:rsidRDefault="000A6544" w:rsidP="00BC4802">
            <w:pPr>
              <w:pStyle w:val="ITSTableText"/>
              <w:jc w:val="right"/>
              <w:rPr>
                <w:ins w:id="220" w:author="Paul Beaumont" w:date="2013-10-15T14:25:00Z"/>
                <w:szCs w:val="18"/>
                <w:lang w:val="en-NZ"/>
              </w:rPr>
            </w:pPr>
            <w:ins w:id="221" w:author="Paul Beaumont" w:date="2013-10-15T14:27:00Z">
              <w:r>
                <w:rPr>
                  <w:szCs w:val="18"/>
                  <w:lang w:val="en-NZ"/>
                </w:rPr>
                <w:t>100000</w:t>
              </w:r>
            </w:ins>
          </w:p>
        </w:tc>
        <w:tc>
          <w:tcPr>
            <w:tcW w:w="731" w:type="pct"/>
          </w:tcPr>
          <w:p w14:paraId="74419B46" w14:textId="77777777" w:rsidR="00D91440" w:rsidRPr="0098211B" w:rsidRDefault="00D91440" w:rsidP="00BC4802">
            <w:pPr>
              <w:pStyle w:val="ITSTableText"/>
              <w:jc w:val="right"/>
              <w:rPr>
                <w:ins w:id="222" w:author="Paul Beaumont" w:date="2013-10-15T14:25:00Z"/>
                <w:szCs w:val="18"/>
                <w:lang w:val="en-NZ"/>
              </w:rPr>
            </w:pPr>
          </w:p>
        </w:tc>
        <w:tc>
          <w:tcPr>
            <w:tcW w:w="731" w:type="pct"/>
          </w:tcPr>
          <w:p w14:paraId="13EEB0C3" w14:textId="77777777" w:rsidR="00D91440" w:rsidRPr="0098211B" w:rsidRDefault="00D91440" w:rsidP="00BC4802">
            <w:pPr>
              <w:pStyle w:val="ITSTableText"/>
              <w:jc w:val="right"/>
              <w:rPr>
                <w:ins w:id="223" w:author="Paul Beaumont" w:date="2013-10-15T14:25:00Z"/>
                <w:szCs w:val="18"/>
                <w:lang w:val="en-NZ"/>
              </w:rPr>
            </w:pPr>
          </w:p>
        </w:tc>
        <w:tc>
          <w:tcPr>
            <w:tcW w:w="732" w:type="pct"/>
          </w:tcPr>
          <w:p w14:paraId="46FFE4B5" w14:textId="77777777" w:rsidR="00D91440" w:rsidRPr="0098211B" w:rsidRDefault="00D91440" w:rsidP="00BC4802">
            <w:pPr>
              <w:pStyle w:val="ITSTableText"/>
              <w:jc w:val="right"/>
              <w:rPr>
                <w:ins w:id="224" w:author="Paul Beaumont" w:date="2013-10-15T14:25:00Z"/>
                <w:szCs w:val="18"/>
                <w:lang w:val="en-NZ"/>
              </w:rPr>
            </w:pPr>
          </w:p>
        </w:tc>
        <w:tc>
          <w:tcPr>
            <w:tcW w:w="770" w:type="pct"/>
          </w:tcPr>
          <w:p w14:paraId="61F5D29D" w14:textId="23C63FE9" w:rsidR="00D91440" w:rsidRDefault="00D91440" w:rsidP="00BC4802">
            <w:pPr>
              <w:pStyle w:val="ITSTableText"/>
              <w:jc w:val="right"/>
              <w:rPr>
                <w:ins w:id="225" w:author="Paul Beaumont" w:date="2013-10-15T14:25:00Z"/>
                <w:szCs w:val="18"/>
                <w:lang w:val="en-NZ"/>
              </w:rPr>
            </w:pPr>
            <w:ins w:id="226" w:author="Paul Beaumont" w:date="2013-10-15T14:27:00Z">
              <w:r>
                <w:rPr>
                  <w:szCs w:val="18"/>
                  <w:lang w:val="en-NZ"/>
                </w:rPr>
                <w:t>140000</w:t>
              </w:r>
            </w:ins>
          </w:p>
        </w:tc>
      </w:tr>
      <w:tr w:rsidR="00972F2F" w:rsidRPr="0098211B" w:rsidDel="00D91440" w14:paraId="2D472CC7" w14:textId="2636B241" w:rsidTr="00BC4802">
        <w:trPr>
          <w:trHeight w:val="580"/>
          <w:del w:id="227" w:author="Paul Beaumont" w:date="2013-10-15T14:26:00Z"/>
        </w:trPr>
        <w:tc>
          <w:tcPr>
            <w:tcW w:w="619" w:type="pct"/>
          </w:tcPr>
          <w:p w14:paraId="05574414" w14:textId="3CE42B19" w:rsidR="00972F2F" w:rsidDel="00D91440" w:rsidRDefault="00972F2F" w:rsidP="00BC4802">
            <w:pPr>
              <w:pStyle w:val="ITSTableHeading"/>
              <w:rPr>
                <w:del w:id="228" w:author="Paul Beaumont" w:date="2013-10-15T14:26:00Z"/>
              </w:rPr>
            </w:pPr>
            <w:del w:id="229" w:author="Paul Beaumont" w:date="2013-10-15T14:26:00Z">
              <w:r w:rsidDel="00D91440">
                <w:delText>Salaries</w:delText>
              </w:r>
            </w:del>
          </w:p>
        </w:tc>
        <w:tc>
          <w:tcPr>
            <w:tcW w:w="686" w:type="pct"/>
          </w:tcPr>
          <w:p w14:paraId="7FDB787F" w14:textId="49F0318A" w:rsidR="00972F2F" w:rsidRPr="0098211B" w:rsidDel="00D91440" w:rsidRDefault="00972F2F" w:rsidP="00BC4802">
            <w:pPr>
              <w:pStyle w:val="ITSTableText"/>
              <w:jc w:val="right"/>
              <w:rPr>
                <w:del w:id="230" w:author="Paul Beaumont" w:date="2013-10-15T14:26:00Z"/>
                <w:szCs w:val="18"/>
                <w:lang w:val="en-NZ"/>
              </w:rPr>
            </w:pPr>
          </w:p>
        </w:tc>
        <w:tc>
          <w:tcPr>
            <w:tcW w:w="731" w:type="pct"/>
          </w:tcPr>
          <w:p w14:paraId="21AA9A0C" w14:textId="631C0FE2" w:rsidR="00972F2F" w:rsidRPr="0098211B" w:rsidDel="00D91440" w:rsidRDefault="00972F2F" w:rsidP="00BC4802">
            <w:pPr>
              <w:pStyle w:val="ITSTableText"/>
              <w:jc w:val="right"/>
              <w:rPr>
                <w:del w:id="231" w:author="Paul Beaumont" w:date="2013-10-15T14:26:00Z"/>
                <w:szCs w:val="18"/>
                <w:lang w:val="en-NZ"/>
              </w:rPr>
            </w:pPr>
          </w:p>
        </w:tc>
        <w:tc>
          <w:tcPr>
            <w:tcW w:w="731" w:type="pct"/>
          </w:tcPr>
          <w:p w14:paraId="28E48638" w14:textId="469A3E92" w:rsidR="00972F2F" w:rsidRPr="0098211B" w:rsidDel="00D91440" w:rsidRDefault="00972F2F" w:rsidP="00BC4802">
            <w:pPr>
              <w:pStyle w:val="ITSTableText"/>
              <w:jc w:val="right"/>
              <w:rPr>
                <w:del w:id="232" w:author="Paul Beaumont" w:date="2013-10-15T14:26:00Z"/>
                <w:szCs w:val="18"/>
                <w:lang w:val="en-NZ"/>
              </w:rPr>
            </w:pPr>
          </w:p>
        </w:tc>
        <w:tc>
          <w:tcPr>
            <w:tcW w:w="731" w:type="pct"/>
          </w:tcPr>
          <w:p w14:paraId="61FDCD3C" w14:textId="265F4F57" w:rsidR="00972F2F" w:rsidRPr="0098211B" w:rsidDel="00D91440" w:rsidRDefault="00972F2F" w:rsidP="00BC4802">
            <w:pPr>
              <w:pStyle w:val="ITSTableText"/>
              <w:jc w:val="right"/>
              <w:rPr>
                <w:del w:id="233" w:author="Paul Beaumont" w:date="2013-10-15T14:26:00Z"/>
                <w:szCs w:val="18"/>
                <w:lang w:val="en-NZ"/>
              </w:rPr>
            </w:pPr>
          </w:p>
        </w:tc>
        <w:tc>
          <w:tcPr>
            <w:tcW w:w="732" w:type="pct"/>
          </w:tcPr>
          <w:p w14:paraId="60B76E28" w14:textId="31739074" w:rsidR="00972F2F" w:rsidRPr="0098211B" w:rsidDel="00D91440" w:rsidRDefault="00972F2F" w:rsidP="00BC4802">
            <w:pPr>
              <w:pStyle w:val="ITSTableText"/>
              <w:jc w:val="right"/>
              <w:rPr>
                <w:del w:id="234" w:author="Paul Beaumont" w:date="2013-10-15T14:26:00Z"/>
                <w:szCs w:val="18"/>
                <w:lang w:val="en-NZ"/>
              </w:rPr>
            </w:pPr>
          </w:p>
        </w:tc>
        <w:tc>
          <w:tcPr>
            <w:tcW w:w="770" w:type="pct"/>
          </w:tcPr>
          <w:p w14:paraId="7809DBEE" w14:textId="6B152B9A" w:rsidR="00972F2F" w:rsidRPr="0098211B" w:rsidDel="00D91440" w:rsidRDefault="00972F2F" w:rsidP="00BC4802">
            <w:pPr>
              <w:pStyle w:val="ITSTableText"/>
              <w:jc w:val="right"/>
              <w:rPr>
                <w:del w:id="235" w:author="Paul Beaumont" w:date="2013-10-15T14:26:00Z"/>
                <w:szCs w:val="18"/>
                <w:lang w:val="en-NZ"/>
              </w:rPr>
            </w:pPr>
          </w:p>
        </w:tc>
      </w:tr>
      <w:tr w:rsidR="00972F2F" w:rsidRPr="0098211B" w14:paraId="0F3CC01D" w14:textId="77777777" w:rsidTr="00BC4802">
        <w:trPr>
          <w:trHeight w:val="580"/>
        </w:trPr>
        <w:tc>
          <w:tcPr>
            <w:tcW w:w="619" w:type="pct"/>
          </w:tcPr>
          <w:p w14:paraId="1E8D96C0" w14:textId="77777777" w:rsidR="00972F2F" w:rsidRDefault="00972F2F" w:rsidP="00BC4802">
            <w:pPr>
              <w:pStyle w:val="ITSTableHeading"/>
            </w:pPr>
            <w:r>
              <w:t>Supplies</w:t>
            </w:r>
          </w:p>
        </w:tc>
        <w:tc>
          <w:tcPr>
            <w:tcW w:w="686" w:type="pct"/>
          </w:tcPr>
          <w:p w14:paraId="38DD1007" w14:textId="4E1F5B4F" w:rsidR="00972F2F" w:rsidRPr="0098211B" w:rsidRDefault="00D91440" w:rsidP="00BC4802">
            <w:pPr>
              <w:pStyle w:val="ITSTableText"/>
              <w:jc w:val="right"/>
              <w:rPr>
                <w:szCs w:val="18"/>
                <w:lang w:val="en-NZ"/>
              </w:rPr>
            </w:pPr>
            <w:ins w:id="236" w:author="Paul Beaumont" w:date="2013-10-15T14:23:00Z">
              <w:r>
                <w:rPr>
                  <w:szCs w:val="18"/>
                  <w:lang w:val="en-NZ"/>
                </w:rPr>
                <w:t>30000</w:t>
              </w:r>
            </w:ins>
          </w:p>
        </w:tc>
        <w:tc>
          <w:tcPr>
            <w:tcW w:w="731" w:type="pct"/>
          </w:tcPr>
          <w:p w14:paraId="13BCB2F0" w14:textId="7E3F32B2" w:rsidR="00972F2F" w:rsidRPr="0098211B" w:rsidRDefault="00D91440" w:rsidP="00BC4802">
            <w:pPr>
              <w:pStyle w:val="ITSTableText"/>
              <w:jc w:val="right"/>
              <w:rPr>
                <w:szCs w:val="18"/>
                <w:lang w:val="en-NZ"/>
              </w:rPr>
            </w:pPr>
            <w:ins w:id="237" w:author="Paul Beaumont" w:date="2013-10-15T14:24:00Z">
              <w:r>
                <w:rPr>
                  <w:szCs w:val="18"/>
                  <w:lang w:val="en-NZ"/>
                </w:rPr>
                <w:t>0</w:t>
              </w:r>
            </w:ins>
          </w:p>
        </w:tc>
        <w:tc>
          <w:tcPr>
            <w:tcW w:w="731" w:type="pct"/>
          </w:tcPr>
          <w:p w14:paraId="49296539" w14:textId="77777777" w:rsidR="00972F2F" w:rsidRPr="0098211B" w:rsidRDefault="00972F2F" w:rsidP="00BC4802">
            <w:pPr>
              <w:pStyle w:val="ITSTableText"/>
              <w:jc w:val="right"/>
              <w:rPr>
                <w:szCs w:val="18"/>
                <w:lang w:val="en-NZ"/>
              </w:rPr>
            </w:pPr>
          </w:p>
        </w:tc>
        <w:tc>
          <w:tcPr>
            <w:tcW w:w="731" w:type="pct"/>
          </w:tcPr>
          <w:p w14:paraId="541D12D9" w14:textId="77777777" w:rsidR="00972F2F" w:rsidRPr="0098211B" w:rsidRDefault="00972F2F" w:rsidP="00BC4802">
            <w:pPr>
              <w:pStyle w:val="ITSTableText"/>
              <w:jc w:val="right"/>
              <w:rPr>
                <w:szCs w:val="18"/>
                <w:lang w:val="en-NZ"/>
              </w:rPr>
            </w:pPr>
          </w:p>
        </w:tc>
        <w:tc>
          <w:tcPr>
            <w:tcW w:w="732" w:type="pct"/>
          </w:tcPr>
          <w:p w14:paraId="7A68F22F" w14:textId="77777777" w:rsidR="00972F2F" w:rsidRPr="0098211B" w:rsidRDefault="00972F2F" w:rsidP="00BC4802">
            <w:pPr>
              <w:pStyle w:val="ITSTableText"/>
              <w:jc w:val="right"/>
              <w:rPr>
                <w:szCs w:val="18"/>
                <w:lang w:val="en-NZ"/>
              </w:rPr>
            </w:pPr>
          </w:p>
        </w:tc>
        <w:tc>
          <w:tcPr>
            <w:tcW w:w="770" w:type="pct"/>
          </w:tcPr>
          <w:p w14:paraId="271FEFBC" w14:textId="7F8B1CDA" w:rsidR="00972F2F" w:rsidRPr="0098211B" w:rsidRDefault="00D91440" w:rsidP="00BC4802">
            <w:pPr>
              <w:pStyle w:val="ITSTableText"/>
              <w:jc w:val="right"/>
              <w:rPr>
                <w:szCs w:val="18"/>
                <w:lang w:val="en-NZ"/>
              </w:rPr>
            </w:pPr>
            <w:ins w:id="238" w:author="Paul Beaumont" w:date="2013-10-15T14:23:00Z">
              <w:r>
                <w:rPr>
                  <w:szCs w:val="18"/>
                  <w:lang w:val="en-NZ"/>
                </w:rPr>
                <w:t>30</w:t>
              </w:r>
            </w:ins>
            <w:ins w:id="239" w:author="Paul Beaumont" w:date="2013-09-25T09:30:00Z">
              <w:r w:rsidR="008F25C2">
                <w:rPr>
                  <w:szCs w:val="18"/>
                  <w:lang w:val="en-NZ"/>
                </w:rPr>
                <w:t>,</w:t>
              </w:r>
            </w:ins>
            <w:ins w:id="240" w:author="Paul Beaumont" w:date="2013-09-25T09:25:00Z">
              <w:r w:rsidR="00AD450C">
                <w:rPr>
                  <w:szCs w:val="18"/>
                  <w:lang w:val="en-NZ"/>
                </w:rPr>
                <w:t>000</w:t>
              </w:r>
            </w:ins>
          </w:p>
        </w:tc>
      </w:tr>
      <w:tr w:rsidR="00972F2F" w:rsidRPr="0098211B" w14:paraId="4EC85B2A" w14:textId="77777777" w:rsidTr="00BC4802">
        <w:trPr>
          <w:trHeight w:val="580"/>
        </w:trPr>
        <w:tc>
          <w:tcPr>
            <w:tcW w:w="619" w:type="pct"/>
          </w:tcPr>
          <w:p w14:paraId="28A2D095" w14:textId="77777777" w:rsidR="00972F2F" w:rsidRDefault="00972F2F" w:rsidP="00BC4802">
            <w:pPr>
              <w:pStyle w:val="ITSTableHeading"/>
            </w:pPr>
            <w:r>
              <w:t>Services</w:t>
            </w:r>
          </w:p>
        </w:tc>
        <w:tc>
          <w:tcPr>
            <w:tcW w:w="686" w:type="pct"/>
          </w:tcPr>
          <w:p w14:paraId="0928B8E0" w14:textId="082A9F81" w:rsidR="00972F2F" w:rsidRPr="0098211B" w:rsidRDefault="0073558D" w:rsidP="00BC4802">
            <w:pPr>
              <w:pStyle w:val="ITSTableText"/>
              <w:jc w:val="right"/>
              <w:rPr>
                <w:szCs w:val="18"/>
                <w:lang w:val="en-NZ"/>
              </w:rPr>
            </w:pPr>
            <w:ins w:id="241" w:author="Paul Beaumont" w:date="2013-09-25T10:23:00Z">
              <w:r>
                <w:rPr>
                  <w:szCs w:val="18"/>
                  <w:lang w:val="en-NZ"/>
                </w:rPr>
                <w:t>0</w:t>
              </w:r>
            </w:ins>
          </w:p>
        </w:tc>
        <w:tc>
          <w:tcPr>
            <w:tcW w:w="731" w:type="pct"/>
          </w:tcPr>
          <w:p w14:paraId="7A492D8E" w14:textId="16DED933" w:rsidR="00972F2F" w:rsidRPr="0098211B" w:rsidRDefault="00D91440" w:rsidP="00BC4802">
            <w:pPr>
              <w:pStyle w:val="ITSTableText"/>
              <w:jc w:val="right"/>
              <w:rPr>
                <w:szCs w:val="18"/>
                <w:lang w:val="en-NZ"/>
              </w:rPr>
            </w:pPr>
            <w:ins w:id="242" w:author="Paul Beaumont" w:date="2013-10-15T14:24:00Z">
              <w:r>
                <w:rPr>
                  <w:szCs w:val="18"/>
                  <w:lang w:val="en-NZ"/>
                </w:rPr>
                <w:t>5000</w:t>
              </w:r>
            </w:ins>
          </w:p>
        </w:tc>
        <w:tc>
          <w:tcPr>
            <w:tcW w:w="731" w:type="pct"/>
          </w:tcPr>
          <w:p w14:paraId="6465AC07" w14:textId="77777777" w:rsidR="00972F2F" w:rsidRPr="0098211B" w:rsidRDefault="00972F2F" w:rsidP="00BC4802">
            <w:pPr>
              <w:pStyle w:val="ITSTableText"/>
              <w:jc w:val="right"/>
              <w:rPr>
                <w:szCs w:val="18"/>
                <w:lang w:val="en-NZ"/>
              </w:rPr>
            </w:pPr>
          </w:p>
        </w:tc>
        <w:tc>
          <w:tcPr>
            <w:tcW w:w="731" w:type="pct"/>
          </w:tcPr>
          <w:p w14:paraId="2B8563BB" w14:textId="77777777" w:rsidR="00972F2F" w:rsidRPr="0098211B" w:rsidRDefault="00972F2F" w:rsidP="00BC4802">
            <w:pPr>
              <w:pStyle w:val="ITSTableText"/>
              <w:jc w:val="right"/>
              <w:rPr>
                <w:szCs w:val="18"/>
                <w:lang w:val="en-NZ"/>
              </w:rPr>
            </w:pPr>
          </w:p>
        </w:tc>
        <w:tc>
          <w:tcPr>
            <w:tcW w:w="732" w:type="pct"/>
          </w:tcPr>
          <w:p w14:paraId="374FD8F2" w14:textId="77777777" w:rsidR="00972F2F" w:rsidRPr="0098211B" w:rsidRDefault="00972F2F" w:rsidP="00BC4802">
            <w:pPr>
              <w:pStyle w:val="ITSTableText"/>
              <w:jc w:val="right"/>
              <w:rPr>
                <w:szCs w:val="18"/>
                <w:lang w:val="en-NZ"/>
              </w:rPr>
            </w:pPr>
          </w:p>
        </w:tc>
        <w:tc>
          <w:tcPr>
            <w:tcW w:w="770" w:type="pct"/>
          </w:tcPr>
          <w:p w14:paraId="0D4297DB" w14:textId="43E8AD50" w:rsidR="00972F2F" w:rsidRPr="0098211B" w:rsidRDefault="00D91440" w:rsidP="00BC4802">
            <w:pPr>
              <w:pStyle w:val="ITSTableText"/>
              <w:jc w:val="right"/>
              <w:rPr>
                <w:szCs w:val="18"/>
                <w:lang w:val="en-NZ"/>
              </w:rPr>
            </w:pPr>
            <w:ins w:id="243" w:author="Paul Beaumont" w:date="2013-10-15T14:27:00Z">
              <w:r>
                <w:rPr>
                  <w:szCs w:val="18"/>
                  <w:lang w:val="en-NZ"/>
                </w:rPr>
                <w:t>5,000</w:t>
              </w:r>
            </w:ins>
          </w:p>
        </w:tc>
      </w:tr>
      <w:tr w:rsidR="00972F2F" w:rsidRPr="0098211B" w14:paraId="5C424098" w14:textId="77777777" w:rsidTr="00BC4802">
        <w:trPr>
          <w:trHeight w:val="580"/>
        </w:trPr>
        <w:tc>
          <w:tcPr>
            <w:tcW w:w="619" w:type="pct"/>
            <w:tcBorders>
              <w:bottom w:val="single" w:sz="12" w:space="0" w:color="auto"/>
            </w:tcBorders>
          </w:tcPr>
          <w:p w14:paraId="775E3358" w14:textId="77777777" w:rsidR="00972F2F" w:rsidRDefault="00972F2F" w:rsidP="00BC4802">
            <w:pPr>
              <w:pStyle w:val="ITSTableHeading"/>
            </w:pPr>
            <w:r>
              <w:t>Expensed Assets</w:t>
            </w:r>
          </w:p>
        </w:tc>
        <w:tc>
          <w:tcPr>
            <w:tcW w:w="686" w:type="pct"/>
            <w:tcBorders>
              <w:bottom w:val="single" w:sz="12" w:space="0" w:color="auto"/>
            </w:tcBorders>
          </w:tcPr>
          <w:p w14:paraId="73E4B60B" w14:textId="77777777" w:rsidR="00972F2F" w:rsidRPr="0098211B" w:rsidRDefault="00972F2F" w:rsidP="00BC4802">
            <w:pPr>
              <w:pStyle w:val="ITSTableText"/>
              <w:jc w:val="right"/>
              <w:rPr>
                <w:szCs w:val="18"/>
                <w:lang w:val="en-NZ"/>
              </w:rPr>
            </w:pPr>
          </w:p>
        </w:tc>
        <w:tc>
          <w:tcPr>
            <w:tcW w:w="731" w:type="pct"/>
            <w:tcBorders>
              <w:bottom w:val="single" w:sz="12" w:space="0" w:color="auto"/>
            </w:tcBorders>
          </w:tcPr>
          <w:p w14:paraId="2828C699" w14:textId="30C314A4" w:rsidR="00972F2F" w:rsidRPr="0098211B" w:rsidRDefault="000A6544" w:rsidP="00BC4802">
            <w:pPr>
              <w:pStyle w:val="ITSTableText"/>
              <w:jc w:val="right"/>
              <w:rPr>
                <w:szCs w:val="18"/>
                <w:lang w:val="en-NZ"/>
              </w:rPr>
            </w:pPr>
            <w:ins w:id="244" w:author="Paul Beaumont" w:date="2013-10-15T14:28:00Z">
              <w:r>
                <w:rPr>
                  <w:szCs w:val="18"/>
                  <w:lang w:val="en-NZ"/>
                </w:rPr>
                <w:t>5000</w:t>
              </w:r>
            </w:ins>
          </w:p>
        </w:tc>
        <w:tc>
          <w:tcPr>
            <w:tcW w:w="731" w:type="pct"/>
            <w:tcBorders>
              <w:bottom w:val="single" w:sz="12" w:space="0" w:color="auto"/>
            </w:tcBorders>
          </w:tcPr>
          <w:p w14:paraId="3F57A623" w14:textId="77777777" w:rsidR="00972F2F" w:rsidRPr="0098211B" w:rsidRDefault="00972F2F" w:rsidP="00BC4802">
            <w:pPr>
              <w:pStyle w:val="ITSTableText"/>
              <w:jc w:val="right"/>
              <w:rPr>
                <w:szCs w:val="18"/>
                <w:lang w:val="en-NZ"/>
              </w:rPr>
            </w:pPr>
          </w:p>
        </w:tc>
        <w:tc>
          <w:tcPr>
            <w:tcW w:w="731" w:type="pct"/>
            <w:tcBorders>
              <w:bottom w:val="single" w:sz="12" w:space="0" w:color="auto"/>
            </w:tcBorders>
          </w:tcPr>
          <w:p w14:paraId="208D5C4A" w14:textId="77777777" w:rsidR="00972F2F" w:rsidRPr="0098211B" w:rsidRDefault="00972F2F" w:rsidP="00BC4802">
            <w:pPr>
              <w:pStyle w:val="ITSTableText"/>
              <w:jc w:val="right"/>
              <w:rPr>
                <w:szCs w:val="18"/>
                <w:lang w:val="en-NZ"/>
              </w:rPr>
            </w:pPr>
          </w:p>
        </w:tc>
        <w:tc>
          <w:tcPr>
            <w:tcW w:w="732" w:type="pct"/>
            <w:tcBorders>
              <w:bottom w:val="single" w:sz="12" w:space="0" w:color="auto"/>
            </w:tcBorders>
          </w:tcPr>
          <w:p w14:paraId="6A1A58F9" w14:textId="77777777" w:rsidR="00972F2F" w:rsidRPr="0098211B" w:rsidRDefault="00972F2F" w:rsidP="00BC4802">
            <w:pPr>
              <w:pStyle w:val="ITSTableText"/>
              <w:jc w:val="right"/>
              <w:rPr>
                <w:szCs w:val="18"/>
                <w:lang w:val="en-NZ"/>
              </w:rPr>
            </w:pPr>
          </w:p>
        </w:tc>
        <w:tc>
          <w:tcPr>
            <w:tcW w:w="770" w:type="pct"/>
            <w:tcBorders>
              <w:bottom w:val="single" w:sz="12" w:space="0" w:color="auto"/>
            </w:tcBorders>
          </w:tcPr>
          <w:p w14:paraId="0FD43D59" w14:textId="0702CE2F" w:rsidR="00972F2F" w:rsidRPr="0098211B" w:rsidRDefault="000A6544" w:rsidP="00BC4802">
            <w:pPr>
              <w:pStyle w:val="ITSTableText"/>
              <w:jc w:val="right"/>
              <w:rPr>
                <w:szCs w:val="18"/>
                <w:lang w:val="en-NZ"/>
              </w:rPr>
            </w:pPr>
            <w:ins w:id="245" w:author="Paul Beaumont" w:date="2013-10-15T14:28:00Z">
              <w:r>
                <w:rPr>
                  <w:szCs w:val="18"/>
                  <w:lang w:val="en-NZ"/>
                </w:rPr>
                <w:t>5000</w:t>
              </w:r>
            </w:ins>
          </w:p>
        </w:tc>
      </w:tr>
      <w:tr w:rsidR="00972F2F" w:rsidRPr="0098211B" w14:paraId="5823267B" w14:textId="77777777" w:rsidTr="00BC4802">
        <w:trPr>
          <w:trHeight w:val="580"/>
        </w:trPr>
        <w:tc>
          <w:tcPr>
            <w:tcW w:w="619" w:type="pct"/>
            <w:tcBorders>
              <w:top w:val="single" w:sz="12" w:space="0" w:color="auto"/>
              <w:bottom w:val="single" w:sz="12" w:space="0" w:color="auto"/>
            </w:tcBorders>
          </w:tcPr>
          <w:p w14:paraId="74B4E912" w14:textId="77777777" w:rsidR="00972F2F" w:rsidRDefault="00972F2F" w:rsidP="00BC4802">
            <w:pPr>
              <w:pStyle w:val="ITSTableHeading"/>
            </w:pPr>
            <w:r>
              <w:lastRenderedPageBreak/>
              <w:t>Income:</w:t>
            </w:r>
          </w:p>
        </w:tc>
        <w:tc>
          <w:tcPr>
            <w:tcW w:w="686" w:type="pct"/>
            <w:tcBorders>
              <w:top w:val="single" w:sz="12" w:space="0" w:color="auto"/>
              <w:bottom w:val="single" w:sz="12" w:space="0" w:color="auto"/>
            </w:tcBorders>
          </w:tcPr>
          <w:p w14:paraId="5B5E6048" w14:textId="77777777" w:rsidR="00972F2F" w:rsidRPr="0098211B" w:rsidRDefault="00972F2F" w:rsidP="00BC4802">
            <w:pPr>
              <w:pStyle w:val="ITSTableText"/>
              <w:jc w:val="right"/>
              <w:rPr>
                <w:szCs w:val="18"/>
                <w:lang w:val="en-NZ"/>
              </w:rPr>
            </w:pPr>
          </w:p>
        </w:tc>
        <w:tc>
          <w:tcPr>
            <w:tcW w:w="731" w:type="pct"/>
            <w:tcBorders>
              <w:top w:val="single" w:sz="12" w:space="0" w:color="auto"/>
              <w:bottom w:val="single" w:sz="12" w:space="0" w:color="auto"/>
            </w:tcBorders>
          </w:tcPr>
          <w:p w14:paraId="4EA09707" w14:textId="77777777" w:rsidR="00972F2F" w:rsidRPr="0098211B" w:rsidRDefault="00972F2F" w:rsidP="00BC4802">
            <w:pPr>
              <w:pStyle w:val="ITSTableText"/>
              <w:jc w:val="right"/>
              <w:rPr>
                <w:szCs w:val="18"/>
                <w:lang w:val="en-NZ"/>
              </w:rPr>
            </w:pPr>
          </w:p>
        </w:tc>
        <w:tc>
          <w:tcPr>
            <w:tcW w:w="731" w:type="pct"/>
            <w:tcBorders>
              <w:top w:val="single" w:sz="12" w:space="0" w:color="auto"/>
              <w:bottom w:val="single" w:sz="12" w:space="0" w:color="auto"/>
            </w:tcBorders>
          </w:tcPr>
          <w:p w14:paraId="01CEBE77" w14:textId="77777777" w:rsidR="00972F2F" w:rsidRPr="0098211B" w:rsidRDefault="00972F2F" w:rsidP="00BC4802">
            <w:pPr>
              <w:pStyle w:val="ITSTableText"/>
              <w:jc w:val="right"/>
              <w:rPr>
                <w:szCs w:val="18"/>
                <w:lang w:val="en-NZ"/>
              </w:rPr>
            </w:pPr>
          </w:p>
        </w:tc>
        <w:tc>
          <w:tcPr>
            <w:tcW w:w="731" w:type="pct"/>
            <w:tcBorders>
              <w:top w:val="single" w:sz="12" w:space="0" w:color="auto"/>
              <w:bottom w:val="single" w:sz="12" w:space="0" w:color="auto"/>
            </w:tcBorders>
          </w:tcPr>
          <w:p w14:paraId="736D8350" w14:textId="77777777" w:rsidR="00972F2F" w:rsidRPr="0098211B" w:rsidRDefault="00972F2F" w:rsidP="00BC4802">
            <w:pPr>
              <w:pStyle w:val="ITSTableText"/>
              <w:jc w:val="right"/>
              <w:rPr>
                <w:szCs w:val="18"/>
                <w:lang w:val="en-NZ"/>
              </w:rPr>
            </w:pPr>
          </w:p>
        </w:tc>
        <w:tc>
          <w:tcPr>
            <w:tcW w:w="732" w:type="pct"/>
            <w:tcBorders>
              <w:top w:val="single" w:sz="12" w:space="0" w:color="auto"/>
              <w:bottom w:val="single" w:sz="12" w:space="0" w:color="auto"/>
            </w:tcBorders>
          </w:tcPr>
          <w:p w14:paraId="4B539B16" w14:textId="77777777" w:rsidR="00972F2F" w:rsidRPr="0098211B" w:rsidRDefault="00972F2F" w:rsidP="00BC4802">
            <w:pPr>
              <w:pStyle w:val="ITSTableText"/>
              <w:jc w:val="right"/>
              <w:rPr>
                <w:szCs w:val="18"/>
                <w:lang w:val="en-NZ"/>
              </w:rPr>
            </w:pPr>
          </w:p>
        </w:tc>
        <w:tc>
          <w:tcPr>
            <w:tcW w:w="770" w:type="pct"/>
            <w:tcBorders>
              <w:top w:val="single" w:sz="12" w:space="0" w:color="auto"/>
              <w:bottom w:val="single" w:sz="12" w:space="0" w:color="auto"/>
            </w:tcBorders>
          </w:tcPr>
          <w:p w14:paraId="617171AF" w14:textId="77777777" w:rsidR="00972F2F" w:rsidRPr="0098211B" w:rsidRDefault="00972F2F" w:rsidP="00BC4802">
            <w:pPr>
              <w:pStyle w:val="ITSTableText"/>
              <w:jc w:val="right"/>
              <w:rPr>
                <w:szCs w:val="18"/>
                <w:lang w:val="en-NZ"/>
              </w:rPr>
            </w:pPr>
          </w:p>
        </w:tc>
      </w:tr>
      <w:tr w:rsidR="00972F2F" w:rsidRPr="0098211B" w14:paraId="532CC502" w14:textId="77777777" w:rsidTr="00BC4802">
        <w:trPr>
          <w:trHeight w:val="580"/>
        </w:trPr>
        <w:tc>
          <w:tcPr>
            <w:tcW w:w="619" w:type="pct"/>
            <w:tcBorders>
              <w:top w:val="single" w:sz="12" w:space="0" w:color="auto"/>
              <w:bottom w:val="double" w:sz="4" w:space="0" w:color="auto"/>
            </w:tcBorders>
          </w:tcPr>
          <w:p w14:paraId="578829B4" w14:textId="77777777" w:rsidR="00972F2F" w:rsidRDefault="00972F2F" w:rsidP="00BC4802">
            <w:pPr>
              <w:pStyle w:val="ITSTableHeading"/>
            </w:pPr>
            <w:r>
              <w:t>Sub Total</w:t>
            </w:r>
          </w:p>
        </w:tc>
        <w:tc>
          <w:tcPr>
            <w:tcW w:w="686" w:type="pct"/>
            <w:tcBorders>
              <w:top w:val="single" w:sz="12" w:space="0" w:color="auto"/>
              <w:bottom w:val="double" w:sz="4" w:space="0" w:color="auto"/>
            </w:tcBorders>
          </w:tcPr>
          <w:p w14:paraId="1DB4C33F" w14:textId="5583AAD9" w:rsidR="00972F2F" w:rsidRPr="0098211B" w:rsidRDefault="0073558D" w:rsidP="00BC4802">
            <w:pPr>
              <w:pStyle w:val="ITSTableText"/>
              <w:jc w:val="right"/>
              <w:rPr>
                <w:szCs w:val="18"/>
                <w:lang w:val="en-NZ"/>
              </w:rPr>
            </w:pPr>
            <w:ins w:id="246" w:author="Paul Beaumont" w:date="2013-09-25T10:24:00Z">
              <w:r>
                <w:rPr>
                  <w:szCs w:val="18"/>
                  <w:lang w:val="en-NZ"/>
                </w:rPr>
                <w:t>155</w:t>
              </w:r>
            </w:ins>
            <w:ins w:id="247" w:author="Paul Beaumont" w:date="2013-09-25T09:31:00Z">
              <w:r w:rsidR="008F25C2">
                <w:rPr>
                  <w:szCs w:val="18"/>
                  <w:lang w:val="en-NZ"/>
                </w:rPr>
                <w:t>,000</w:t>
              </w:r>
            </w:ins>
          </w:p>
        </w:tc>
        <w:tc>
          <w:tcPr>
            <w:tcW w:w="731" w:type="pct"/>
            <w:tcBorders>
              <w:top w:val="single" w:sz="12" w:space="0" w:color="auto"/>
              <w:bottom w:val="double" w:sz="4" w:space="0" w:color="auto"/>
            </w:tcBorders>
          </w:tcPr>
          <w:p w14:paraId="3AB30E18" w14:textId="77777777" w:rsidR="00972F2F" w:rsidRPr="0098211B" w:rsidRDefault="00972F2F" w:rsidP="00BC4802">
            <w:pPr>
              <w:pStyle w:val="ITSTableText"/>
              <w:jc w:val="right"/>
              <w:rPr>
                <w:szCs w:val="18"/>
                <w:lang w:val="en-NZ"/>
              </w:rPr>
            </w:pPr>
          </w:p>
        </w:tc>
        <w:tc>
          <w:tcPr>
            <w:tcW w:w="731" w:type="pct"/>
            <w:tcBorders>
              <w:top w:val="single" w:sz="12" w:space="0" w:color="auto"/>
              <w:bottom w:val="double" w:sz="4" w:space="0" w:color="auto"/>
            </w:tcBorders>
          </w:tcPr>
          <w:p w14:paraId="02309021" w14:textId="77777777" w:rsidR="00972F2F" w:rsidRPr="0098211B" w:rsidRDefault="00972F2F" w:rsidP="00BC4802">
            <w:pPr>
              <w:pStyle w:val="ITSTableText"/>
              <w:jc w:val="right"/>
              <w:rPr>
                <w:szCs w:val="18"/>
                <w:lang w:val="en-NZ"/>
              </w:rPr>
            </w:pPr>
          </w:p>
        </w:tc>
        <w:tc>
          <w:tcPr>
            <w:tcW w:w="731" w:type="pct"/>
            <w:tcBorders>
              <w:top w:val="single" w:sz="12" w:space="0" w:color="auto"/>
              <w:bottom w:val="double" w:sz="4" w:space="0" w:color="auto"/>
            </w:tcBorders>
          </w:tcPr>
          <w:p w14:paraId="1C15FA90" w14:textId="77777777" w:rsidR="00972F2F" w:rsidRPr="0098211B" w:rsidRDefault="00972F2F" w:rsidP="00BC4802">
            <w:pPr>
              <w:pStyle w:val="ITSTableText"/>
              <w:jc w:val="right"/>
              <w:rPr>
                <w:szCs w:val="18"/>
                <w:lang w:val="en-NZ"/>
              </w:rPr>
            </w:pPr>
          </w:p>
        </w:tc>
        <w:tc>
          <w:tcPr>
            <w:tcW w:w="732" w:type="pct"/>
            <w:tcBorders>
              <w:top w:val="single" w:sz="12" w:space="0" w:color="auto"/>
              <w:bottom w:val="double" w:sz="4" w:space="0" w:color="auto"/>
            </w:tcBorders>
          </w:tcPr>
          <w:p w14:paraId="123A1F1D" w14:textId="77777777" w:rsidR="00972F2F" w:rsidRPr="0098211B" w:rsidRDefault="00972F2F" w:rsidP="00BC4802">
            <w:pPr>
              <w:pStyle w:val="ITSTableText"/>
              <w:jc w:val="right"/>
              <w:rPr>
                <w:szCs w:val="18"/>
                <w:lang w:val="en-NZ"/>
              </w:rPr>
            </w:pPr>
          </w:p>
        </w:tc>
        <w:tc>
          <w:tcPr>
            <w:tcW w:w="770" w:type="pct"/>
            <w:tcBorders>
              <w:top w:val="single" w:sz="12" w:space="0" w:color="auto"/>
              <w:bottom w:val="double" w:sz="4" w:space="0" w:color="auto"/>
            </w:tcBorders>
          </w:tcPr>
          <w:p w14:paraId="5AC859E0" w14:textId="7FE21072" w:rsidR="00972F2F" w:rsidRPr="0098211B" w:rsidRDefault="000A6544" w:rsidP="00BC4802">
            <w:pPr>
              <w:pStyle w:val="ITSTableText"/>
              <w:jc w:val="right"/>
              <w:rPr>
                <w:szCs w:val="18"/>
                <w:lang w:val="en-NZ"/>
              </w:rPr>
            </w:pPr>
            <w:ins w:id="248" w:author="Paul Beaumont" w:date="2013-10-15T14:28:00Z">
              <w:r>
                <w:rPr>
                  <w:szCs w:val="18"/>
                  <w:lang w:val="en-NZ"/>
                </w:rPr>
                <w:t>350</w:t>
              </w:r>
            </w:ins>
            <w:ins w:id="249" w:author="Paul Beaumont" w:date="2013-09-25T09:31:00Z">
              <w:r w:rsidR="008F25C2">
                <w:rPr>
                  <w:szCs w:val="18"/>
                  <w:lang w:val="en-NZ"/>
                </w:rPr>
                <w:t>,000</w:t>
              </w:r>
            </w:ins>
          </w:p>
        </w:tc>
      </w:tr>
      <w:tr w:rsidR="00972F2F" w:rsidRPr="0098211B" w14:paraId="40A101BA" w14:textId="77777777" w:rsidTr="00BC4802">
        <w:trPr>
          <w:trHeight w:val="580"/>
        </w:trPr>
        <w:tc>
          <w:tcPr>
            <w:tcW w:w="619" w:type="pct"/>
            <w:tcBorders>
              <w:top w:val="double" w:sz="4" w:space="0" w:color="auto"/>
              <w:bottom w:val="double" w:sz="4" w:space="0" w:color="auto"/>
            </w:tcBorders>
          </w:tcPr>
          <w:p w14:paraId="778EC75F" w14:textId="77777777" w:rsidR="00972F2F" w:rsidRDefault="00972F2F" w:rsidP="00BC4802">
            <w:pPr>
              <w:pStyle w:val="ITSTableHeading"/>
            </w:pPr>
            <w:r>
              <w:t>Total</w:t>
            </w:r>
          </w:p>
        </w:tc>
        <w:tc>
          <w:tcPr>
            <w:tcW w:w="4381" w:type="pct"/>
            <w:gridSpan w:val="6"/>
            <w:tcBorders>
              <w:top w:val="double" w:sz="4" w:space="0" w:color="auto"/>
              <w:bottom w:val="double" w:sz="4" w:space="0" w:color="auto"/>
            </w:tcBorders>
          </w:tcPr>
          <w:p w14:paraId="3B838C0F" w14:textId="4D25313C" w:rsidR="00972F2F" w:rsidRPr="0098211B" w:rsidRDefault="0073558D" w:rsidP="000A6544">
            <w:pPr>
              <w:pStyle w:val="ITSTableText"/>
              <w:jc w:val="right"/>
              <w:rPr>
                <w:b/>
                <w:bCs/>
                <w:lang w:val="en-NZ"/>
              </w:rPr>
            </w:pPr>
            <w:ins w:id="250" w:author="Paul Beaumont" w:date="2013-09-25T09:31:00Z">
              <w:r>
                <w:rPr>
                  <w:b/>
                  <w:bCs/>
                  <w:lang w:val="en-NZ"/>
                </w:rPr>
                <w:t>$</w:t>
              </w:r>
            </w:ins>
            <w:ins w:id="251" w:author="Paul Beaumont" w:date="2013-10-15T14:28:00Z">
              <w:r w:rsidR="000A6544">
                <w:rPr>
                  <w:b/>
                  <w:bCs/>
                  <w:lang w:val="en-NZ"/>
                </w:rPr>
                <w:t>350</w:t>
              </w:r>
            </w:ins>
            <w:ins w:id="252" w:author="Paul Beaumont" w:date="2013-09-25T09:31:00Z">
              <w:r w:rsidR="008F25C2">
                <w:rPr>
                  <w:b/>
                  <w:bCs/>
                  <w:lang w:val="en-NZ"/>
                </w:rPr>
                <w:t>,000</w:t>
              </w:r>
            </w:ins>
          </w:p>
        </w:tc>
      </w:tr>
    </w:tbl>
    <w:p w14:paraId="7BCC1415" w14:textId="754C8412" w:rsidR="00972F2F" w:rsidRPr="00EC26AE" w:rsidRDefault="00972F2F" w:rsidP="00972F2F">
      <w:pPr>
        <w:pStyle w:val="ITSOutlineNumberedHeading3"/>
      </w:pPr>
      <w:bookmarkStart w:id="253" w:name="_Toc330389194"/>
      <w:r>
        <w:t xml:space="preserve">Next stage </w:t>
      </w:r>
      <w:r w:rsidRPr="00770613">
        <w:t>Milestones</w:t>
      </w:r>
      <w:bookmarkEnd w:id="253"/>
      <w:ins w:id="254" w:author="Paul Beaumont" w:date="2013-09-25T10:04:00Z">
        <w:r w:rsidR="007C7E20">
          <w:t xml:space="preserve"> </w:t>
        </w:r>
      </w:ins>
    </w:p>
    <w:p w14:paraId="5F2B6FD3" w14:textId="77777777" w:rsidR="00972F2F" w:rsidRDefault="00972F2F" w:rsidP="00972F2F">
      <w:pPr>
        <w:pStyle w:val="ITSInstructionalText"/>
      </w:pPr>
      <w:r>
        <w:t xml:space="preserve">Summarise the schedule for the next stage (Planning) including all relevant milestones to an appropriate level of detail to support accurate and informative progress tracking throughout the duration of the stage.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1315"/>
        <w:gridCol w:w="1257"/>
        <w:gridCol w:w="3888"/>
      </w:tblGrid>
      <w:tr w:rsidR="00972F2F" w14:paraId="04A11B16" w14:textId="77777777" w:rsidTr="00BC4802">
        <w:trPr>
          <w:trHeight w:val="341"/>
          <w:tblHeader/>
        </w:trPr>
        <w:tc>
          <w:tcPr>
            <w:tcW w:w="1645" w:type="pct"/>
            <w:shd w:val="clear" w:color="auto" w:fill="333333"/>
          </w:tcPr>
          <w:p w14:paraId="206DD7C8" w14:textId="77777777" w:rsidR="00972F2F" w:rsidRDefault="00972F2F" w:rsidP="00BC4802">
            <w:pPr>
              <w:pStyle w:val="ITSTableColumnHeadingwhiteongrey"/>
            </w:pPr>
            <w:r>
              <w:t>Milestone</w:t>
            </w:r>
          </w:p>
        </w:tc>
        <w:tc>
          <w:tcPr>
            <w:tcW w:w="683" w:type="pct"/>
            <w:shd w:val="clear" w:color="auto" w:fill="333333"/>
          </w:tcPr>
          <w:p w14:paraId="30FBDD3D" w14:textId="77777777" w:rsidR="00972F2F" w:rsidRDefault="00972F2F" w:rsidP="00BC4802">
            <w:pPr>
              <w:pStyle w:val="ITSTableColumnHeadingwhiteongrey"/>
            </w:pPr>
            <w:r>
              <w:t>Planned Date</w:t>
            </w:r>
          </w:p>
        </w:tc>
        <w:tc>
          <w:tcPr>
            <w:tcW w:w="653" w:type="pct"/>
            <w:shd w:val="clear" w:color="auto" w:fill="333333"/>
          </w:tcPr>
          <w:p w14:paraId="49632EDF" w14:textId="77777777" w:rsidR="00972F2F" w:rsidRDefault="00972F2F" w:rsidP="00BC4802">
            <w:pPr>
              <w:pStyle w:val="ITSTableColumnHeadingwhiteongrey"/>
            </w:pPr>
            <w:r>
              <w:t>Required Accuracy</w:t>
            </w:r>
          </w:p>
        </w:tc>
        <w:tc>
          <w:tcPr>
            <w:tcW w:w="2019" w:type="pct"/>
            <w:shd w:val="clear" w:color="auto" w:fill="333333"/>
          </w:tcPr>
          <w:p w14:paraId="7D0A0650" w14:textId="77777777" w:rsidR="00972F2F" w:rsidRDefault="00972F2F" w:rsidP="00BC4802">
            <w:pPr>
              <w:pStyle w:val="ITSTableColumnHeadingwhiteongrey"/>
            </w:pPr>
            <w:r>
              <w:t xml:space="preserve">Governance </w:t>
            </w:r>
          </w:p>
        </w:tc>
      </w:tr>
      <w:tr w:rsidR="00972F2F" w:rsidRPr="0098211B" w14:paraId="1EE7568A" w14:textId="77777777" w:rsidTr="00BC4802">
        <w:trPr>
          <w:trHeight w:val="360"/>
        </w:trPr>
        <w:tc>
          <w:tcPr>
            <w:tcW w:w="1645" w:type="pct"/>
          </w:tcPr>
          <w:p w14:paraId="3398BD63" w14:textId="55107B4D" w:rsidR="00972F2F" w:rsidRDefault="00AE227E" w:rsidP="00BC4802">
            <w:pPr>
              <w:pStyle w:val="ITSTableText"/>
            </w:pPr>
            <w:del w:id="255" w:author="Paul Beaumont" w:date="2013-09-25T09:33:00Z">
              <w:r w:rsidDel="008F25C2">
                <w:delText>Service Charter Stage – Create high Level project plan</w:delText>
              </w:r>
            </w:del>
            <w:ins w:id="256" w:author="Paul Beaumont" w:date="2013-09-25T09:33:00Z">
              <w:r w:rsidR="008F25C2">
                <w:t>Product Selection</w:t>
              </w:r>
            </w:ins>
          </w:p>
        </w:tc>
        <w:tc>
          <w:tcPr>
            <w:tcW w:w="683" w:type="pct"/>
          </w:tcPr>
          <w:p w14:paraId="05A640C1" w14:textId="7C406E6A" w:rsidR="00972F2F" w:rsidRDefault="008F25C2" w:rsidP="00BC4802">
            <w:pPr>
              <w:pStyle w:val="ITSTableText"/>
            </w:pPr>
            <w:ins w:id="257" w:author="Paul Beaumont" w:date="2013-09-25T09:34:00Z">
              <w:r>
                <w:t>01/11/2013</w:t>
              </w:r>
            </w:ins>
          </w:p>
        </w:tc>
        <w:tc>
          <w:tcPr>
            <w:tcW w:w="653" w:type="pct"/>
          </w:tcPr>
          <w:p w14:paraId="560EF205" w14:textId="6EB11EDD" w:rsidR="00972F2F" w:rsidRDefault="00972F2F" w:rsidP="008F25C2">
            <w:pPr>
              <w:pStyle w:val="ITSTableText"/>
            </w:pPr>
            <w:r>
              <w:t xml:space="preserve">+/- </w:t>
            </w:r>
            <w:ins w:id="258" w:author="Paul Beaumont" w:date="2013-09-25T09:33:00Z">
              <w:r w:rsidR="008F25C2">
                <w:t>20</w:t>
              </w:r>
            </w:ins>
            <w:r>
              <w:t>%</w:t>
            </w:r>
          </w:p>
        </w:tc>
        <w:tc>
          <w:tcPr>
            <w:tcW w:w="2019" w:type="pct"/>
          </w:tcPr>
          <w:p w14:paraId="166795B7" w14:textId="77777777" w:rsidR="00972F2F" w:rsidRDefault="00972F2F" w:rsidP="00BC4802">
            <w:pPr>
              <w:pStyle w:val="ITSTableText"/>
            </w:pPr>
            <w:r>
              <w:t>Project Steering Group</w:t>
            </w:r>
          </w:p>
        </w:tc>
      </w:tr>
      <w:tr w:rsidR="00972F2F" w:rsidRPr="007F59D7" w14:paraId="67A34ED5" w14:textId="77777777" w:rsidTr="00BC4802">
        <w:trPr>
          <w:trHeight w:val="360"/>
        </w:trPr>
        <w:tc>
          <w:tcPr>
            <w:tcW w:w="1645" w:type="pct"/>
          </w:tcPr>
          <w:p w14:paraId="07D09CCF" w14:textId="77777777" w:rsidR="00972F2F" w:rsidRPr="007F59D7" w:rsidRDefault="007F59D7" w:rsidP="00BC4802">
            <w:pPr>
              <w:pStyle w:val="ITSTableText"/>
            </w:pPr>
            <w:r w:rsidRPr="007F59D7">
              <w:t>Service Charter Stage – Complete Solution Architecture Document  (SAD)</w:t>
            </w:r>
          </w:p>
        </w:tc>
        <w:tc>
          <w:tcPr>
            <w:tcW w:w="683" w:type="pct"/>
          </w:tcPr>
          <w:p w14:paraId="691C6619" w14:textId="1BF9F654" w:rsidR="00972F2F" w:rsidRPr="007F59D7" w:rsidRDefault="0073558D" w:rsidP="00BC4802">
            <w:pPr>
              <w:pStyle w:val="ITSTableText"/>
            </w:pPr>
            <w:ins w:id="259" w:author="Paul Beaumont" w:date="2013-09-25T10:19:00Z">
              <w:r>
                <w:t>01/12/</w:t>
              </w:r>
              <w:r w:rsidRPr="007F59D7">
                <w:t>2013</w:t>
              </w:r>
            </w:ins>
          </w:p>
        </w:tc>
        <w:tc>
          <w:tcPr>
            <w:tcW w:w="653" w:type="pct"/>
          </w:tcPr>
          <w:p w14:paraId="0185B011" w14:textId="5F6BB9AC" w:rsidR="00972F2F" w:rsidRPr="007F59D7" w:rsidRDefault="00972F2F" w:rsidP="00BC4802">
            <w:pPr>
              <w:pStyle w:val="ITSTableText"/>
            </w:pPr>
            <w:r w:rsidRPr="007F59D7">
              <w:t xml:space="preserve">+/- </w:t>
            </w:r>
            <w:ins w:id="260" w:author="Paul Beaumont" w:date="2013-09-25T10:19:00Z">
              <w:r w:rsidR="0073558D">
                <w:t>3</w:t>
              </w:r>
            </w:ins>
            <w:r w:rsidRPr="007F59D7">
              <w:t>0%</w:t>
            </w:r>
          </w:p>
        </w:tc>
        <w:tc>
          <w:tcPr>
            <w:tcW w:w="2019" w:type="pct"/>
          </w:tcPr>
          <w:p w14:paraId="00C02DA2" w14:textId="77777777" w:rsidR="00972F2F" w:rsidRPr="007F59D7" w:rsidRDefault="00972F2F" w:rsidP="00BC4802">
            <w:pPr>
              <w:pStyle w:val="ITSTableText"/>
            </w:pPr>
            <w:r w:rsidRPr="007F59D7">
              <w:t>Project Steering Group</w:t>
            </w:r>
          </w:p>
        </w:tc>
      </w:tr>
      <w:tr w:rsidR="00972F2F" w:rsidRPr="0098211B" w14:paraId="63020C28" w14:textId="77777777" w:rsidTr="00BC4802">
        <w:trPr>
          <w:trHeight w:val="360"/>
        </w:trPr>
        <w:tc>
          <w:tcPr>
            <w:tcW w:w="1645" w:type="pct"/>
          </w:tcPr>
          <w:p w14:paraId="7F142271" w14:textId="77777777" w:rsidR="00972F2F" w:rsidRDefault="007F59D7" w:rsidP="00BC4802">
            <w:pPr>
              <w:pStyle w:val="ITSTableText"/>
            </w:pPr>
            <w:r>
              <w:t>Create Service Design Stage Plan</w:t>
            </w:r>
          </w:p>
        </w:tc>
        <w:tc>
          <w:tcPr>
            <w:tcW w:w="683" w:type="pct"/>
          </w:tcPr>
          <w:p w14:paraId="427A5192" w14:textId="3739E36A" w:rsidR="00972F2F" w:rsidRDefault="00AE227E" w:rsidP="00BC4802">
            <w:pPr>
              <w:pStyle w:val="ITSTableText"/>
            </w:pPr>
            <w:r>
              <w:t>2</w:t>
            </w:r>
            <w:ins w:id="261" w:author="Paul Beaumont" w:date="2013-09-25T10:21:00Z">
              <w:r w:rsidR="0073558D">
                <w:t>0/10/</w:t>
              </w:r>
            </w:ins>
            <w:r>
              <w:t>2013</w:t>
            </w:r>
          </w:p>
        </w:tc>
        <w:tc>
          <w:tcPr>
            <w:tcW w:w="653" w:type="pct"/>
          </w:tcPr>
          <w:p w14:paraId="69982614" w14:textId="42D63226" w:rsidR="00972F2F" w:rsidRDefault="00972F2F" w:rsidP="00BC4802">
            <w:pPr>
              <w:pStyle w:val="ITSTableText"/>
            </w:pPr>
            <w:r>
              <w:t xml:space="preserve">+/- </w:t>
            </w:r>
            <w:ins w:id="262" w:author="Paul Beaumont" w:date="2013-09-25T10:21:00Z">
              <w:r w:rsidR="0073558D">
                <w:t>3</w:t>
              </w:r>
            </w:ins>
            <w:r>
              <w:t>0%</w:t>
            </w:r>
          </w:p>
        </w:tc>
        <w:tc>
          <w:tcPr>
            <w:tcW w:w="2019" w:type="pct"/>
          </w:tcPr>
          <w:p w14:paraId="0CF9B784" w14:textId="77777777" w:rsidR="00972F2F" w:rsidRDefault="00972F2F" w:rsidP="00BC4802">
            <w:pPr>
              <w:pStyle w:val="ITSTableText"/>
            </w:pPr>
            <w:r>
              <w:t>Project Steering Group</w:t>
            </w:r>
          </w:p>
        </w:tc>
      </w:tr>
      <w:tr w:rsidR="00972F2F" w:rsidRPr="0098211B" w14:paraId="67C76B73" w14:textId="77777777" w:rsidTr="00BC4802">
        <w:trPr>
          <w:trHeight w:val="360"/>
        </w:trPr>
        <w:tc>
          <w:tcPr>
            <w:tcW w:w="1645" w:type="pct"/>
          </w:tcPr>
          <w:p w14:paraId="60994620" w14:textId="77777777" w:rsidR="00972F2F" w:rsidRDefault="00972F2F" w:rsidP="006C4A22">
            <w:pPr>
              <w:pStyle w:val="ITSTableText"/>
            </w:pPr>
            <w:r>
              <w:t xml:space="preserve">Gate </w:t>
            </w:r>
            <w:r w:rsidR="006C4A22">
              <w:t>2</w:t>
            </w:r>
            <w:r>
              <w:t xml:space="preserve"> – </w:t>
            </w:r>
            <w:r w:rsidR="006C4A22">
              <w:t>Service Charter</w:t>
            </w:r>
          </w:p>
        </w:tc>
        <w:tc>
          <w:tcPr>
            <w:tcW w:w="683" w:type="pct"/>
          </w:tcPr>
          <w:p w14:paraId="73243388" w14:textId="2E4EB113" w:rsidR="00972F2F" w:rsidRDefault="0073558D" w:rsidP="00BC4802">
            <w:pPr>
              <w:pStyle w:val="ITSTableText"/>
            </w:pPr>
            <w:ins w:id="263" w:author="Paul Beaumont" w:date="2013-09-25T10:21:00Z">
              <w:r>
                <w:t>20</w:t>
              </w:r>
            </w:ins>
            <w:ins w:id="264" w:author="Paul Beaumont" w:date="2013-09-25T10:20:00Z">
              <w:r>
                <w:t>/11/</w:t>
              </w:r>
            </w:ins>
            <w:r w:rsidR="007F59D7">
              <w:t>2013</w:t>
            </w:r>
          </w:p>
        </w:tc>
        <w:tc>
          <w:tcPr>
            <w:tcW w:w="653" w:type="pct"/>
          </w:tcPr>
          <w:p w14:paraId="4ED9D68D" w14:textId="1BEBF481" w:rsidR="00972F2F" w:rsidRDefault="00972F2F" w:rsidP="00BC4802">
            <w:pPr>
              <w:pStyle w:val="ITSTableText"/>
            </w:pPr>
            <w:r>
              <w:t xml:space="preserve">+/- </w:t>
            </w:r>
            <w:ins w:id="265" w:author="Paul Beaumont" w:date="2013-09-25T10:21:00Z">
              <w:r w:rsidR="0073558D">
                <w:t>3</w:t>
              </w:r>
            </w:ins>
            <w:r>
              <w:t>0%</w:t>
            </w:r>
          </w:p>
        </w:tc>
        <w:tc>
          <w:tcPr>
            <w:tcW w:w="2019" w:type="pct"/>
          </w:tcPr>
          <w:p w14:paraId="1608B9AA" w14:textId="77777777" w:rsidR="00972F2F" w:rsidRDefault="00972F2F" w:rsidP="00BC4802">
            <w:pPr>
              <w:pStyle w:val="ITSTableText"/>
            </w:pPr>
            <w:r>
              <w:t>Project Steering Group / PPG</w:t>
            </w:r>
          </w:p>
        </w:tc>
      </w:tr>
      <w:tr w:rsidR="0073558D" w:rsidRPr="0098211B" w14:paraId="2702FBFE" w14:textId="77777777" w:rsidTr="00BC4802">
        <w:trPr>
          <w:trHeight w:val="360"/>
        </w:trPr>
        <w:tc>
          <w:tcPr>
            <w:tcW w:w="1645" w:type="pct"/>
          </w:tcPr>
          <w:p w14:paraId="6871F98F" w14:textId="180F7925" w:rsidR="0073558D" w:rsidRDefault="0073558D" w:rsidP="00BC4802">
            <w:pPr>
              <w:pStyle w:val="ITSTableText"/>
            </w:pPr>
            <w:ins w:id="266" w:author="Paul Beaumont" w:date="2013-09-25T10:22:00Z">
              <w:r>
                <w:t>Requirements traceability m</w:t>
              </w:r>
            </w:ins>
            <w:ins w:id="267" w:author="Paul Beaumont" w:date="2013-09-25T10:25:00Z">
              <w:r w:rsidR="00F157C0">
                <w:t>a</w:t>
              </w:r>
            </w:ins>
            <w:ins w:id="268" w:author="Paul Beaumont" w:date="2013-09-25T10:22:00Z">
              <w:r>
                <w:t>trix</w:t>
              </w:r>
            </w:ins>
          </w:p>
        </w:tc>
        <w:tc>
          <w:tcPr>
            <w:tcW w:w="683" w:type="pct"/>
          </w:tcPr>
          <w:p w14:paraId="777FDA88" w14:textId="51A09CD9" w:rsidR="0073558D" w:rsidRDefault="000A6544" w:rsidP="00BC4802">
            <w:pPr>
              <w:pStyle w:val="ITSTableText"/>
            </w:pPr>
            <w:ins w:id="269" w:author="Paul Beaumont" w:date="2013-10-15T14:29:00Z">
              <w:r>
                <w:t>15</w:t>
              </w:r>
            </w:ins>
            <w:ins w:id="270" w:author="Paul Beaumont" w:date="2013-09-25T10:22:00Z">
              <w:r>
                <w:t>/11</w:t>
              </w:r>
              <w:bookmarkStart w:id="271" w:name="_GoBack"/>
              <w:bookmarkEnd w:id="271"/>
              <w:r w:rsidR="0073558D">
                <w:t>/2013</w:t>
              </w:r>
            </w:ins>
          </w:p>
        </w:tc>
        <w:tc>
          <w:tcPr>
            <w:tcW w:w="653" w:type="pct"/>
          </w:tcPr>
          <w:p w14:paraId="7EEF8FB5" w14:textId="5C218DDD" w:rsidR="0073558D" w:rsidRDefault="0073558D" w:rsidP="00BC4802">
            <w:pPr>
              <w:pStyle w:val="ITSTableText"/>
            </w:pPr>
            <w:ins w:id="272" w:author="Paul Beaumont" w:date="2013-09-25T10:22:00Z">
              <w:r>
                <w:t>+/- 30%</w:t>
              </w:r>
            </w:ins>
          </w:p>
        </w:tc>
        <w:tc>
          <w:tcPr>
            <w:tcW w:w="2019" w:type="pct"/>
          </w:tcPr>
          <w:p w14:paraId="47692025" w14:textId="7ED17DA5" w:rsidR="0073558D" w:rsidRDefault="0073558D" w:rsidP="00BC4802">
            <w:pPr>
              <w:pStyle w:val="ITSTableText"/>
            </w:pPr>
            <w:ins w:id="273" w:author="Paul Beaumont" w:date="2013-09-25T10:22:00Z">
              <w:r>
                <w:t>Project Steering Group</w:t>
              </w:r>
            </w:ins>
          </w:p>
        </w:tc>
      </w:tr>
    </w:tbl>
    <w:p w14:paraId="3889FCDE" w14:textId="77777777" w:rsidR="00FE6CF6" w:rsidRDefault="00FE6CF6" w:rsidP="007C69AC">
      <w:pPr>
        <w:pStyle w:val="ITSBodyText"/>
      </w:pPr>
    </w:p>
    <w:p w14:paraId="20B68FF7" w14:textId="77777777" w:rsidR="007C69AC" w:rsidRDefault="007C69AC" w:rsidP="007C69AC">
      <w:pPr>
        <w:pStyle w:val="ITSOutlineNumberedHeading1"/>
      </w:pPr>
      <w:bookmarkStart w:id="274" w:name="_Toc367281212"/>
      <w:r>
        <w:lastRenderedPageBreak/>
        <w:t>Solution statement</w:t>
      </w:r>
      <w:bookmarkEnd w:id="274"/>
    </w:p>
    <w:p w14:paraId="16BDBCDE" w14:textId="77777777" w:rsidR="00B20AC1" w:rsidRDefault="00B20AC1" w:rsidP="00B20AC1">
      <w:pPr>
        <w:pStyle w:val="ITSInstructionalText"/>
      </w:pPr>
      <w:r>
        <w:t xml:space="preserve">The solution statement in the Service Brief identifies the IT component(s) proposed to deliver the new or changed service. It also identifies the ITS areas and key artefacts that will be impacted by the service. At this stage of the lifecycle, the solution statement is high level only – it is intended to give required guidance/direction without a significant investment in time and money. </w:t>
      </w:r>
    </w:p>
    <w:p w14:paraId="080344BA" w14:textId="77777777" w:rsidR="00B20AC1" w:rsidRDefault="00B20AC1" w:rsidP="00B20AC1">
      <w:pPr>
        <w:pStyle w:val="ITSInstructionalText"/>
      </w:pPr>
      <w:r>
        <w:t>The solution statement gives direction on what analysis should be done in the Service Analysis stage and what is required to be done in the next stage.</w:t>
      </w:r>
    </w:p>
    <w:p w14:paraId="00705044" w14:textId="77777777" w:rsidR="00FE6CF6" w:rsidRDefault="00B20AC1" w:rsidP="00B20AC1">
      <w:pPr>
        <w:pStyle w:val="ITSOutlineNumberedHeading2"/>
      </w:pPr>
      <w:r w:rsidRPr="009068C2" w:rsidDel="00B20AC1">
        <w:t xml:space="preserve"> </w:t>
      </w:r>
      <w:bookmarkStart w:id="275" w:name="_Toc367281213"/>
      <w:r>
        <w:t>Proposed solution (s)</w:t>
      </w:r>
      <w:bookmarkEnd w:id="275"/>
    </w:p>
    <w:p w14:paraId="6FC3F91F" w14:textId="77777777" w:rsidR="00B20AC1" w:rsidRPr="00B20AC1" w:rsidRDefault="00B20AC1" w:rsidP="00B20AC1">
      <w:pPr>
        <w:pStyle w:val="ITSInstructionalText"/>
      </w:pPr>
      <w:r>
        <w:t>Identify the major IT components of the solution, for example ‘Themis’ and a connector to ‘BSM’</w:t>
      </w:r>
    </w:p>
    <w:p w14:paraId="4C3911D9" w14:textId="77777777" w:rsidR="00981063" w:rsidRDefault="00F80136" w:rsidP="00D940C7">
      <w:pPr>
        <w:pStyle w:val="ITSOutlineNumberedHeading2"/>
      </w:pPr>
      <w:bookmarkStart w:id="276" w:name="_Toc367281214"/>
      <w:r>
        <w:t>Impact</w:t>
      </w:r>
      <w:bookmarkEnd w:id="276"/>
    </w:p>
    <w:p w14:paraId="446E9350" w14:textId="77777777" w:rsidR="009F6D59" w:rsidRPr="009F6D59" w:rsidRDefault="00904FA8" w:rsidP="00897038">
      <w:pPr>
        <w:pStyle w:val="ITSBodyText"/>
      </w:pPr>
      <w:r>
        <w:t>The impact is estimated as follows:</w:t>
      </w:r>
    </w:p>
    <w:tbl>
      <w:tblPr>
        <w:tblW w:w="0" w:type="auto"/>
        <w:tblInd w:w="-15" w:type="dxa"/>
        <w:tblLayout w:type="fixed"/>
        <w:tblLook w:val="0000" w:firstRow="0" w:lastRow="0" w:firstColumn="0" w:lastColumn="0" w:noHBand="0" w:noVBand="0"/>
      </w:tblPr>
      <w:tblGrid>
        <w:gridCol w:w="1605"/>
        <w:gridCol w:w="1605"/>
        <w:gridCol w:w="1605"/>
        <w:gridCol w:w="1605"/>
        <w:gridCol w:w="1604"/>
        <w:gridCol w:w="1588"/>
      </w:tblGrid>
      <w:tr w:rsidR="007C69AC" w:rsidRPr="005E578D" w14:paraId="5E5A9CAC" w14:textId="77777777" w:rsidTr="000A5792">
        <w:trPr>
          <w:trHeight w:val="217"/>
          <w:tblHeader/>
        </w:trPr>
        <w:tc>
          <w:tcPr>
            <w:tcW w:w="1605" w:type="dxa"/>
            <w:tcBorders>
              <w:top w:val="single" w:sz="4" w:space="0" w:color="000000"/>
              <w:left w:val="single" w:sz="4" w:space="0" w:color="000000"/>
              <w:bottom w:val="single" w:sz="4" w:space="0" w:color="000000"/>
            </w:tcBorders>
            <w:shd w:val="clear" w:color="auto" w:fill="333333"/>
          </w:tcPr>
          <w:p w14:paraId="611649F7" w14:textId="77777777" w:rsidR="007C69AC" w:rsidRPr="005E578D" w:rsidRDefault="007C69AC" w:rsidP="000A5792">
            <w:pPr>
              <w:pStyle w:val="ITSTableColumnHeadingwhiteongrey"/>
              <w:snapToGrid w:val="0"/>
              <w:rPr>
                <w:szCs w:val="18"/>
                <w:highlight w:val="yellow"/>
              </w:rPr>
            </w:pPr>
          </w:p>
        </w:tc>
        <w:tc>
          <w:tcPr>
            <w:tcW w:w="1605" w:type="dxa"/>
            <w:tcBorders>
              <w:top w:val="single" w:sz="4" w:space="0" w:color="000000"/>
              <w:left w:val="single" w:sz="4" w:space="0" w:color="000000"/>
              <w:bottom w:val="single" w:sz="4" w:space="0" w:color="000000"/>
            </w:tcBorders>
            <w:shd w:val="clear" w:color="auto" w:fill="333333"/>
          </w:tcPr>
          <w:p w14:paraId="2F2063C5" w14:textId="77777777" w:rsidR="007C69AC" w:rsidRPr="007C69AC" w:rsidRDefault="007C69AC" w:rsidP="000A5792">
            <w:pPr>
              <w:pStyle w:val="ITSTableColumnHeadingwhiteongrey"/>
              <w:snapToGrid w:val="0"/>
              <w:rPr>
                <w:szCs w:val="18"/>
              </w:rPr>
            </w:pPr>
            <w:r w:rsidRPr="007C69AC">
              <w:rPr>
                <w:szCs w:val="18"/>
              </w:rPr>
              <w:t>No change</w:t>
            </w:r>
          </w:p>
        </w:tc>
        <w:tc>
          <w:tcPr>
            <w:tcW w:w="1605" w:type="dxa"/>
            <w:tcBorders>
              <w:top w:val="single" w:sz="4" w:space="0" w:color="000000"/>
              <w:left w:val="single" w:sz="4" w:space="0" w:color="000000"/>
              <w:bottom w:val="single" w:sz="4" w:space="0" w:color="000000"/>
            </w:tcBorders>
            <w:shd w:val="clear" w:color="auto" w:fill="333333"/>
          </w:tcPr>
          <w:p w14:paraId="08A04AA5" w14:textId="77777777" w:rsidR="007C69AC" w:rsidRPr="007C69AC" w:rsidRDefault="007C69AC" w:rsidP="000A5792">
            <w:pPr>
              <w:pStyle w:val="ITSTableColumnHeadingwhiteongrey"/>
              <w:snapToGrid w:val="0"/>
              <w:rPr>
                <w:szCs w:val="18"/>
              </w:rPr>
            </w:pPr>
            <w:r w:rsidRPr="007C69AC">
              <w:rPr>
                <w:szCs w:val="18"/>
              </w:rPr>
              <w:t>Minor change</w:t>
            </w:r>
          </w:p>
        </w:tc>
        <w:tc>
          <w:tcPr>
            <w:tcW w:w="1605" w:type="dxa"/>
            <w:tcBorders>
              <w:top w:val="single" w:sz="4" w:space="0" w:color="000000"/>
              <w:left w:val="single" w:sz="4" w:space="0" w:color="000000"/>
              <w:bottom w:val="single" w:sz="4" w:space="0" w:color="000000"/>
            </w:tcBorders>
            <w:shd w:val="clear" w:color="auto" w:fill="333333"/>
          </w:tcPr>
          <w:p w14:paraId="085C59C3" w14:textId="77777777" w:rsidR="007C69AC" w:rsidRPr="007C69AC" w:rsidRDefault="007C69AC" w:rsidP="000A5792">
            <w:pPr>
              <w:pStyle w:val="ITSTableColumnHeadingwhiteongrey"/>
              <w:snapToGrid w:val="0"/>
              <w:rPr>
                <w:szCs w:val="18"/>
              </w:rPr>
            </w:pPr>
            <w:r w:rsidRPr="007C69AC">
              <w:rPr>
                <w:szCs w:val="18"/>
              </w:rPr>
              <w:t>Medium change</w:t>
            </w:r>
          </w:p>
        </w:tc>
        <w:tc>
          <w:tcPr>
            <w:tcW w:w="1604" w:type="dxa"/>
            <w:tcBorders>
              <w:top w:val="single" w:sz="4" w:space="0" w:color="000000"/>
              <w:left w:val="single" w:sz="4" w:space="0" w:color="000000"/>
              <w:bottom w:val="single" w:sz="4" w:space="0" w:color="000000"/>
            </w:tcBorders>
            <w:shd w:val="clear" w:color="auto" w:fill="333333"/>
          </w:tcPr>
          <w:p w14:paraId="59EC3BB2" w14:textId="77777777" w:rsidR="007C69AC" w:rsidRPr="007C69AC" w:rsidRDefault="007C69AC" w:rsidP="000A5792">
            <w:pPr>
              <w:pStyle w:val="ITSTableColumnHeadingwhiteongrey"/>
              <w:snapToGrid w:val="0"/>
              <w:rPr>
                <w:szCs w:val="18"/>
              </w:rPr>
            </w:pPr>
            <w:r w:rsidRPr="007C69AC">
              <w:rPr>
                <w:szCs w:val="18"/>
              </w:rPr>
              <w:t>Significant change</w:t>
            </w:r>
          </w:p>
        </w:tc>
        <w:tc>
          <w:tcPr>
            <w:tcW w:w="1588" w:type="dxa"/>
            <w:tcBorders>
              <w:top w:val="single" w:sz="4" w:space="0" w:color="000000"/>
              <w:left w:val="single" w:sz="4" w:space="0" w:color="000000"/>
              <w:bottom w:val="single" w:sz="4" w:space="0" w:color="000000"/>
              <w:right w:val="single" w:sz="4" w:space="0" w:color="000000"/>
            </w:tcBorders>
            <w:shd w:val="clear" w:color="auto" w:fill="333333"/>
          </w:tcPr>
          <w:p w14:paraId="56BAFBCC" w14:textId="77777777" w:rsidR="007C69AC" w:rsidRPr="007C69AC" w:rsidRDefault="007C69AC" w:rsidP="000A5792">
            <w:pPr>
              <w:pStyle w:val="ITSTableColumnHeadingwhiteongrey"/>
              <w:snapToGrid w:val="0"/>
              <w:rPr>
                <w:szCs w:val="18"/>
              </w:rPr>
            </w:pPr>
            <w:r w:rsidRPr="007C69AC">
              <w:rPr>
                <w:szCs w:val="18"/>
              </w:rPr>
              <w:t xml:space="preserve">Unknown </w:t>
            </w:r>
          </w:p>
        </w:tc>
      </w:tr>
      <w:tr w:rsidR="007C69AC" w:rsidRPr="005E578D" w14:paraId="30186992" w14:textId="77777777" w:rsidTr="000A5792">
        <w:trPr>
          <w:cantSplit/>
          <w:trHeight w:val="614"/>
        </w:trPr>
        <w:tc>
          <w:tcPr>
            <w:tcW w:w="1605" w:type="dxa"/>
            <w:tcBorders>
              <w:top w:val="single" w:sz="4" w:space="0" w:color="000000"/>
              <w:left w:val="single" w:sz="4" w:space="0" w:color="000000"/>
              <w:bottom w:val="single" w:sz="4" w:space="0" w:color="000000"/>
            </w:tcBorders>
            <w:shd w:val="clear" w:color="auto" w:fill="auto"/>
          </w:tcPr>
          <w:p w14:paraId="55394AF9" w14:textId="77777777" w:rsidR="007C69AC" w:rsidRPr="007C69AC" w:rsidRDefault="007C69AC" w:rsidP="000A5792">
            <w:pPr>
              <w:pStyle w:val="ITSTableText"/>
              <w:snapToGrid w:val="0"/>
              <w:rPr>
                <w:szCs w:val="18"/>
              </w:rPr>
            </w:pPr>
            <w:r w:rsidRPr="007C69AC">
              <w:rPr>
                <w:szCs w:val="18"/>
              </w:rPr>
              <w:t>Enterprise Architecture</w:t>
            </w:r>
          </w:p>
        </w:tc>
        <w:tc>
          <w:tcPr>
            <w:tcW w:w="1605" w:type="dxa"/>
            <w:tcBorders>
              <w:top w:val="single" w:sz="4" w:space="0" w:color="000000"/>
              <w:left w:val="single" w:sz="4" w:space="0" w:color="000000"/>
              <w:bottom w:val="single" w:sz="4" w:space="0" w:color="000000"/>
            </w:tcBorders>
            <w:shd w:val="clear" w:color="auto" w:fill="auto"/>
            <w:vAlign w:val="center"/>
          </w:tcPr>
          <w:p w14:paraId="11FE2028" w14:textId="77777777" w:rsidR="007C69AC" w:rsidRPr="005E578D" w:rsidRDefault="007C69AC" w:rsidP="000A5792">
            <w:pPr>
              <w:pStyle w:val="ITSTableText"/>
              <w:snapToGrid w:val="0"/>
              <w:jc w:val="center"/>
              <w:rPr>
                <w:rFonts w:ascii="Wingdings 2" w:hAnsi="Wingdings 2"/>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5D244F02"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54F7ED92"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4661DED1"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DDD88" w14:textId="77777777" w:rsidR="007C69AC" w:rsidRPr="005E578D" w:rsidRDefault="007C69AC" w:rsidP="000A5792">
            <w:pPr>
              <w:pStyle w:val="ITSTableText"/>
              <w:snapToGrid w:val="0"/>
              <w:jc w:val="center"/>
              <w:rPr>
                <w:szCs w:val="18"/>
                <w:highlight w:val="yellow"/>
              </w:rPr>
            </w:pPr>
          </w:p>
        </w:tc>
      </w:tr>
      <w:tr w:rsidR="007C69AC" w:rsidRPr="005E578D" w14:paraId="3175FEF3"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3396E49A" w14:textId="77777777" w:rsidR="007C69AC" w:rsidRPr="007C69AC" w:rsidRDefault="007C69AC" w:rsidP="000A5792">
            <w:pPr>
              <w:pStyle w:val="ITSTableText"/>
              <w:snapToGrid w:val="0"/>
              <w:rPr>
                <w:szCs w:val="18"/>
              </w:rPr>
            </w:pPr>
            <w:r w:rsidRPr="007C69AC">
              <w:rPr>
                <w:szCs w:val="18"/>
              </w:rPr>
              <w:t>Domain Architecture</w:t>
            </w:r>
          </w:p>
        </w:tc>
        <w:tc>
          <w:tcPr>
            <w:tcW w:w="1605" w:type="dxa"/>
            <w:tcBorders>
              <w:top w:val="single" w:sz="4" w:space="0" w:color="000000"/>
              <w:left w:val="single" w:sz="4" w:space="0" w:color="000000"/>
              <w:bottom w:val="single" w:sz="4" w:space="0" w:color="000000"/>
            </w:tcBorders>
            <w:shd w:val="clear" w:color="auto" w:fill="auto"/>
            <w:vAlign w:val="center"/>
          </w:tcPr>
          <w:p w14:paraId="3ECCA443"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4BC680A5"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19421FC6"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18C99CA3"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AEB6A" w14:textId="77777777" w:rsidR="007C69AC" w:rsidRPr="005E578D" w:rsidRDefault="007C69AC" w:rsidP="000A5792">
            <w:pPr>
              <w:pStyle w:val="ITSTableText"/>
              <w:snapToGrid w:val="0"/>
              <w:jc w:val="center"/>
              <w:rPr>
                <w:szCs w:val="18"/>
                <w:highlight w:val="yellow"/>
              </w:rPr>
            </w:pPr>
          </w:p>
        </w:tc>
      </w:tr>
      <w:tr w:rsidR="007C69AC" w:rsidRPr="005E578D" w14:paraId="285BE0DA"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16C28805" w14:textId="77777777" w:rsidR="007C69AC" w:rsidRPr="007C69AC" w:rsidRDefault="007C69AC" w:rsidP="000A5792">
            <w:pPr>
              <w:pStyle w:val="ITSTableText"/>
              <w:snapToGrid w:val="0"/>
              <w:rPr>
                <w:szCs w:val="18"/>
              </w:rPr>
            </w:pPr>
            <w:r w:rsidRPr="007C69AC">
              <w:rPr>
                <w:szCs w:val="18"/>
              </w:rPr>
              <w:t>Roadmap</w:t>
            </w:r>
          </w:p>
        </w:tc>
        <w:tc>
          <w:tcPr>
            <w:tcW w:w="1605" w:type="dxa"/>
            <w:tcBorders>
              <w:top w:val="single" w:sz="4" w:space="0" w:color="000000"/>
              <w:left w:val="single" w:sz="4" w:space="0" w:color="000000"/>
              <w:bottom w:val="single" w:sz="4" w:space="0" w:color="000000"/>
            </w:tcBorders>
            <w:shd w:val="clear" w:color="auto" w:fill="auto"/>
            <w:vAlign w:val="center"/>
          </w:tcPr>
          <w:p w14:paraId="3FE8F631"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67398F7D"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6429883"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63E194DB"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88965"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15C85F6C"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67CDDA05" w14:textId="77777777" w:rsidR="007C69AC" w:rsidRPr="007C69AC" w:rsidRDefault="007C69AC" w:rsidP="000A5792">
            <w:pPr>
              <w:pStyle w:val="ITSTableText"/>
              <w:snapToGrid w:val="0"/>
              <w:rPr>
                <w:szCs w:val="18"/>
              </w:rPr>
            </w:pPr>
            <w:r w:rsidRPr="007C69AC">
              <w:rPr>
                <w:szCs w:val="18"/>
              </w:rPr>
              <w:t>Standards</w:t>
            </w:r>
          </w:p>
        </w:tc>
        <w:tc>
          <w:tcPr>
            <w:tcW w:w="1605" w:type="dxa"/>
            <w:tcBorders>
              <w:top w:val="single" w:sz="4" w:space="0" w:color="000000"/>
              <w:left w:val="single" w:sz="4" w:space="0" w:color="000000"/>
              <w:bottom w:val="single" w:sz="4" w:space="0" w:color="000000"/>
            </w:tcBorders>
            <w:shd w:val="clear" w:color="auto" w:fill="auto"/>
            <w:vAlign w:val="center"/>
          </w:tcPr>
          <w:p w14:paraId="5F31CEF3"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14DD3804"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05BAAEF9"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65D73ECD"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2F18"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74EF7146"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43017273" w14:textId="77777777" w:rsidR="007C69AC" w:rsidRPr="007C69AC" w:rsidRDefault="007C69AC" w:rsidP="000A5792">
            <w:pPr>
              <w:pStyle w:val="ITSTableText"/>
              <w:snapToGrid w:val="0"/>
              <w:rPr>
                <w:szCs w:val="18"/>
              </w:rPr>
            </w:pPr>
            <w:r w:rsidRPr="007C69AC">
              <w:rPr>
                <w:szCs w:val="18"/>
              </w:rPr>
              <w:t>Infrastructure</w:t>
            </w:r>
          </w:p>
        </w:tc>
        <w:tc>
          <w:tcPr>
            <w:tcW w:w="1605" w:type="dxa"/>
            <w:tcBorders>
              <w:top w:val="single" w:sz="4" w:space="0" w:color="000000"/>
              <w:left w:val="single" w:sz="4" w:space="0" w:color="000000"/>
              <w:bottom w:val="single" w:sz="4" w:space="0" w:color="000000"/>
            </w:tcBorders>
            <w:shd w:val="clear" w:color="auto" w:fill="auto"/>
            <w:vAlign w:val="center"/>
          </w:tcPr>
          <w:p w14:paraId="299072CE"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5911830"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4A59AAA0"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6CF39703"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53497"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72C7EABF"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20D98444" w14:textId="77777777" w:rsidR="007C69AC" w:rsidRPr="007C69AC" w:rsidRDefault="007C69AC" w:rsidP="000A5792">
            <w:pPr>
              <w:pStyle w:val="ITSTableText"/>
              <w:snapToGrid w:val="0"/>
              <w:rPr>
                <w:szCs w:val="18"/>
              </w:rPr>
            </w:pPr>
            <w:r w:rsidRPr="007C69AC">
              <w:rPr>
                <w:szCs w:val="18"/>
              </w:rPr>
              <w:t>Applications</w:t>
            </w:r>
          </w:p>
        </w:tc>
        <w:tc>
          <w:tcPr>
            <w:tcW w:w="1605" w:type="dxa"/>
            <w:tcBorders>
              <w:top w:val="single" w:sz="4" w:space="0" w:color="000000"/>
              <w:left w:val="single" w:sz="4" w:space="0" w:color="000000"/>
              <w:bottom w:val="single" w:sz="4" w:space="0" w:color="000000"/>
            </w:tcBorders>
            <w:shd w:val="clear" w:color="auto" w:fill="auto"/>
            <w:vAlign w:val="center"/>
          </w:tcPr>
          <w:p w14:paraId="53B3E5AA"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377E971B"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0E77B350"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2126C900"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9BCAB" w14:textId="77777777" w:rsidR="007C69AC" w:rsidRPr="005E578D" w:rsidRDefault="007C69AC" w:rsidP="000A5792">
            <w:pPr>
              <w:pStyle w:val="ITSTableText"/>
              <w:snapToGrid w:val="0"/>
              <w:jc w:val="center"/>
              <w:rPr>
                <w:szCs w:val="18"/>
                <w:highlight w:val="yellow"/>
                <w:shd w:val="clear" w:color="auto" w:fill="FFFF00"/>
              </w:rPr>
            </w:pPr>
          </w:p>
        </w:tc>
      </w:tr>
    </w:tbl>
    <w:p w14:paraId="7A85A089" w14:textId="77777777" w:rsidR="007C69AC" w:rsidRDefault="007C69AC" w:rsidP="007C69AC">
      <w:pPr>
        <w:pStyle w:val="ITSBodyText"/>
      </w:pPr>
    </w:p>
    <w:p w14:paraId="736CB169" w14:textId="77777777" w:rsidR="007C69AC" w:rsidRDefault="007C69AC" w:rsidP="007C69AC">
      <w:pPr>
        <w:pStyle w:val="ITSOutlineNumberedHeading2"/>
      </w:pPr>
      <w:bookmarkStart w:id="277" w:name="_Toc367281215"/>
      <w:r>
        <w:t>Associated comments</w:t>
      </w:r>
      <w:bookmarkEnd w:id="277"/>
    </w:p>
    <w:p w14:paraId="2BDEFCE9" w14:textId="77777777" w:rsidR="007C69AC" w:rsidRDefault="00F80136" w:rsidP="007C69AC">
      <w:pPr>
        <w:pStyle w:val="ITSInstructionalText"/>
      </w:pPr>
      <w:r>
        <w:t>Provide any comments required for context/to support the solution statement.</w:t>
      </w:r>
    </w:p>
    <w:p w14:paraId="2499428D" w14:textId="77777777" w:rsidR="007C69AC" w:rsidRDefault="007C69AC" w:rsidP="007C69AC">
      <w:pPr>
        <w:pStyle w:val="ITSOutlineNumberedHeading1"/>
      </w:pPr>
      <w:bookmarkStart w:id="278" w:name="_Toc367281216"/>
      <w:r>
        <w:lastRenderedPageBreak/>
        <w:t>Operational statement</w:t>
      </w:r>
      <w:bookmarkEnd w:id="278"/>
    </w:p>
    <w:p w14:paraId="269ACEC6" w14:textId="77777777" w:rsidR="0087254F" w:rsidRDefault="0087254F" w:rsidP="00897038">
      <w:pPr>
        <w:pStyle w:val="ITSInstructionalText"/>
      </w:pPr>
      <w:r>
        <w:t>At this stage of the lifecycle, the operational statement is high level only – it is intended to give required guidance/direction without a significant investment in time and money. Based on this information, direction can be given regarding additional analysis required now and /or what is required to be done in the next stage.</w:t>
      </w:r>
    </w:p>
    <w:p w14:paraId="1BFB5A93" w14:textId="77777777" w:rsidR="0087254F" w:rsidRDefault="0087254F" w:rsidP="00897038">
      <w:pPr>
        <w:pStyle w:val="ITSInstructionalText"/>
      </w:pPr>
      <w:r>
        <w:t>For example – “it is anticipated there will be significant training will be required in order for support teams to operate the proposed service.”</w:t>
      </w:r>
    </w:p>
    <w:p w14:paraId="14CE684F" w14:textId="77777777" w:rsidR="0087254F" w:rsidRDefault="0087254F" w:rsidP="0087254F">
      <w:pPr>
        <w:pStyle w:val="ITSOutlineNumberedHeading2"/>
      </w:pPr>
      <w:bookmarkStart w:id="279" w:name="_Toc367281217"/>
      <w:r w:rsidRPr="0087254F">
        <w:t>Summary</w:t>
      </w:r>
      <w:bookmarkEnd w:id="279"/>
    </w:p>
    <w:p w14:paraId="4D846D4C" w14:textId="77777777" w:rsidR="0087254F" w:rsidRDefault="0087254F" w:rsidP="0087254F">
      <w:pPr>
        <w:pStyle w:val="ITSBodyText"/>
      </w:pPr>
    </w:p>
    <w:p w14:paraId="6C61EB33" w14:textId="77777777" w:rsidR="0087254F" w:rsidRDefault="0087254F" w:rsidP="0087254F">
      <w:pPr>
        <w:pStyle w:val="ITSOutlineNumberedHeading2"/>
      </w:pPr>
      <w:bookmarkStart w:id="280" w:name="_Toc367281218"/>
      <w:r>
        <w:t>Impact</w:t>
      </w:r>
      <w:bookmarkEnd w:id="280"/>
    </w:p>
    <w:p w14:paraId="038907A1" w14:textId="77777777" w:rsidR="0087254F" w:rsidRPr="0087254F" w:rsidRDefault="0087254F" w:rsidP="0087254F">
      <w:pPr>
        <w:pStyle w:val="ITSBodyText"/>
      </w:pPr>
      <w:r>
        <w:t>The impact is estimated as follows</w:t>
      </w:r>
    </w:p>
    <w:tbl>
      <w:tblPr>
        <w:tblW w:w="0" w:type="auto"/>
        <w:tblInd w:w="-15" w:type="dxa"/>
        <w:tblLayout w:type="fixed"/>
        <w:tblLook w:val="0000" w:firstRow="0" w:lastRow="0" w:firstColumn="0" w:lastColumn="0" w:noHBand="0" w:noVBand="0"/>
      </w:tblPr>
      <w:tblGrid>
        <w:gridCol w:w="1605"/>
        <w:gridCol w:w="1605"/>
        <w:gridCol w:w="1605"/>
        <w:gridCol w:w="1605"/>
        <w:gridCol w:w="1604"/>
        <w:gridCol w:w="1588"/>
      </w:tblGrid>
      <w:tr w:rsidR="007C69AC" w:rsidRPr="005E578D" w14:paraId="771810E6" w14:textId="77777777" w:rsidTr="000A5792">
        <w:trPr>
          <w:trHeight w:val="217"/>
          <w:tblHeader/>
        </w:trPr>
        <w:tc>
          <w:tcPr>
            <w:tcW w:w="1605" w:type="dxa"/>
            <w:tcBorders>
              <w:top w:val="single" w:sz="4" w:space="0" w:color="000000"/>
              <w:left w:val="single" w:sz="4" w:space="0" w:color="000000"/>
              <w:bottom w:val="single" w:sz="4" w:space="0" w:color="000000"/>
            </w:tcBorders>
            <w:shd w:val="clear" w:color="auto" w:fill="333333"/>
          </w:tcPr>
          <w:p w14:paraId="3AF667F5" w14:textId="77777777" w:rsidR="007C69AC" w:rsidRPr="005E578D" w:rsidRDefault="007C69AC" w:rsidP="000A5792">
            <w:pPr>
              <w:pStyle w:val="ITSTableColumnHeadingwhiteongrey"/>
              <w:snapToGrid w:val="0"/>
              <w:rPr>
                <w:szCs w:val="18"/>
                <w:highlight w:val="yellow"/>
              </w:rPr>
            </w:pPr>
          </w:p>
        </w:tc>
        <w:tc>
          <w:tcPr>
            <w:tcW w:w="1605" w:type="dxa"/>
            <w:tcBorders>
              <w:top w:val="single" w:sz="4" w:space="0" w:color="000000"/>
              <w:left w:val="single" w:sz="4" w:space="0" w:color="000000"/>
              <w:bottom w:val="single" w:sz="4" w:space="0" w:color="000000"/>
            </w:tcBorders>
            <w:shd w:val="clear" w:color="auto" w:fill="333333"/>
          </w:tcPr>
          <w:p w14:paraId="19FEEBE3" w14:textId="77777777" w:rsidR="007C69AC" w:rsidRPr="007C69AC" w:rsidRDefault="007C69AC" w:rsidP="000A5792">
            <w:pPr>
              <w:pStyle w:val="ITSTableColumnHeadingwhiteongrey"/>
              <w:snapToGrid w:val="0"/>
              <w:rPr>
                <w:szCs w:val="18"/>
              </w:rPr>
            </w:pPr>
            <w:r w:rsidRPr="007C69AC">
              <w:rPr>
                <w:szCs w:val="18"/>
              </w:rPr>
              <w:t>No change</w:t>
            </w:r>
          </w:p>
        </w:tc>
        <w:tc>
          <w:tcPr>
            <w:tcW w:w="1605" w:type="dxa"/>
            <w:tcBorders>
              <w:top w:val="single" w:sz="4" w:space="0" w:color="000000"/>
              <w:left w:val="single" w:sz="4" w:space="0" w:color="000000"/>
              <w:bottom w:val="single" w:sz="4" w:space="0" w:color="000000"/>
            </w:tcBorders>
            <w:shd w:val="clear" w:color="auto" w:fill="333333"/>
          </w:tcPr>
          <w:p w14:paraId="63AC1AAF" w14:textId="77777777" w:rsidR="007C69AC" w:rsidRPr="007C69AC" w:rsidRDefault="007C69AC" w:rsidP="000A5792">
            <w:pPr>
              <w:pStyle w:val="ITSTableColumnHeadingwhiteongrey"/>
              <w:snapToGrid w:val="0"/>
              <w:rPr>
                <w:szCs w:val="18"/>
              </w:rPr>
            </w:pPr>
            <w:r w:rsidRPr="007C69AC">
              <w:rPr>
                <w:szCs w:val="18"/>
              </w:rPr>
              <w:t>Minor change</w:t>
            </w:r>
          </w:p>
        </w:tc>
        <w:tc>
          <w:tcPr>
            <w:tcW w:w="1605" w:type="dxa"/>
            <w:tcBorders>
              <w:top w:val="single" w:sz="4" w:space="0" w:color="000000"/>
              <w:left w:val="single" w:sz="4" w:space="0" w:color="000000"/>
              <w:bottom w:val="single" w:sz="4" w:space="0" w:color="000000"/>
            </w:tcBorders>
            <w:shd w:val="clear" w:color="auto" w:fill="333333"/>
          </w:tcPr>
          <w:p w14:paraId="5C88A6C1" w14:textId="77777777" w:rsidR="007C69AC" w:rsidRPr="007C69AC" w:rsidRDefault="007C69AC" w:rsidP="000A5792">
            <w:pPr>
              <w:pStyle w:val="ITSTableColumnHeadingwhiteongrey"/>
              <w:snapToGrid w:val="0"/>
              <w:rPr>
                <w:szCs w:val="18"/>
              </w:rPr>
            </w:pPr>
            <w:r w:rsidRPr="007C69AC">
              <w:rPr>
                <w:szCs w:val="18"/>
              </w:rPr>
              <w:t>Medium change</w:t>
            </w:r>
          </w:p>
        </w:tc>
        <w:tc>
          <w:tcPr>
            <w:tcW w:w="1604" w:type="dxa"/>
            <w:tcBorders>
              <w:top w:val="single" w:sz="4" w:space="0" w:color="000000"/>
              <w:left w:val="single" w:sz="4" w:space="0" w:color="000000"/>
              <w:bottom w:val="single" w:sz="4" w:space="0" w:color="000000"/>
            </w:tcBorders>
            <w:shd w:val="clear" w:color="auto" w:fill="333333"/>
          </w:tcPr>
          <w:p w14:paraId="01722BA2" w14:textId="77777777" w:rsidR="007C69AC" w:rsidRPr="007C69AC" w:rsidRDefault="007C69AC" w:rsidP="000A5792">
            <w:pPr>
              <w:pStyle w:val="ITSTableColumnHeadingwhiteongrey"/>
              <w:snapToGrid w:val="0"/>
              <w:rPr>
                <w:szCs w:val="18"/>
              </w:rPr>
            </w:pPr>
            <w:r w:rsidRPr="007C69AC">
              <w:rPr>
                <w:szCs w:val="18"/>
              </w:rPr>
              <w:t>Significant change</w:t>
            </w:r>
          </w:p>
        </w:tc>
        <w:tc>
          <w:tcPr>
            <w:tcW w:w="1588" w:type="dxa"/>
            <w:tcBorders>
              <w:top w:val="single" w:sz="4" w:space="0" w:color="000000"/>
              <w:left w:val="single" w:sz="4" w:space="0" w:color="000000"/>
              <w:bottom w:val="single" w:sz="4" w:space="0" w:color="000000"/>
              <w:right w:val="single" w:sz="4" w:space="0" w:color="000000"/>
            </w:tcBorders>
            <w:shd w:val="clear" w:color="auto" w:fill="333333"/>
          </w:tcPr>
          <w:p w14:paraId="1400A073" w14:textId="77777777" w:rsidR="007C69AC" w:rsidRPr="007C69AC" w:rsidRDefault="007C69AC" w:rsidP="000A5792">
            <w:pPr>
              <w:pStyle w:val="ITSTableColumnHeadingwhiteongrey"/>
              <w:snapToGrid w:val="0"/>
              <w:rPr>
                <w:szCs w:val="18"/>
              </w:rPr>
            </w:pPr>
            <w:r w:rsidRPr="007C69AC">
              <w:rPr>
                <w:szCs w:val="18"/>
              </w:rPr>
              <w:t xml:space="preserve">Unknown </w:t>
            </w:r>
          </w:p>
        </w:tc>
      </w:tr>
      <w:tr w:rsidR="007C69AC" w:rsidRPr="005E578D" w14:paraId="5CC95D5B" w14:textId="77777777" w:rsidTr="000A5792">
        <w:trPr>
          <w:cantSplit/>
          <w:trHeight w:val="865"/>
        </w:trPr>
        <w:tc>
          <w:tcPr>
            <w:tcW w:w="1605" w:type="dxa"/>
            <w:tcBorders>
              <w:top w:val="single" w:sz="4" w:space="0" w:color="000000"/>
              <w:left w:val="single" w:sz="4" w:space="0" w:color="000000"/>
              <w:bottom w:val="single" w:sz="4" w:space="0" w:color="000000"/>
            </w:tcBorders>
            <w:shd w:val="clear" w:color="auto" w:fill="auto"/>
          </w:tcPr>
          <w:p w14:paraId="714D4AF0" w14:textId="77777777" w:rsidR="007C69AC" w:rsidRPr="007C69AC" w:rsidRDefault="007C69AC" w:rsidP="000A5792">
            <w:pPr>
              <w:pStyle w:val="ITSTableText"/>
              <w:snapToGrid w:val="0"/>
              <w:rPr>
                <w:szCs w:val="18"/>
              </w:rPr>
            </w:pPr>
            <w:r w:rsidRPr="007C69AC">
              <w:rPr>
                <w:szCs w:val="18"/>
              </w:rPr>
              <w:t>People</w:t>
            </w:r>
          </w:p>
        </w:tc>
        <w:tc>
          <w:tcPr>
            <w:tcW w:w="1605" w:type="dxa"/>
            <w:tcBorders>
              <w:top w:val="single" w:sz="4" w:space="0" w:color="000000"/>
              <w:left w:val="single" w:sz="4" w:space="0" w:color="000000"/>
              <w:bottom w:val="single" w:sz="4" w:space="0" w:color="000000"/>
            </w:tcBorders>
            <w:shd w:val="clear" w:color="auto" w:fill="auto"/>
            <w:vAlign w:val="center"/>
          </w:tcPr>
          <w:p w14:paraId="3D40D9B1" w14:textId="77777777" w:rsidR="007C69AC" w:rsidRPr="005E578D" w:rsidRDefault="007C69AC" w:rsidP="000A5792">
            <w:pPr>
              <w:pStyle w:val="ITSTableText"/>
              <w:snapToGrid w:val="0"/>
              <w:jc w:val="center"/>
              <w:rPr>
                <w:rFonts w:ascii="Wingdings 2" w:hAnsi="Wingdings 2"/>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7BEC228E"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2CF697D3"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0B2B4569"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272C3" w14:textId="77777777" w:rsidR="007C69AC" w:rsidRPr="005E578D" w:rsidRDefault="007C69AC" w:rsidP="000A5792">
            <w:pPr>
              <w:pStyle w:val="ITSTableText"/>
              <w:snapToGrid w:val="0"/>
              <w:jc w:val="center"/>
              <w:rPr>
                <w:szCs w:val="18"/>
                <w:highlight w:val="yellow"/>
              </w:rPr>
            </w:pPr>
          </w:p>
        </w:tc>
      </w:tr>
      <w:tr w:rsidR="007C69AC" w:rsidRPr="005E578D" w14:paraId="4958BFE6"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340F66F1" w14:textId="77777777" w:rsidR="007C69AC" w:rsidRPr="007C69AC" w:rsidRDefault="007C69AC" w:rsidP="000A5792">
            <w:pPr>
              <w:pStyle w:val="ITSTableText"/>
              <w:snapToGrid w:val="0"/>
              <w:rPr>
                <w:szCs w:val="18"/>
              </w:rPr>
            </w:pPr>
            <w:r w:rsidRPr="007C69AC">
              <w:rPr>
                <w:szCs w:val="18"/>
              </w:rPr>
              <w:t>Process</w:t>
            </w:r>
          </w:p>
        </w:tc>
        <w:tc>
          <w:tcPr>
            <w:tcW w:w="1605" w:type="dxa"/>
            <w:tcBorders>
              <w:top w:val="single" w:sz="4" w:space="0" w:color="000000"/>
              <w:left w:val="single" w:sz="4" w:space="0" w:color="000000"/>
              <w:bottom w:val="single" w:sz="4" w:space="0" w:color="000000"/>
            </w:tcBorders>
            <w:shd w:val="clear" w:color="auto" w:fill="auto"/>
            <w:vAlign w:val="center"/>
          </w:tcPr>
          <w:p w14:paraId="4DED0131"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1853A63F"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5C1D7283"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70BEEB32"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1D4AC" w14:textId="77777777" w:rsidR="007C69AC" w:rsidRPr="005E578D" w:rsidRDefault="007C69AC" w:rsidP="000A5792">
            <w:pPr>
              <w:pStyle w:val="ITSTableText"/>
              <w:snapToGrid w:val="0"/>
              <w:jc w:val="center"/>
              <w:rPr>
                <w:szCs w:val="18"/>
                <w:highlight w:val="yellow"/>
              </w:rPr>
            </w:pPr>
          </w:p>
        </w:tc>
      </w:tr>
      <w:tr w:rsidR="007C69AC" w:rsidRPr="005E578D" w14:paraId="1A94B04A"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6CC6A63B" w14:textId="77777777" w:rsidR="007C69AC" w:rsidRPr="007C69AC" w:rsidRDefault="007C69AC" w:rsidP="000A5792">
            <w:pPr>
              <w:pStyle w:val="ITSTableText"/>
              <w:snapToGrid w:val="0"/>
              <w:rPr>
                <w:szCs w:val="18"/>
              </w:rPr>
            </w:pPr>
            <w:r w:rsidRPr="007C69AC">
              <w:rPr>
                <w:szCs w:val="18"/>
              </w:rPr>
              <w:t>Products (tools)</w:t>
            </w:r>
          </w:p>
        </w:tc>
        <w:tc>
          <w:tcPr>
            <w:tcW w:w="1605" w:type="dxa"/>
            <w:tcBorders>
              <w:top w:val="single" w:sz="4" w:space="0" w:color="000000"/>
              <w:left w:val="single" w:sz="4" w:space="0" w:color="000000"/>
              <w:bottom w:val="single" w:sz="4" w:space="0" w:color="000000"/>
            </w:tcBorders>
            <w:shd w:val="clear" w:color="auto" w:fill="auto"/>
            <w:vAlign w:val="center"/>
          </w:tcPr>
          <w:p w14:paraId="1BE410CF"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176593EB"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EE8531F"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21C9A14F"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E0D65"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78776159"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553BBD21" w14:textId="77777777" w:rsidR="007C69AC" w:rsidRPr="007C69AC" w:rsidRDefault="007C69AC" w:rsidP="000A5792">
            <w:pPr>
              <w:pStyle w:val="ITSTableText"/>
              <w:snapToGrid w:val="0"/>
              <w:rPr>
                <w:szCs w:val="18"/>
              </w:rPr>
            </w:pPr>
            <w:r w:rsidRPr="007C69AC">
              <w:rPr>
                <w:szCs w:val="18"/>
              </w:rPr>
              <w:t>Partners (</w:t>
            </w:r>
            <w:proofErr w:type="spellStart"/>
            <w:r w:rsidRPr="007C69AC">
              <w:rPr>
                <w:szCs w:val="18"/>
              </w:rPr>
              <w:t>ie</w:t>
            </w:r>
            <w:proofErr w:type="spellEnd"/>
            <w:r w:rsidRPr="007C69AC">
              <w:rPr>
                <w:szCs w:val="18"/>
              </w:rPr>
              <w:t>. third party)</w:t>
            </w:r>
          </w:p>
        </w:tc>
        <w:tc>
          <w:tcPr>
            <w:tcW w:w="1605" w:type="dxa"/>
            <w:tcBorders>
              <w:top w:val="single" w:sz="4" w:space="0" w:color="000000"/>
              <w:left w:val="single" w:sz="4" w:space="0" w:color="000000"/>
              <w:bottom w:val="single" w:sz="4" w:space="0" w:color="000000"/>
            </w:tcBorders>
            <w:shd w:val="clear" w:color="auto" w:fill="auto"/>
            <w:vAlign w:val="center"/>
          </w:tcPr>
          <w:p w14:paraId="6FD3884E"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1211911"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0DCB570D"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4CD75833"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F8B7E" w14:textId="77777777" w:rsidR="007C69AC" w:rsidRPr="005E578D" w:rsidRDefault="007C69AC" w:rsidP="000A5792">
            <w:pPr>
              <w:pStyle w:val="ITSTableText"/>
              <w:snapToGrid w:val="0"/>
              <w:jc w:val="center"/>
              <w:rPr>
                <w:szCs w:val="18"/>
                <w:highlight w:val="yellow"/>
                <w:shd w:val="clear" w:color="auto" w:fill="FFFF00"/>
              </w:rPr>
            </w:pPr>
          </w:p>
        </w:tc>
      </w:tr>
    </w:tbl>
    <w:p w14:paraId="16DE87D9" w14:textId="77777777" w:rsidR="007C69AC" w:rsidRDefault="007C69AC" w:rsidP="007C69AC">
      <w:pPr>
        <w:pStyle w:val="ITSBodyText"/>
      </w:pPr>
    </w:p>
    <w:p w14:paraId="720E54B0" w14:textId="77777777" w:rsidR="007C69AC" w:rsidRDefault="007C69AC" w:rsidP="007C69AC">
      <w:pPr>
        <w:pStyle w:val="ITSOutlineNumberedHeading2"/>
      </w:pPr>
      <w:bookmarkStart w:id="281" w:name="_Toc367281219"/>
      <w:r>
        <w:t>Associated comments</w:t>
      </w:r>
      <w:bookmarkEnd w:id="281"/>
    </w:p>
    <w:p w14:paraId="2AD3E15E" w14:textId="77777777" w:rsidR="007C69AC" w:rsidRPr="007C69AC" w:rsidRDefault="007C69AC" w:rsidP="007C69AC">
      <w:pPr>
        <w:pStyle w:val="ITSInstructionalText"/>
      </w:pPr>
      <w:r>
        <w:t>Operations team to provide information for this section</w:t>
      </w:r>
    </w:p>
    <w:p w14:paraId="1D79AFB0" w14:textId="77777777" w:rsidR="009610D0" w:rsidRDefault="009610D0" w:rsidP="00E518AC">
      <w:pPr>
        <w:pStyle w:val="ITSBodyText"/>
      </w:pPr>
    </w:p>
    <w:p w14:paraId="6055B2ED" w14:textId="77777777" w:rsidR="0011302F" w:rsidRPr="00020A0F" w:rsidRDefault="0011302F" w:rsidP="009610D0">
      <w:pPr>
        <w:pStyle w:val="ITSOutlineNumberedHeading1"/>
      </w:pPr>
      <w:bookmarkStart w:id="282" w:name="_Toc279577341"/>
      <w:bookmarkStart w:id="283" w:name="_Toc367281220"/>
      <w:r w:rsidRPr="00020A0F">
        <w:lastRenderedPageBreak/>
        <w:t xml:space="preserve">Document </w:t>
      </w:r>
      <w:r w:rsidR="00596EC6" w:rsidRPr="00020A0F">
        <w:t>control</w:t>
      </w:r>
      <w:bookmarkEnd w:id="282"/>
      <w:bookmarkEnd w:id="283"/>
    </w:p>
    <w:p w14:paraId="52BE0C95" w14:textId="77777777" w:rsidR="003D690A" w:rsidRDefault="003D690A" w:rsidP="00826C77">
      <w:pPr>
        <w:pStyle w:val="ITSHeading3"/>
      </w:pPr>
      <w:bookmarkStart w:id="284" w:name="_Toc279577342"/>
      <w:r>
        <w:t>Approvals</w:t>
      </w:r>
      <w:bookmarkEnd w:id="284"/>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8"/>
        <w:gridCol w:w="1442"/>
        <w:gridCol w:w="2298"/>
        <w:gridCol w:w="2468"/>
        <w:gridCol w:w="2191"/>
      </w:tblGrid>
      <w:tr w:rsidR="003D690A" w14:paraId="558B63C3" w14:textId="77777777" w:rsidTr="000A5792">
        <w:trPr>
          <w:trHeight w:val="296"/>
          <w:tblHeader/>
        </w:trPr>
        <w:tc>
          <w:tcPr>
            <w:tcW w:w="1228" w:type="dxa"/>
            <w:shd w:val="clear" w:color="auto" w:fill="333333"/>
          </w:tcPr>
          <w:p w14:paraId="5FF58BD7" w14:textId="77777777" w:rsidR="003D690A" w:rsidRDefault="003D690A" w:rsidP="00E26431">
            <w:pPr>
              <w:pStyle w:val="ITSTableColumnHeadingwhiteongrey"/>
            </w:pPr>
            <w:r>
              <w:t>Version No.</w:t>
            </w:r>
          </w:p>
        </w:tc>
        <w:tc>
          <w:tcPr>
            <w:tcW w:w="1442" w:type="dxa"/>
            <w:shd w:val="clear" w:color="auto" w:fill="333333"/>
          </w:tcPr>
          <w:p w14:paraId="6A029D88" w14:textId="77777777" w:rsidR="003D690A" w:rsidRDefault="003D690A" w:rsidP="00E26431">
            <w:pPr>
              <w:pStyle w:val="ITSTableColumnHeadingwhiteongrey"/>
            </w:pPr>
            <w:r>
              <w:t>Approval Date</w:t>
            </w:r>
          </w:p>
        </w:tc>
        <w:tc>
          <w:tcPr>
            <w:tcW w:w="2298" w:type="dxa"/>
            <w:shd w:val="clear" w:color="auto" w:fill="333333"/>
          </w:tcPr>
          <w:p w14:paraId="01624FDD" w14:textId="77777777" w:rsidR="003D690A" w:rsidRDefault="003D690A" w:rsidP="00E26431">
            <w:pPr>
              <w:pStyle w:val="ITSTableColumnHeadingwhiteongrey"/>
            </w:pPr>
            <w:r>
              <w:t>Name</w:t>
            </w:r>
          </w:p>
        </w:tc>
        <w:tc>
          <w:tcPr>
            <w:tcW w:w="2468" w:type="dxa"/>
            <w:shd w:val="clear" w:color="auto" w:fill="333333"/>
          </w:tcPr>
          <w:p w14:paraId="339E8284" w14:textId="77777777" w:rsidR="003D690A" w:rsidRDefault="003D690A" w:rsidP="00E26431">
            <w:pPr>
              <w:pStyle w:val="ITSTableColumnHeadingwhiteongrey"/>
            </w:pPr>
            <w:r>
              <w:t>Title</w:t>
            </w:r>
          </w:p>
        </w:tc>
        <w:tc>
          <w:tcPr>
            <w:tcW w:w="2191" w:type="dxa"/>
            <w:shd w:val="clear" w:color="auto" w:fill="333333"/>
          </w:tcPr>
          <w:p w14:paraId="6301C264" w14:textId="77777777" w:rsidR="003D690A" w:rsidRDefault="003D690A" w:rsidP="00E26431">
            <w:pPr>
              <w:pStyle w:val="ITSTableColumnHeadingwhiteongrey"/>
            </w:pPr>
            <w:r>
              <w:t>Signature/Email ref</w:t>
            </w:r>
          </w:p>
        </w:tc>
      </w:tr>
      <w:tr w:rsidR="003D690A" w:rsidRPr="000A5792" w14:paraId="7FCD3649" w14:textId="77777777" w:rsidTr="000A5792">
        <w:trPr>
          <w:trHeight w:val="296"/>
        </w:trPr>
        <w:tc>
          <w:tcPr>
            <w:tcW w:w="1228" w:type="dxa"/>
            <w:shd w:val="clear" w:color="auto" w:fill="auto"/>
          </w:tcPr>
          <w:p w14:paraId="5F7F0183" w14:textId="77777777" w:rsidR="003D690A" w:rsidDel="00037E31" w:rsidRDefault="003D690A" w:rsidP="006E6B09">
            <w:pPr>
              <w:pStyle w:val="ITSTableText"/>
            </w:pPr>
          </w:p>
        </w:tc>
        <w:tc>
          <w:tcPr>
            <w:tcW w:w="1442" w:type="dxa"/>
            <w:shd w:val="clear" w:color="auto" w:fill="auto"/>
          </w:tcPr>
          <w:p w14:paraId="2669D7FB" w14:textId="77777777" w:rsidR="003D690A" w:rsidDel="00037E31" w:rsidRDefault="003D690A" w:rsidP="006E6B09">
            <w:pPr>
              <w:pStyle w:val="ITSTableText"/>
            </w:pPr>
          </w:p>
        </w:tc>
        <w:tc>
          <w:tcPr>
            <w:tcW w:w="2298" w:type="dxa"/>
            <w:shd w:val="clear" w:color="auto" w:fill="auto"/>
          </w:tcPr>
          <w:p w14:paraId="458F8669" w14:textId="77777777" w:rsidR="003D690A" w:rsidDel="00037E31" w:rsidRDefault="003D690A" w:rsidP="006E6B09">
            <w:pPr>
              <w:pStyle w:val="ITSTableText"/>
            </w:pPr>
          </w:p>
        </w:tc>
        <w:tc>
          <w:tcPr>
            <w:tcW w:w="2468" w:type="dxa"/>
            <w:shd w:val="clear" w:color="auto" w:fill="auto"/>
          </w:tcPr>
          <w:p w14:paraId="2E2435E6" w14:textId="77777777" w:rsidR="003D690A" w:rsidDel="00037E31" w:rsidRDefault="003D690A" w:rsidP="006E6B09">
            <w:pPr>
              <w:pStyle w:val="ITSTableText"/>
            </w:pPr>
          </w:p>
        </w:tc>
        <w:tc>
          <w:tcPr>
            <w:tcW w:w="2191" w:type="dxa"/>
            <w:shd w:val="clear" w:color="auto" w:fill="auto"/>
          </w:tcPr>
          <w:p w14:paraId="3E348488" w14:textId="77777777" w:rsidR="003D690A" w:rsidDel="00037E31" w:rsidRDefault="003D690A" w:rsidP="006E6B09">
            <w:pPr>
              <w:pStyle w:val="ITSTableText"/>
            </w:pPr>
          </w:p>
        </w:tc>
      </w:tr>
      <w:tr w:rsidR="003D690A" w:rsidRPr="000A5792" w14:paraId="51E5B41E" w14:textId="77777777" w:rsidTr="000A5792">
        <w:trPr>
          <w:trHeight w:val="296"/>
        </w:trPr>
        <w:tc>
          <w:tcPr>
            <w:tcW w:w="1228" w:type="dxa"/>
            <w:shd w:val="clear" w:color="auto" w:fill="auto"/>
          </w:tcPr>
          <w:p w14:paraId="7EA88966" w14:textId="77777777" w:rsidR="003D690A" w:rsidRDefault="003D690A" w:rsidP="006E6B09">
            <w:pPr>
              <w:pStyle w:val="ITSTableText"/>
            </w:pPr>
          </w:p>
        </w:tc>
        <w:tc>
          <w:tcPr>
            <w:tcW w:w="1442" w:type="dxa"/>
            <w:shd w:val="clear" w:color="auto" w:fill="auto"/>
          </w:tcPr>
          <w:p w14:paraId="22AC0A10" w14:textId="77777777" w:rsidR="003D690A" w:rsidRDefault="003D690A" w:rsidP="006E6B09">
            <w:pPr>
              <w:pStyle w:val="ITSTableText"/>
            </w:pPr>
          </w:p>
        </w:tc>
        <w:tc>
          <w:tcPr>
            <w:tcW w:w="2298" w:type="dxa"/>
            <w:shd w:val="clear" w:color="auto" w:fill="auto"/>
          </w:tcPr>
          <w:p w14:paraId="3D0AD2F7" w14:textId="77777777" w:rsidR="003D690A" w:rsidRDefault="003D690A" w:rsidP="006E6B09">
            <w:pPr>
              <w:pStyle w:val="ITSTableText"/>
            </w:pPr>
          </w:p>
        </w:tc>
        <w:tc>
          <w:tcPr>
            <w:tcW w:w="2468" w:type="dxa"/>
            <w:shd w:val="clear" w:color="auto" w:fill="auto"/>
          </w:tcPr>
          <w:p w14:paraId="634C2EB0" w14:textId="77777777" w:rsidR="003D690A" w:rsidRDefault="003D690A" w:rsidP="006E6B09">
            <w:pPr>
              <w:pStyle w:val="ITSTableText"/>
            </w:pPr>
          </w:p>
        </w:tc>
        <w:tc>
          <w:tcPr>
            <w:tcW w:w="2191" w:type="dxa"/>
            <w:shd w:val="clear" w:color="auto" w:fill="auto"/>
          </w:tcPr>
          <w:p w14:paraId="7CA7F16C" w14:textId="77777777" w:rsidR="003D690A" w:rsidRDefault="003D690A" w:rsidP="006E6B09">
            <w:pPr>
              <w:pStyle w:val="ITSTableText"/>
            </w:pPr>
          </w:p>
        </w:tc>
      </w:tr>
    </w:tbl>
    <w:p w14:paraId="743BD4B6" w14:textId="77777777" w:rsidR="003D690A" w:rsidRDefault="003D690A" w:rsidP="00826C77">
      <w:pPr>
        <w:pStyle w:val="ITSHeading3"/>
      </w:pPr>
      <w:bookmarkStart w:id="285" w:name="_Toc279577343"/>
      <w:r>
        <w:t xml:space="preserve">Review </w:t>
      </w:r>
      <w:r w:rsidR="00596EC6">
        <w:t>history</w:t>
      </w:r>
      <w:bookmarkEnd w:id="285"/>
    </w:p>
    <w:tbl>
      <w:tblPr>
        <w:tblW w:w="7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8"/>
        <w:gridCol w:w="1442"/>
        <w:gridCol w:w="2296"/>
        <w:gridCol w:w="2477"/>
      </w:tblGrid>
      <w:tr w:rsidR="003D690A" w14:paraId="2326BE72" w14:textId="77777777" w:rsidTr="000A5792">
        <w:trPr>
          <w:trHeight w:val="296"/>
          <w:tblHeader/>
        </w:trPr>
        <w:tc>
          <w:tcPr>
            <w:tcW w:w="1228" w:type="dxa"/>
            <w:shd w:val="clear" w:color="auto" w:fill="333333"/>
          </w:tcPr>
          <w:p w14:paraId="365C46F3" w14:textId="77777777" w:rsidR="003D690A" w:rsidRDefault="003D690A" w:rsidP="00E26431">
            <w:pPr>
              <w:pStyle w:val="ITSTableColumnHeadingwhiteongrey"/>
            </w:pPr>
            <w:r>
              <w:t>Version No.</w:t>
            </w:r>
          </w:p>
        </w:tc>
        <w:tc>
          <w:tcPr>
            <w:tcW w:w="1442" w:type="dxa"/>
            <w:shd w:val="clear" w:color="auto" w:fill="333333"/>
          </w:tcPr>
          <w:p w14:paraId="0D1AA36F" w14:textId="77777777" w:rsidR="003D690A" w:rsidRDefault="003D690A" w:rsidP="00E26431">
            <w:pPr>
              <w:pStyle w:val="ITSTableColumnHeadingwhiteongrey"/>
            </w:pPr>
            <w:r>
              <w:t>Review Date</w:t>
            </w:r>
          </w:p>
        </w:tc>
        <w:tc>
          <w:tcPr>
            <w:tcW w:w="2296" w:type="dxa"/>
            <w:shd w:val="clear" w:color="auto" w:fill="333333"/>
          </w:tcPr>
          <w:p w14:paraId="51FC93EB" w14:textId="77777777" w:rsidR="003D690A" w:rsidRDefault="003D690A" w:rsidP="00E26431">
            <w:pPr>
              <w:pStyle w:val="ITSTableColumnHeadingwhiteongrey"/>
            </w:pPr>
            <w:r>
              <w:t>Name</w:t>
            </w:r>
          </w:p>
        </w:tc>
        <w:tc>
          <w:tcPr>
            <w:tcW w:w="2477" w:type="dxa"/>
            <w:shd w:val="clear" w:color="auto" w:fill="333333"/>
          </w:tcPr>
          <w:p w14:paraId="61C379DB" w14:textId="77777777" w:rsidR="003D690A" w:rsidRDefault="003D690A" w:rsidP="00E26431">
            <w:pPr>
              <w:pStyle w:val="ITSTableColumnHeadingwhiteongrey"/>
            </w:pPr>
            <w:r>
              <w:t>Title</w:t>
            </w:r>
          </w:p>
        </w:tc>
      </w:tr>
      <w:tr w:rsidR="003D690A" w:rsidRPr="000A5792" w14:paraId="196C28EB" w14:textId="77777777" w:rsidTr="000A5792">
        <w:trPr>
          <w:trHeight w:val="296"/>
        </w:trPr>
        <w:tc>
          <w:tcPr>
            <w:tcW w:w="1228" w:type="dxa"/>
            <w:shd w:val="clear" w:color="auto" w:fill="auto"/>
          </w:tcPr>
          <w:p w14:paraId="2064E6DE" w14:textId="77777777" w:rsidR="003D690A" w:rsidDel="00037E31" w:rsidRDefault="003D690A" w:rsidP="006E6B09">
            <w:pPr>
              <w:pStyle w:val="ITSTableText"/>
            </w:pPr>
          </w:p>
        </w:tc>
        <w:tc>
          <w:tcPr>
            <w:tcW w:w="1442" w:type="dxa"/>
            <w:shd w:val="clear" w:color="auto" w:fill="auto"/>
          </w:tcPr>
          <w:p w14:paraId="59F9A91D" w14:textId="77777777" w:rsidR="003D690A" w:rsidDel="00037E31" w:rsidRDefault="003D690A" w:rsidP="006E6B09">
            <w:pPr>
              <w:pStyle w:val="ITSTableText"/>
            </w:pPr>
          </w:p>
        </w:tc>
        <w:tc>
          <w:tcPr>
            <w:tcW w:w="2296" w:type="dxa"/>
            <w:shd w:val="clear" w:color="auto" w:fill="auto"/>
          </w:tcPr>
          <w:p w14:paraId="59D9AEE7" w14:textId="77777777" w:rsidR="003D690A" w:rsidDel="00037E31" w:rsidRDefault="003D690A" w:rsidP="006E6B09">
            <w:pPr>
              <w:pStyle w:val="ITSTableText"/>
            </w:pPr>
          </w:p>
        </w:tc>
        <w:tc>
          <w:tcPr>
            <w:tcW w:w="2477" w:type="dxa"/>
            <w:shd w:val="clear" w:color="auto" w:fill="auto"/>
          </w:tcPr>
          <w:p w14:paraId="0F17A6F1" w14:textId="77777777" w:rsidR="003D690A" w:rsidDel="00037E31" w:rsidRDefault="003D690A" w:rsidP="006E6B09">
            <w:pPr>
              <w:pStyle w:val="ITSTableText"/>
            </w:pPr>
          </w:p>
        </w:tc>
      </w:tr>
      <w:tr w:rsidR="003D690A" w:rsidRPr="000A5792" w14:paraId="7FBA5222" w14:textId="77777777" w:rsidTr="000A5792">
        <w:trPr>
          <w:trHeight w:val="296"/>
        </w:trPr>
        <w:tc>
          <w:tcPr>
            <w:tcW w:w="1228" w:type="dxa"/>
            <w:shd w:val="clear" w:color="auto" w:fill="auto"/>
          </w:tcPr>
          <w:p w14:paraId="656A9024" w14:textId="77777777" w:rsidR="003D690A" w:rsidRDefault="003D690A" w:rsidP="006E6B09">
            <w:pPr>
              <w:pStyle w:val="ITSTableText"/>
            </w:pPr>
          </w:p>
        </w:tc>
        <w:tc>
          <w:tcPr>
            <w:tcW w:w="1442" w:type="dxa"/>
            <w:shd w:val="clear" w:color="auto" w:fill="auto"/>
          </w:tcPr>
          <w:p w14:paraId="4428ADF0" w14:textId="77777777" w:rsidR="003D690A" w:rsidRDefault="003D690A" w:rsidP="006E6B09">
            <w:pPr>
              <w:pStyle w:val="ITSTableText"/>
            </w:pPr>
          </w:p>
        </w:tc>
        <w:tc>
          <w:tcPr>
            <w:tcW w:w="2296" w:type="dxa"/>
            <w:shd w:val="clear" w:color="auto" w:fill="auto"/>
          </w:tcPr>
          <w:p w14:paraId="67A5A980" w14:textId="77777777" w:rsidR="003D690A" w:rsidRDefault="003D690A" w:rsidP="006E6B09">
            <w:pPr>
              <w:pStyle w:val="ITSTableText"/>
            </w:pPr>
          </w:p>
        </w:tc>
        <w:tc>
          <w:tcPr>
            <w:tcW w:w="2477" w:type="dxa"/>
            <w:shd w:val="clear" w:color="auto" w:fill="auto"/>
          </w:tcPr>
          <w:p w14:paraId="5964811E" w14:textId="77777777" w:rsidR="003D690A" w:rsidRDefault="003D690A" w:rsidP="006E6B09">
            <w:pPr>
              <w:pStyle w:val="ITSTableText"/>
            </w:pPr>
          </w:p>
        </w:tc>
      </w:tr>
    </w:tbl>
    <w:p w14:paraId="29EDD452" w14:textId="77777777" w:rsidR="003D690A" w:rsidRDefault="003D690A" w:rsidP="00826C77">
      <w:pPr>
        <w:pStyle w:val="ITSHeading3"/>
      </w:pPr>
      <w:bookmarkStart w:id="286" w:name="_Toc279577344"/>
      <w:r>
        <w:t xml:space="preserve">Version </w:t>
      </w:r>
      <w:r w:rsidR="00596EC6">
        <w:t>hist</w:t>
      </w:r>
      <w:r w:rsidR="00596EC6" w:rsidRPr="009610D0">
        <w:t>o</w:t>
      </w:r>
      <w:r w:rsidR="00596EC6">
        <w:t>ry</w:t>
      </w:r>
      <w:bookmarkEnd w:id="286"/>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8"/>
        <w:gridCol w:w="1442"/>
        <w:gridCol w:w="4773"/>
        <w:gridCol w:w="2184"/>
      </w:tblGrid>
      <w:tr w:rsidR="003D690A" w14:paraId="3636299D" w14:textId="77777777" w:rsidTr="000A5792">
        <w:trPr>
          <w:trHeight w:val="296"/>
          <w:tblHeader/>
        </w:trPr>
        <w:tc>
          <w:tcPr>
            <w:tcW w:w="1228" w:type="dxa"/>
            <w:shd w:val="clear" w:color="auto" w:fill="333333"/>
          </w:tcPr>
          <w:p w14:paraId="23F70BE8" w14:textId="77777777" w:rsidR="003D690A" w:rsidRDefault="003D690A" w:rsidP="00E26431">
            <w:pPr>
              <w:pStyle w:val="ITSTableColumnHeadingwhiteongrey"/>
            </w:pPr>
            <w:r>
              <w:t>Version No.</w:t>
            </w:r>
          </w:p>
        </w:tc>
        <w:tc>
          <w:tcPr>
            <w:tcW w:w="1442" w:type="dxa"/>
            <w:shd w:val="clear" w:color="auto" w:fill="333333"/>
          </w:tcPr>
          <w:p w14:paraId="57908D02" w14:textId="77777777" w:rsidR="003D690A" w:rsidRDefault="003D690A" w:rsidP="00E26431">
            <w:pPr>
              <w:pStyle w:val="ITSTableColumnHeadingwhiteongrey"/>
            </w:pPr>
            <w:r>
              <w:t>Version Date</w:t>
            </w:r>
          </w:p>
        </w:tc>
        <w:tc>
          <w:tcPr>
            <w:tcW w:w="4773" w:type="dxa"/>
            <w:shd w:val="clear" w:color="auto" w:fill="333333"/>
          </w:tcPr>
          <w:p w14:paraId="5F7E7BBD" w14:textId="77777777" w:rsidR="003D690A" w:rsidRDefault="003D690A" w:rsidP="00E26431">
            <w:pPr>
              <w:pStyle w:val="ITSTableColumnHeadingwhiteongrey"/>
            </w:pPr>
            <w:r>
              <w:t>Summary of Changes</w:t>
            </w:r>
          </w:p>
        </w:tc>
        <w:tc>
          <w:tcPr>
            <w:tcW w:w="2184" w:type="dxa"/>
            <w:shd w:val="clear" w:color="auto" w:fill="333333"/>
          </w:tcPr>
          <w:p w14:paraId="125DDEB9" w14:textId="77777777" w:rsidR="003D690A" w:rsidRDefault="003D690A" w:rsidP="00E26431">
            <w:pPr>
              <w:pStyle w:val="ITSTableColumnHeadingwhiteongrey"/>
            </w:pPr>
            <w:r>
              <w:t>Prepared by:</w:t>
            </w:r>
          </w:p>
        </w:tc>
      </w:tr>
      <w:tr w:rsidR="003D690A" w:rsidRPr="000A5792" w14:paraId="6F577E20" w14:textId="77777777" w:rsidTr="000A5792">
        <w:trPr>
          <w:trHeight w:val="296"/>
        </w:trPr>
        <w:tc>
          <w:tcPr>
            <w:tcW w:w="1228" w:type="dxa"/>
            <w:shd w:val="clear" w:color="auto" w:fill="auto"/>
          </w:tcPr>
          <w:p w14:paraId="56E72DAC" w14:textId="77777777" w:rsidR="003D690A" w:rsidDel="00037E31" w:rsidRDefault="003D690A" w:rsidP="006E6B09">
            <w:pPr>
              <w:pStyle w:val="ITSTableText"/>
            </w:pPr>
          </w:p>
        </w:tc>
        <w:tc>
          <w:tcPr>
            <w:tcW w:w="1442" w:type="dxa"/>
            <w:shd w:val="clear" w:color="auto" w:fill="auto"/>
          </w:tcPr>
          <w:p w14:paraId="7DCFFDD1" w14:textId="77777777" w:rsidR="003D690A" w:rsidDel="00037E31" w:rsidRDefault="003D690A" w:rsidP="006E6B09">
            <w:pPr>
              <w:pStyle w:val="ITSTableText"/>
            </w:pPr>
          </w:p>
        </w:tc>
        <w:tc>
          <w:tcPr>
            <w:tcW w:w="4773" w:type="dxa"/>
            <w:shd w:val="clear" w:color="auto" w:fill="auto"/>
          </w:tcPr>
          <w:p w14:paraId="2F492F11" w14:textId="77777777" w:rsidR="003D690A" w:rsidDel="00037E31" w:rsidRDefault="003D690A" w:rsidP="006E6B09">
            <w:pPr>
              <w:pStyle w:val="ITSTableText"/>
            </w:pPr>
          </w:p>
        </w:tc>
        <w:tc>
          <w:tcPr>
            <w:tcW w:w="2184" w:type="dxa"/>
            <w:shd w:val="clear" w:color="auto" w:fill="auto"/>
          </w:tcPr>
          <w:p w14:paraId="259F67A2" w14:textId="77777777" w:rsidR="003D690A" w:rsidDel="00037E31" w:rsidRDefault="003D690A" w:rsidP="006E6B09">
            <w:pPr>
              <w:pStyle w:val="ITSTableText"/>
            </w:pPr>
          </w:p>
        </w:tc>
      </w:tr>
      <w:tr w:rsidR="003D690A" w:rsidRPr="000A5792" w14:paraId="724B4601" w14:textId="77777777" w:rsidTr="000A5792">
        <w:trPr>
          <w:trHeight w:val="296"/>
        </w:trPr>
        <w:tc>
          <w:tcPr>
            <w:tcW w:w="1228" w:type="dxa"/>
            <w:shd w:val="clear" w:color="auto" w:fill="auto"/>
          </w:tcPr>
          <w:p w14:paraId="0A8E8E62" w14:textId="77777777" w:rsidR="003D690A" w:rsidRDefault="003D690A" w:rsidP="006E6B09">
            <w:pPr>
              <w:pStyle w:val="ITSTableText"/>
            </w:pPr>
          </w:p>
        </w:tc>
        <w:tc>
          <w:tcPr>
            <w:tcW w:w="1442" w:type="dxa"/>
            <w:shd w:val="clear" w:color="auto" w:fill="auto"/>
          </w:tcPr>
          <w:p w14:paraId="19F909B7" w14:textId="77777777" w:rsidR="003D690A" w:rsidRDefault="003D690A" w:rsidP="006E6B09">
            <w:pPr>
              <w:pStyle w:val="ITSTableText"/>
            </w:pPr>
          </w:p>
        </w:tc>
        <w:tc>
          <w:tcPr>
            <w:tcW w:w="4773" w:type="dxa"/>
            <w:shd w:val="clear" w:color="auto" w:fill="auto"/>
          </w:tcPr>
          <w:p w14:paraId="01F6693B" w14:textId="77777777" w:rsidR="003D690A" w:rsidRDefault="003D690A" w:rsidP="00FE6CF6">
            <w:pPr>
              <w:pStyle w:val="ITSTableText"/>
            </w:pPr>
          </w:p>
        </w:tc>
        <w:tc>
          <w:tcPr>
            <w:tcW w:w="2184" w:type="dxa"/>
            <w:shd w:val="clear" w:color="auto" w:fill="auto"/>
          </w:tcPr>
          <w:p w14:paraId="652FB54D" w14:textId="77777777" w:rsidR="00B70109" w:rsidRDefault="00B70109" w:rsidP="006E6B09">
            <w:pPr>
              <w:pStyle w:val="ITSTableText"/>
            </w:pPr>
          </w:p>
        </w:tc>
      </w:tr>
      <w:tr w:rsidR="00B70109" w:rsidRPr="000A5792" w14:paraId="6D339724" w14:textId="77777777" w:rsidTr="000A5792">
        <w:trPr>
          <w:trHeight w:val="296"/>
        </w:trPr>
        <w:tc>
          <w:tcPr>
            <w:tcW w:w="1228" w:type="dxa"/>
            <w:shd w:val="clear" w:color="auto" w:fill="auto"/>
          </w:tcPr>
          <w:p w14:paraId="4CC98EF2" w14:textId="77777777" w:rsidR="00B70109" w:rsidRDefault="00B70109" w:rsidP="006E6B09">
            <w:pPr>
              <w:pStyle w:val="ITSTableText"/>
            </w:pPr>
          </w:p>
        </w:tc>
        <w:tc>
          <w:tcPr>
            <w:tcW w:w="1442" w:type="dxa"/>
            <w:shd w:val="clear" w:color="auto" w:fill="auto"/>
          </w:tcPr>
          <w:p w14:paraId="6B7DBA0B" w14:textId="77777777" w:rsidR="00B70109" w:rsidRDefault="00B70109" w:rsidP="006E6B09">
            <w:pPr>
              <w:pStyle w:val="ITSTableText"/>
            </w:pPr>
          </w:p>
        </w:tc>
        <w:tc>
          <w:tcPr>
            <w:tcW w:w="4773" w:type="dxa"/>
            <w:shd w:val="clear" w:color="auto" w:fill="auto"/>
          </w:tcPr>
          <w:p w14:paraId="515739EC" w14:textId="77777777" w:rsidR="00B70109" w:rsidRDefault="00B70109" w:rsidP="00FE6CF6">
            <w:pPr>
              <w:pStyle w:val="ITSTableText"/>
            </w:pPr>
          </w:p>
        </w:tc>
        <w:tc>
          <w:tcPr>
            <w:tcW w:w="2184" w:type="dxa"/>
            <w:shd w:val="clear" w:color="auto" w:fill="auto"/>
          </w:tcPr>
          <w:p w14:paraId="1A55EB61" w14:textId="77777777" w:rsidR="00B70109" w:rsidRDefault="00B70109" w:rsidP="006E6B09">
            <w:pPr>
              <w:pStyle w:val="ITSTableText"/>
            </w:pPr>
          </w:p>
        </w:tc>
      </w:tr>
      <w:tr w:rsidR="00B854DD" w:rsidRPr="000A5792" w14:paraId="5B144A39" w14:textId="77777777" w:rsidTr="000A5792">
        <w:trPr>
          <w:trHeight w:val="296"/>
        </w:trPr>
        <w:tc>
          <w:tcPr>
            <w:tcW w:w="1228" w:type="dxa"/>
            <w:shd w:val="clear" w:color="auto" w:fill="auto"/>
          </w:tcPr>
          <w:p w14:paraId="6F3A350A" w14:textId="77777777" w:rsidR="00B854DD" w:rsidRDefault="00B854DD" w:rsidP="006E6B09">
            <w:pPr>
              <w:pStyle w:val="ITSTableText"/>
            </w:pPr>
          </w:p>
        </w:tc>
        <w:tc>
          <w:tcPr>
            <w:tcW w:w="1442" w:type="dxa"/>
            <w:shd w:val="clear" w:color="auto" w:fill="auto"/>
          </w:tcPr>
          <w:p w14:paraId="2711AF4E" w14:textId="77777777" w:rsidR="00B854DD" w:rsidRDefault="00B854DD" w:rsidP="006E6B09">
            <w:pPr>
              <w:pStyle w:val="ITSTableText"/>
            </w:pPr>
          </w:p>
        </w:tc>
        <w:tc>
          <w:tcPr>
            <w:tcW w:w="4773" w:type="dxa"/>
            <w:shd w:val="clear" w:color="auto" w:fill="auto"/>
          </w:tcPr>
          <w:p w14:paraId="6C7F01C0" w14:textId="77777777" w:rsidR="00B854DD" w:rsidRDefault="00B854DD" w:rsidP="00FE6CF6">
            <w:pPr>
              <w:pStyle w:val="ITSTableText"/>
            </w:pPr>
          </w:p>
        </w:tc>
        <w:tc>
          <w:tcPr>
            <w:tcW w:w="2184" w:type="dxa"/>
            <w:shd w:val="clear" w:color="auto" w:fill="auto"/>
          </w:tcPr>
          <w:p w14:paraId="5F73085A" w14:textId="77777777" w:rsidR="00B854DD" w:rsidRDefault="00B854DD" w:rsidP="006E6B09">
            <w:pPr>
              <w:pStyle w:val="ITSTableText"/>
            </w:pPr>
          </w:p>
        </w:tc>
      </w:tr>
    </w:tbl>
    <w:p w14:paraId="34704B44" w14:textId="77777777" w:rsidR="00980897" w:rsidRDefault="00980897" w:rsidP="00980897">
      <w:pPr>
        <w:pStyle w:val="ITSBodyText"/>
      </w:pPr>
      <w:bookmarkStart w:id="287" w:name="_Toc279577345"/>
    </w:p>
    <w:bookmarkEnd w:id="287"/>
    <w:p w14:paraId="53045262" w14:textId="77777777" w:rsidR="00014AAE" w:rsidRDefault="00014AAE" w:rsidP="00826C77">
      <w:pPr>
        <w:pStyle w:val="ITSBodyText"/>
      </w:pPr>
      <w:r>
        <w:br w:type="page"/>
      </w:r>
    </w:p>
    <w:p w14:paraId="67D95BE8" w14:textId="77777777" w:rsidR="00014AAE" w:rsidRPr="009903DB" w:rsidRDefault="00014AAE" w:rsidP="00014AAE">
      <w:pPr>
        <w:pStyle w:val="ITSHeading1"/>
      </w:pPr>
      <w:r>
        <w:lastRenderedPageBreak/>
        <w:t>Template c</w:t>
      </w:r>
      <w:r w:rsidRPr="009903DB">
        <w:t>ontrol</w:t>
      </w:r>
    </w:p>
    <w:p w14:paraId="18A7B91D" w14:textId="77777777" w:rsidR="00014AAE" w:rsidRPr="00037E31" w:rsidRDefault="00014AAE" w:rsidP="00014AAE">
      <w:pPr>
        <w:pStyle w:val="ITSInstructionalText"/>
      </w:pPr>
      <w:r>
        <w:t>Delete the template control page prior to using/publishing your document.</w:t>
      </w:r>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8"/>
        <w:gridCol w:w="5739"/>
      </w:tblGrid>
      <w:tr w:rsidR="00014AAE" w:rsidRPr="00217E51" w14:paraId="04F2F5BA" w14:textId="77777777" w:rsidTr="007359DE">
        <w:trPr>
          <w:trHeight w:val="296"/>
          <w:tblHeader/>
        </w:trPr>
        <w:tc>
          <w:tcPr>
            <w:tcW w:w="3888" w:type="dxa"/>
            <w:shd w:val="clear" w:color="auto" w:fill="333333"/>
          </w:tcPr>
          <w:p w14:paraId="75753B3D" w14:textId="77777777" w:rsidR="00014AAE" w:rsidRDefault="00014AAE" w:rsidP="007359DE">
            <w:pPr>
              <w:pStyle w:val="ITSTableColumnHeadingwhiteongrey"/>
            </w:pPr>
            <w:r>
              <w:t xml:space="preserve">Template Name </w:t>
            </w:r>
          </w:p>
        </w:tc>
        <w:tc>
          <w:tcPr>
            <w:tcW w:w="5739" w:type="dxa"/>
            <w:shd w:val="clear" w:color="auto" w:fill="333333"/>
          </w:tcPr>
          <w:p w14:paraId="2D6E8BB9" w14:textId="77777777" w:rsidR="00014AAE" w:rsidRDefault="00014AAE" w:rsidP="007359DE">
            <w:pPr>
              <w:pStyle w:val="ITSTableColumnHeadingwhiteongrey"/>
            </w:pPr>
            <w:r>
              <w:t>Location</w:t>
            </w:r>
          </w:p>
        </w:tc>
      </w:tr>
      <w:tr w:rsidR="00014AAE" w:rsidDel="00037E31" w14:paraId="663B8943" w14:textId="77777777" w:rsidTr="007359DE">
        <w:trPr>
          <w:cantSplit/>
          <w:trHeight w:val="296"/>
        </w:trPr>
        <w:tc>
          <w:tcPr>
            <w:tcW w:w="3888" w:type="dxa"/>
          </w:tcPr>
          <w:p w14:paraId="77C998EA" w14:textId="77777777" w:rsidR="00014AAE" w:rsidDel="00037E31" w:rsidRDefault="00014AAE" w:rsidP="007359DE">
            <w:pPr>
              <w:pStyle w:val="ITSTableText"/>
            </w:pPr>
            <w:r>
              <w:t>Service Specification Overview</w:t>
            </w:r>
          </w:p>
        </w:tc>
        <w:tc>
          <w:tcPr>
            <w:tcW w:w="5739" w:type="dxa"/>
          </w:tcPr>
          <w:p w14:paraId="0BFC39A1" w14:textId="77777777" w:rsidR="00014AAE" w:rsidRPr="00D04AEA" w:rsidRDefault="00014AAE" w:rsidP="007359DE">
            <w:pPr>
              <w:pStyle w:val="ITSTableText"/>
            </w:pPr>
          </w:p>
        </w:tc>
      </w:tr>
    </w:tbl>
    <w:p w14:paraId="150DBCE3" w14:textId="77777777" w:rsidR="00014AAE" w:rsidRDefault="00014AAE" w:rsidP="00014AAE">
      <w:pPr>
        <w:pStyle w:val="ITSHeading3"/>
      </w:pPr>
      <w:r>
        <w:t>Template approvals</w:t>
      </w:r>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442"/>
        <w:gridCol w:w="2338"/>
        <w:gridCol w:w="2379"/>
        <w:gridCol w:w="2226"/>
      </w:tblGrid>
      <w:tr w:rsidR="00014AAE" w14:paraId="52D5565C" w14:textId="77777777" w:rsidTr="007359DE">
        <w:trPr>
          <w:trHeight w:val="296"/>
          <w:tblHeader/>
        </w:trPr>
        <w:tc>
          <w:tcPr>
            <w:tcW w:w="1242" w:type="dxa"/>
            <w:shd w:val="clear" w:color="auto" w:fill="333333"/>
          </w:tcPr>
          <w:p w14:paraId="4B14195F" w14:textId="77777777" w:rsidR="00014AAE" w:rsidRDefault="00014AAE" w:rsidP="007359DE">
            <w:pPr>
              <w:pStyle w:val="ITSTableColumnHeadingwhiteongrey"/>
            </w:pPr>
            <w:r>
              <w:t>Version No.</w:t>
            </w:r>
          </w:p>
        </w:tc>
        <w:tc>
          <w:tcPr>
            <w:tcW w:w="1442" w:type="dxa"/>
            <w:shd w:val="clear" w:color="auto" w:fill="333333"/>
          </w:tcPr>
          <w:p w14:paraId="5D1E213C" w14:textId="77777777" w:rsidR="00014AAE" w:rsidRDefault="00014AAE" w:rsidP="007359DE">
            <w:pPr>
              <w:pStyle w:val="ITSTableColumnHeadingwhiteongrey"/>
            </w:pPr>
            <w:r>
              <w:t>Approval Date</w:t>
            </w:r>
          </w:p>
        </w:tc>
        <w:tc>
          <w:tcPr>
            <w:tcW w:w="2338" w:type="dxa"/>
            <w:shd w:val="clear" w:color="auto" w:fill="333333"/>
          </w:tcPr>
          <w:p w14:paraId="67EDDED3" w14:textId="77777777" w:rsidR="00014AAE" w:rsidRDefault="00014AAE" w:rsidP="007359DE">
            <w:pPr>
              <w:pStyle w:val="ITSTableColumnHeadingwhiteongrey"/>
            </w:pPr>
            <w:r>
              <w:t>Name</w:t>
            </w:r>
          </w:p>
        </w:tc>
        <w:tc>
          <w:tcPr>
            <w:tcW w:w="2379" w:type="dxa"/>
            <w:shd w:val="clear" w:color="auto" w:fill="333333"/>
          </w:tcPr>
          <w:p w14:paraId="2B8A314D" w14:textId="77777777" w:rsidR="00014AAE" w:rsidRDefault="00014AAE" w:rsidP="007359DE">
            <w:pPr>
              <w:pStyle w:val="ITSTableColumnHeadingwhiteongrey"/>
            </w:pPr>
            <w:r>
              <w:t>Title</w:t>
            </w:r>
          </w:p>
        </w:tc>
        <w:tc>
          <w:tcPr>
            <w:tcW w:w="2226" w:type="dxa"/>
            <w:shd w:val="clear" w:color="auto" w:fill="333333"/>
          </w:tcPr>
          <w:p w14:paraId="6F9218FB" w14:textId="77777777" w:rsidR="00014AAE" w:rsidRDefault="00014AAE" w:rsidP="007359DE">
            <w:pPr>
              <w:pStyle w:val="ITSTableColumnHeadingwhiteongrey"/>
            </w:pPr>
            <w:r>
              <w:t>Signature/Email ref</w:t>
            </w:r>
          </w:p>
        </w:tc>
      </w:tr>
      <w:tr w:rsidR="00014AAE" w14:paraId="188590ED" w14:textId="77777777" w:rsidTr="007359DE">
        <w:trPr>
          <w:cantSplit/>
          <w:trHeight w:val="296"/>
        </w:trPr>
        <w:tc>
          <w:tcPr>
            <w:tcW w:w="1242" w:type="dxa"/>
          </w:tcPr>
          <w:p w14:paraId="5D5EE6F4" w14:textId="77777777" w:rsidR="00014AAE" w:rsidDel="00037E31" w:rsidRDefault="00AA5D77" w:rsidP="007359DE">
            <w:pPr>
              <w:pStyle w:val="ITSTableText"/>
            </w:pPr>
            <w:r>
              <w:t>004</w:t>
            </w:r>
          </w:p>
        </w:tc>
        <w:tc>
          <w:tcPr>
            <w:tcW w:w="1442" w:type="dxa"/>
          </w:tcPr>
          <w:p w14:paraId="1CCF0F2F" w14:textId="77777777" w:rsidR="00014AAE" w:rsidDel="00037E31" w:rsidRDefault="00AA5D77" w:rsidP="007359DE">
            <w:pPr>
              <w:pStyle w:val="ITSTableText"/>
            </w:pPr>
            <w:r>
              <w:t>19 July 2012</w:t>
            </w:r>
          </w:p>
        </w:tc>
        <w:tc>
          <w:tcPr>
            <w:tcW w:w="2338" w:type="dxa"/>
          </w:tcPr>
          <w:p w14:paraId="4E86512B" w14:textId="77777777" w:rsidR="00014AAE" w:rsidDel="00037E31" w:rsidRDefault="00AA5D77" w:rsidP="007359DE">
            <w:pPr>
              <w:pStyle w:val="ITSTableText"/>
            </w:pPr>
            <w:r>
              <w:t>Murray Parsons</w:t>
            </w:r>
          </w:p>
        </w:tc>
        <w:tc>
          <w:tcPr>
            <w:tcW w:w="2379" w:type="dxa"/>
          </w:tcPr>
          <w:p w14:paraId="11E4C952" w14:textId="77777777" w:rsidR="00014AAE" w:rsidDel="00037E31" w:rsidRDefault="00AA5D77" w:rsidP="007359DE">
            <w:pPr>
              <w:pStyle w:val="ITSTableText"/>
            </w:pPr>
            <w:r>
              <w:t>SPMO Manager</w:t>
            </w:r>
          </w:p>
        </w:tc>
        <w:tc>
          <w:tcPr>
            <w:tcW w:w="2226" w:type="dxa"/>
          </w:tcPr>
          <w:p w14:paraId="110C1B72" w14:textId="77777777" w:rsidR="00014AAE" w:rsidDel="00037E31" w:rsidRDefault="00014AAE" w:rsidP="007359DE">
            <w:pPr>
              <w:pStyle w:val="ITSTableText"/>
            </w:pPr>
          </w:p>
        </w:tc>
      </w:tr>
      <w:tr w:rsidR="00014AAE" w14:paraId="6D78B909" w14:textId="77777777" w:rsidTr="007359DE">
        <w:trPr>
          <w:cantSplit/>
          <w:trHeight w:val="296"/>
        </w:trPr>
        <w:tc>
          <w:tcPr>
            <w:tcW w:w="1242" w:type="dxa"/>
          </w:tcPr>
          <w:p w14:paraId="57158387" w14:textId="77777777" w:rsidR="00014AAE" w:rsidRDefault="00014AAE" w:rsidP="007359DE">
            <w:pPr>
              <w:pStyle w:val="ITSTableText"/>
            </w:pPr>
          </w:p>
        </w:tc>
        <w:tc>
          <w:tcPr>
            <w:tcW w:w="1442" w:type="dxa"/>
          </w:tcPr>
          <w:p w14:paraId="6F63AB0E" w14:textId="77777777" w:rsidR="00014AAE" w:rsidRDefault="00014AAE" w:rsidP="007359DE">
            <w:pPr>
              <w:pStyle w:val="ITSTableText"/>
            </w:pPr>
          </w:p>
        </w:tc>
        <w:tc>
          <w:tcPr>
            <w:tcW w:w="2338" w:type="dxa"/>
          </w:tcPr>
          <w:p w14:paraId="5DA63032" w14:textId="77777777" w:rsidR="00014AAE" w:rsidRDefault="00014AAE" w:rsidP="007359DE">
            <w:pPr>
              <w:pStyle w:val="ITSTableText"/>
            </w:pPr>
          </w:p>
        </w:tc>
        <w:tc>
          <w:tcPr>
            <w:tcW w:w="2379" w:type="dxa"/>
          </w:tcPr>
          <w:p w14:paraId="4B93CE99" w14:textId="77777777" w:rsidR="00014AAE" w:rsidRDefault="00014AAE" w:rsidP="007359DE">
            <w:pPr>
              <w:pStyle w:val="ITSTableText"/>
            </w:pPr>
          </w:p>
        </w:tc>
        <w:tc>
          <w:tcPr>
            <w:tcW w:w="2226" w:type="dxa"/>
          </w:tcPr>
          <w:p w14:paraId="006994A9" w14:textId="77777777" w:rsidR="00014AAE" w:rsidRDefault="00014AAE" w:rsidP="007359DE">
            <w:pPr>
              <w:pStyle w:val="ITSTableText"/>
            </w:pPr>
          </w:p>
        </w:tc>
      </w:tr>
    </w:tbl>
    <w:p w14:paraId="4B5F7D77" w14:textId="77777777" w:rsidR="00014AAE" w:rsidRDefault="00014AAE" w:rsidP="00014AAE">
      <w:pPr>
        <w:pStyle w:val="ITSHeading3"/>
      </w:pPr>
      <w:r>
        <w:t>Template review history</w:t>
      </w:r>
    </w:p>
    <w:tbl>
      <w:tblPr>
        <w:tblW w:w="7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442"/>
        <w:gridCol w:w="2338"/>
        <w:gridCol w:w="2379"/>
      </w:tblGrid>
      <w:tr w:rsidR="00014AAE" w14:paraId="26A8C9FB" w14:textId="77777777" w:rsidTr="007359DE">
        <w:trPr>
          <w:trHeight w:val="296"/>
          <w:tblHeader/>
        </w:trPr>
        <w:tc>
          <w:tcPr>
            <w:tcW w:w="1242" w:type="dxa"/>
            <w:shd w:val="clear" w:color="auto" w:fill="333333"/>
          </w:tcPr>
          <w:p w14:paraId="295D1560" w14:textId="77777777" w:rsidR="00014AAE" w:rsidRDefault="00014AAE" w:rsidP="007359DE">
            <w:pPr>
              <w:pStyle w:val="ITSTableColumnHeadingwhiteongrey"/>
            </w:pPr>
            <w:r>
              <w:t>Version No.</w:t>
            </w:r>
          </w:p>
        </w:tc>
        <w:tc>
          <w:tcPr>
            <w:tcW w:w="1442" w:type="dxa"/>
            <w:shd w:val="clear" w:color="auto" w:fill="333333"/>
          </w:tcPr>
          <w:p w14:paraId="7309C0DD" w14:textId="77777777" w:rsidR="00014AAE" w:rsidRDefault="00014AAE" w:rsidP="007359DE">
            <w:pPr>
              <w:pStyle w:val="ITSTableColumnHeadingwhiteongrey"/>
            </w:pPr>
            <w:r>
              <w:t>Review Date</w:t>
            </w:r>
          </w:p>
        </w:tc>
        <w:tc>
          <w:tcPr>
            <w:tcW w:w="2338" w:type="dxa"/>
            <w:shd w:val="clear" w:color="auto" w:fill="333333"/>
          </w:tcPr>
          <w:p w14:paraId="5838D8F1" w14:textId="77777777" w:rsidR="00014AAE" w:rsidRDefault="00014AAE" w:rsidP="007359DE">
            <w:pPr>
              <w:pStyle w:val="ITSTableColumnHeadingwhiteongrey"/>
            </w:pPr>
            <w:r>
              <w:t>Name</w:t>
            </w:r>
          </w:p>
        </w:tc>
        <w:tc>
          <w:tcPr>
            <w:tcW w:w="2379" w:type="dxa"/>
            <w:shd w:val="clear" w:color="auto" w:fill="333333"/>
          </w:tcPr>
          <w:p w14:paraId="17E77CBB" w14:textId="77777777" w:rsidR="00014AAE" w:rsidRDefault="00014AAE" w:rsidP="007359DE">
            <w:pPr>
              <w:pStyle w:val="ITSTableColumnHeadingwhiteongrey"/>
            </w:pPr>
            <w:r>
              <w:t>Title</w:t>
            </w:r>
          </w:p>
        </w:tc>
      </w:tr>
      <w:tr w:rsidR="00014AAE" w:rsidDel="00037E31" w14:paraId="2F4FC482" w14:textId="77777777" w:rsidTr="007359DE">
        <w:trPr>
          <w:cantSplit/>
          <w:trHeight w:val="296"/>
        </w:trPr>
        <w:tc>
          <w:tcPr>
            <w:tcW w:w="1242" w:type="dxa"/>
          </w:tcPr>
          <w:p w14:paraId="345976EE" w14:textId="77777777" w:rsidR="00014AAE" w:rsidDel="00037E31" w:rsidRDefault="00014AAE" w:rsidP="007359DE">
            <w:pPr>
              <w:pStyle w:val="ITSTableText"/>
            </w:pPr>
          </w:p>
        </w:tc>
        <w:tc>
          <w:tcPr>
            <w:tcW w:w="1442" w:type="dxa"/>
          </w:tcPr>
          <w:p w14:paraId="67344CA5" w14:textId="77777777" w:rsidR="00014AAE" w:rsidDel="00037E31" w:rsidRDefault="00014AAE" w:rsidP="007359DE">
            <w:pPr>
              <w:pStyle w:val="ITSTableText"/>
            </w:pPr>
          </w:p>
        </w:tc>
        <w:tc>
          <w:tcPr>
            <w:tcW w:w="2338" w:type="dxa"/>
          </w:tcPr>
          <w:p w14:paraId="5C6D3B05" w14:textId="77777777" w:rsidR="00014AAE" w:rsidDel="00037E31" w:rsidRDefault="00014AAE" w:rsidP="007359DE">
            <w:pPr>
              <w:pStyle w:val="ITSTableText"/>
            </w:pPr>
          </w:p>
        </w:tc>
        <w:tc>
          <w:tcPr>
            <w:tcW w:w="2379" w:type="dxa"/>
          </w:tcPr>
          <w:p w14:paraId="657E09ED" w14:textId="77777777" w:rsidR="00014AAE" w:rsidDel="00037E31" w:rsidRDefault="00014AAE" w:rsidP="007359DE">
            <w:pPr>
              <w:pStyle w:val="ITSTableText"/>
            </w:pPr>
          </w:p>
        </w:tc>
      </w:tr>
      <w:tr w:rsidR="00014AAE" w14:paraId="07D33A49" w14:textId="77777777" w:rsidTr="007359DE">
        <w:trPr>
          <w:cantSplit/>
          <w:trHeight w:val="296"/>
        </w:trPr>
        <w:tc>
          <w:tcPr>
            <w:tcW w:w="1242" w:type="dxa"/>
          </w:tcPr>
          <w:p w14:paraId="223268EC" w14:textId="77777777" w:rsidR="00014AAE" w:rsidRDefault="00014AAE" w:rsidP="007359DE">
            <w:pPr>
              <w:pStyle w:val="ITSTableText"/>
            </w:pPr>
          </w:p>
        </w:tc>
        <w:tc>
          <w:tcPr>
            <w:tcW w:w="1442" w:type="dxa"/>
          </w:tcPr>
          <w:p w14:paraId="02EFFA55" w14:textId="77777777" w:rsidR="00014AAE" w:rsidRDefault="00014AAE" w:rsidP="007359DE">
            <w:pPr>
              <w:pStyle w:val="ITSTableText"/>
            </w:pPr>
          </w:p>
        </w:tc>
        <w:tc>
          <w:tcPr>
            <w:tcW w:w="2338" w:type="dxa"/>
          </w:tcPr>
          <w:p w14:paraId="4B634520" w14:textId="77777777" w:rsidR="00014AAE" w:rsidRPr="009C3950" w:rsidRDefault="00014AAE" w:rsidP="007359DE">
            <w:pPr>
              <w:pStyle w:val="ITSTableText"/>
            </w:pPr>
          </w:p>
        </w:tc>
        <w:tc>
          <w:tcPr>
            <w:tcW w:w="2379" w:type="dxa"/>
          </w:tcPr>
          <w:p w14:paraId="3A5FC9F3" w14:textId="77777777" w:rsidR="00014AAE" w:rsidRDefault="00014AAE" w:rsidP="007359DE">
            <w:pPr>
              <w:pStyle w:val="ITSTableText"/>
            </w:pPr>
          </w:p>
        </w:tc>
      </w:tr>
    </w:tbl>
    <w:p w14:paraId="4D6FAF2D" w14:textId="77777777" w:rsidR="00014AAE" w:rsidRPr="006C2EA1" w:rsidRDefault="00014AAE" w:rsidP="00014AAE">
      <w:pPr>
        <w:pStyle w:val="ITSHeading3"/>
      </w:pPr>
      <w:r>
        <w:t>Template version h</w:t>
      </w:r>
      <w:r w:rsidRPr="006C2EA1">
        <w:t>istory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428"/>
        <w:gridCol w:w="4809"/>
        <w:gridCol w:w="2127"/>
      </w:tblGrid>
      <w:tr w:rsidR="00014AAE" w14:paraId="4D66ED98" w14:textId="77777777" w:rsidTr="007359DE">
        <w:trPr>
          <w:trHeight w:val="296"/>
          <w:tblHeader/>
        </w:trPr>
        <w:tc>
          <w:tcPr>
            <w:tcW w:w="1242" w:type="dxa"/>
            <w:shd w:val="clear" w:color="auto" w:fill="333333"/>
          </w:tcPr>
          <w:p w14:paraId="50A03514" w14:textId="77777777" w:rsidR="00014AAE" w:rsidRDefault="00014AAE" w:rsidP="007359DE">
            <w:pPr>
              <w:pStyle w:val="ITSTableColumnHeadingwhiteongrey"/>
            </w:pPr>
            <w:r>
              <w:t>Version No.</w:t>
            </w:r>
          </w:p>
        </w:tc>
        <w:tc>
          <w:tcPr>
            <w:tcW w:w="1428" w:type="dxa"/>
            <w:shd w:val="clear" w:color="auto" w:fill="333333"/>
          </w:tcPr>
          <w:p w14:paraId="2D21110A" w14:textId="77777777" w:rsidR="00014AAE" w:rsidRDefault="00014AAE" w:rsidP="007359DE">
            <w:pPr>
              <w:pStyle w:val="ITSTableColumnHeadingwhiteongrey"/>
            </w:pPr>
            <w:r>
              <w:t>Version Date</w:t>
            </w:r>
          </w:p>
        </w:tc>
        <w:tc>
          <w:tcPr>
            <w:tcW w:w="4809" w:type="dxa"/>
            <w:shd w:val="clear" w:color="auto" w:fill="333333"/>
          </w:tcPr>
          <w:p w14:paraId="68977F20" w14:textId="77777777" w:rsidR="00014AAE" w:rsidRDefault="00014AAE" w:rsidP="007359DE">
            <w:pPr>
              <w:pStyle w:val="ITSTableColumnHeadingwhiteongrey"/>
            </w:pPr>
            <w:r>
              <w:t>Summary of Changes</w:t>
            </w:r>
          </w:p>
        </w:tc>
        <w:tc>
          <w:tcPr>
            <w:tcW w:w="2127" w:type="dxa"/>
            <w:shd w:val="clear" w:color="auto" w:fill="333333"/>
          </w:tcPr>
          <w:p w14:paraId="16F4EE4E" w14:textId="77777777" w:rsidR="00014AAE" w:rsidRDefault="00014AAE" w:rsidP="007359DE">
            <w:pPr>
              <w:pStyle w:val="ITSTableColumnHeadingwhiteongrey"/>
            </w:pPr>
            <w:r>
              <w:t>Prepared by:</w:t>
            </w:r>
          </w:p>
        </w:tc>
      </w:tr>
      <w:tr w:rsidR="00014AAE" w:rsidRPr="00217E51" w14:paraId="14152615" w14:textId="77777777" w:rsidTr="007359DE">
        <w:trPr>
          <w:cantSplit/>
          <w:trHeight w:val="296"/>
        </w:trPr>
        <w:tc>
          <w:tcPr>
            <w:tcW w:w="1242" w:type="dxa"/>
          </w:tcPr>
          <w:p w14:paraId="00B5B019" w14:textId="77777777" w:rsidR="00014AAE" w:rsidRPr="00217E51" w:rsidDel="00037E31" w:rsidRDefault="00014AAE" w:rsidP="007359DE">
            <w:pPr>
              <w:spacing w:before="60" w:after="60"/>
              <w:rPr>
                <w:sz w:val="18"/>
              </w:rPr>
            </w:pPr>
            <w:r>
              <w:t>001</w:t>
            </w:r>
          </w:p>
        </w:tc>
        <w:tc>
          <w:tcPr>
            <w:tcW w:w="1428" w:type="dxa"/>
          </w:tcPr>
          <w:p w14:paraId="55315452" w14:textId="77777777" w:rsidR="00014AAE" w:rsidRPr="00217E51" w:rsidDel="00037E31" w:rsidRDefault="005D5E9A" w:rsidP="007359DE">
            <w:pPr>
              <w:spacing w:before="60" w:after="60"/>
              <w:rPr>
                <w:sz w:val="18"/>
              </w:rPr>
            </w:pPr>
            <w:r>
              <w:t>25 May 2012</w:t>
            </w:r>
          </w:p>
        </w:tc>
        <w:tc>
          <w:tcPr>
            <w:tcW w:w="4809" w:type="dxa"/>
          </w:tcPr>
          <w:p w14:paraId="607CB231" w14:textId="77777777" w:rsidR="00014AAE" w:rsidRPr="00217E51" w:rsidDel="00037E31" w:rsidRDefault="00014AAE" w:rsidP="007359DE">
            <w:pPr>
              <w:spacing w:before="60" w:after="60"/>
              <w:rPr>
                <w:sz w:val="18"/>
              </w:rPr>
            </w:pPr>
            <w:r>
              <w:t>1</w:t>
            </w:r>
            <w:r w:rsidRPr="000A5792">
              <w:rPr>
                <w:vertAlign w:val="superscript"/>
              </w:rPr>
              <w:t>st</w:t>
            </w:r>
            <w:r>
              <w:t xml:space="preserve"> draft</w:t>
            </w:r>
          </w:p>
        </w:tc>
        <w:tc>
          <w:tcPr>
            <w:tcW w:w="2127" w:type="dxa"/>
          </w:tcPr>
          <w:p w14:paraId="2ACCF664" w14:textId="77777777" w:rsidR="00014AAE" w:rsidRPr="00217E51" w:rsidDel="00037E31" w:rsidRDefault="00014AAE" w:rsidP="007359DE">
            <w:pPr>
              <w:spacing w:before="60" w:after="60"/>
              <w:rPr>
                <w:sz w:val="18"/>
              </w:rPr>
            </w:pPr>
            <w:r>
              <w:t>Naomi Barry</w:t>
            </w:r>
          </w:p>
        </w:tc>
      </w:tr>
      <w:tr w:rsidR="00014AAE" w:rsidRPr="00217E51" w14:paraId="3C6DB267" w14:textId="77777777" w:rsidTr="007359DE">
        <w:trPr>
          <w:cantSplit/>
          <w:trHeight w:val="296"/>
        </w:trPr>
        <w:tc>
          <w:tcPr>
            <w:tcW w:w="1242" w:type="dxa"/>
          </w:tcPr>
          <w:p w14:paraId="0A62BF9C" w14:textId="77777777" w:rsidR="00014AAE" w:rsidRPr="00217E51" w:rsidRDefault="00014AAE" w:rsidP="007359DE">
            <w:pPr>
              <w:spacing w:before="60" w:after="60"/>
              <w:rPr>
                <w:sz w:val="18"/>
              </w:rPr>
            </w:pPr>
            <w:r>
              <w:t>004</w:t>
            </w:r>
          </w:p>
        </w:tc>
        <w:tc>
          <w:tcPr>
            <w:tcW w:w="1428" w:type="dxa"/>
          </w:tcPr>
          <w:p w14:paraId="095D7E32" w14:textId="77777777" w:rsidR="00014AAE" w:rsidRPr="00217E51" w:rsidRDefault="00014AAE" w:rsidP="007359DE">
            <w:pPr>
              <w:spacing w:before="60" w:after="60"/>
              <w:rPr>
                <w:sz w:val="18"/>
              </w:rPr>
            </w:pPr>
            <w:r>
              <w:t>18 July 2012</w:t>
            </w:r>
          </w:p>
        </w:tc>
        <w:tc>
          <w:tcPr>
            <w:tcW w:w="4809" w:type="dxa"/>
          </w:tcPr>
          <w:p w14:paraId="62BEF251" w14:textId="77777777" w:rsidR="00014AAE" w:rsidRPr="00217E51" w:rsidRDefault="00014AAE" w:rsidP="007359DE">
            <w:pPr>
              <w:spacing w:before="60" w:after="60"/>
              <w:rPr>
                <w:sz w:val="18"/>
              </w:rPr>
            </w:pPr>
            <w:r>
              <w:t>Included changes from workshop</w:t>
            </w:r>
          </w:p>
        </w:tc>
        <w:tc>
          <w:tcPr>
            <w:tcW w:w="2127" w:type="dxa"/>
          </w:tcPr>
          <w:p w14:paraId="5263096E" w14:textId="77777777" w:rsidR="00014AAE" w:rsidRPr="00217E51" w:rsidRDefault="00014AAE" w:rsidP="007359DE">
            <w:pPr>
              <w:spacing w:before="60" w:after="60"/>
              <w:rPr>
                <w:sz w:val="18"/>
              </w:rPr>
            </w:pPr>
            <w:r>
              <w:t>Naomi Barry</w:t>
            </w:r>
          </w:p>
        </w:tc>
      </w:tr>
      <w:tr w:rsidR="00014AAE" w:rsidRPr="00217E51" w14:paraId="26AD2452" w14:textId="77777777" w:rsidTr="007359DE">
        <w:trPr>
          <w:cantSplit/>
          <w:trHeight w:val="296"/>
        </w:trPr>
        <w:tc>
          <w:tcPr>
            <w:tcW w:w="1242" w:type="dxa"/>
          </w:tcPr>
          <w:p w14:paraId="5761F368" w14:textId="77777777" w:rsidR="00014AAE" w:rsidRDefault="00014AAE" w:rsidP="007359DE">
            <w:pPr>
              <w:spacing w:before="60" w:after="60"/>
              <w:rPr>
                <w:sz w:val="18"/>
              </w:rPr>
            </w:pPr>
            <w:r>
              <w:t>004 MGP</w:t>
            </w:r>
          </w:p>
        </w:tc>
        <w:tc>
          <w:tcPr>
            <w:tcW w:w="1428" w:type="dxa"/>
          </w:tcPr>
          <w:p w14:paraId="63C3BC63" w14:textId="77777777" w:rsidR="00014AAE" w:rsidRDefault="00014AAE" w:rsidP="007359DE">
            <w:pPr>
              <w:spacing w:before="60" w:after="60"/>
              <w:rPr>
                <w:sz w:val="18"/>
              </w:rPr>
            </w:pPr>
            <w:r>
              <w:t>19 July 2012</w:t>
            </w:r>
          </w:p>
        </w:tc>
        <w:tc>
          <w:tcPr>
            <w:tcW w:w="4809" w:type="dxa"/>
          </w:tcPr>
          <w:p w14:paraId="671F1979" w14:textId="77777777" w:rsidR="00014AAE" w:rsidRDefault="00014AAE" w:rsidP="007359DE">
            <w:pPr>
              <w:spacing w:before="60" w:after="60"/>
              <w:rPr>
                <w:sz w:val="18"/>
              </w:rPr>
            </w:pPr>
            <w:r>
              <w:t>Interim version for Kate!</w:t>
            </w:r>
          </w:p>
        </w:tc>
        <w:tc>
          <w:tcPr>
            <w:tcW w:w="2127" w:type="dxa"/>
          </w:tcPr>
          <w:p w14:paraId="2F212C4C" w14:textId="77777777" w:rsidR="00014AAE" w:rsidRDefault="00014AAE" w:rsidP="007359DE">
            <w:pPr>
              <w:spacing w:before="60" w:after="60"/>
              <w:rPr>
                <w:sz w:val="18"/>
              </w:rPr>
            </w:pPr>
            <w:r>
              <w:t>Murray Parsons</w:t>
            </w:r>
          </w:p>
        </w:tc>
      </w:tr>
      <w:tr w:rsidR="00014AAE" w:rsidRPr="00217E51" w14:paraId="606EE4DA" w14:textId="77777777" w:rsidTr="007359DE">
        <w:trPr>
          <w:cantSplit/>
          <w:trHeight w:val="296"/>
        </w:trPr>
        <w:tc>
          <w:tcPr>
            <w:tcW w:w="1242" w:type="dxa"/>
          </w:tcPr>
          <w:p w14:paraId="5B5726EB" w14:textId="77777777" w:rsidR="00014AAE" w:rsidRDefault="00014AAE" w:rsidP="007359DE">
            <w:pPr>
              <w:spacing w:before="60" w:after="60"/>
            </w:pPr>
            <w:r>
              <w:t>005</w:t>
            </w:r>
          </w:p>
        </w:tc>
        <w:tc>
          <w:tcPr>
            <w:tcW w:w="1428" w:type="dxa"/>
          </w:tcPr>
          <w:p w14:paraId="397CEA00" w14:textId="77777777" w:rsidR="00014AAE" w:rsidRDefault="00014AAE" w:rsidP="007359DE">
            <w:pPr>
              <w:spacing w:before="60" w:after="60"/>
            </w:pPr>
            <w:r>
              <w:t>24 July 2012</w:t>
            </w:r>
          </w:p>
        </w:tc>
        <w:tc>
          <w:tcPr>
            <w:tcW w:w="4809" w:type="dxa"/>
          </w:tcPr>
          <w:p w14:paraId="0829D9AB" w14:textId="77777777" w:rsidR="00014AAE" w:rsidRDefault="00014AAE" w:rsidP="007359DE">
            <w:pPr>
              <w:spacing w:before="60" w:after="60"/>
            </w:pPr>
            <w:r>
              <w:t>Accepted changes and included some minor updates</w:t>
            </w:r>
          </w:p>
        </w:tc>
        <w:tc>
          <w:tcPr>
            <w:tcW w:w="2127" w:type="dxa"/>
          </w:tcPr>
          <w:p w14:paraId="48903C87" w14:textId="77777777" w:rsidR="00014AAE" w:rsidRDefault="00014AAE" w:rsidP="007359DE">
            <w:pPr>
              <w:spacing w:before="60" w:after="60"/>
            </w:pPr>
            <w:r>
              <w:t>Naomi Barry</w:t>
            </w:r>
          </w:p>
        </w:tc>
      </w:tr>
      <w:tr w:rsidR="00014AAE" w:rsidRPr="00217E51" w14:paraId="49F2D838" w14:textId="77777777" w:rsidTr="007359DE">
        <w:trPr>
          <w:cantSplit/>
          <w:trHeight w:val="296"/>
        </w:trPr>
        <w:tc>
          <w:tcPr>
            <w:tcW w:w="1242" w:type="dxa"/>
          </w:tcPr>
          <w:p w14:paraId="194E68EC" w14:textId="77777777" w:rsidR="00014AAE" w:rsidRDefault="00014AAE" w:rsidP="007359DE">
            <w:pPr>
              <w:spacing w:before="60" w:after="60"/>
            </w:pPr>
            <w:r>
              <w:t>100</w:t>
            </w:r>
          </w:p>
        </w:tc>
        <w:tc>
          <w:tcPr>
            <w:tcW w:w="1428" w:type="dxa"/>
          </w:tcPr>
          <w:p w14:paraId="701BE486" w14:textId="77777777" w:rsidR="00014AAE" w:rsidRDefault="00014AAE" w:rsidP="007359DE">
            <w:pPr>
              <w:spacing w:before="60" w:after="60"/>
            </w:pPr>
            <w:r>
              <w:t>3 Au</w:t>
            </w:r>
            <w:r w:rsidR="00497879">
              <w:t>g</w:t>
            </w:r>
            <w:r w:rsidR="005D5E9A">
              <w:t>ust</w:t>
            </w:r>
            <w:r w:rsidR="00497879">
              <w:t xml:space="preserve"> 2012</w:t>
            </w:r>
          </w:p>
        </w:tc>
        <w:tc>
          <w:tcPr>
            <w:tcW w:w="4809" w:type="dxa"/>
          </w:tcPr>
          <w:p w14:paraId="791ACAC2" w14:textId="77777777" w:rsidR="00014AAE" w:rsidRDefault="00014AAE" w:rsidP="00014AAE">
            <w:pPr>
              <w:spacing w:before="60" w:after="60"/>
            </w:pPr>
            <w:r>
              <w:t>Included “Summary Project plan’ section</w:t>
            </w:r>
          </w:p>
        </w:tc>
        <w:tc>
          <w:tcPr>
            <w:tcW w:w="2127" w:type="dxa"/>
          </w:tcPr>
          <w:p w14:paraId="13E16BD7" w14:textId="77777777" w:rsidR="00014AAE" w:rsidRDefault="00014AAE" w:rsidP="007359DE">
            <w:pPr>
              <w:spacing w:before="60" w:after="60"/>
            </w:pPr>
            <w:r>
              <w:t>Naomi Barry</w:t>
            </w:r>
          </w:p>
        </w:tc>
      </w:tr>
      <w:tr w:rsidR="00014AAE" w:rsidRPr="00217E51" w14:paraId="254B7CE9" w14:textId="77777777" w:rsidTr="007359DE">
        <w:trPr>
          <w:cantSplit/>
          <w:trHeight w:val="296"/>
        </w:trPr>
        <w:tc>
          <w:tcPr>
            <w:tcW w:w="1242" w:type="dxa"/>
          </w:tcPr>
          <w:p w14:paraId="045DB044" w14:textId="77777777" w:rsidR="00014AAE" w:rsidRDefault="00014AAE" w:rsidP="007359DE">
            <w:pPr>
              <w:spacing w:before="60" w:after="60"/>
            </w:pPr>
            <w:r>
              <w:t>101</w:t>
            </w:r>
          </w:p>
        </w:tc>
        <w:tc>
          <w:tcPr>
            <w:tcW w:w="1428" w:type="dxa"/>
          </w:tcPr>
          <w:p w14:paraId="193FE4F7" w14:textId="77777777" w:rsidR="00014AAE" w:rsidRDefault="00014AAE" w:rsidP="007359DE">
            <w:pPr>
              <w:spacing w:before="60" w:after="60"/>
            </w:pPr>
            <w:r>
              <w:t>13 Aug</w:t>
            </w:r>
            <w:r w:rsidR="005D5E9A">
              <w:t>ust</w:t>
            </w:r>
            <w:r w:rsidR="00497879">
              <w:t xml:space="preserve"> 2012</w:t>
            </w:r>
          </w:p>
        </w:tc>
        <w:tc>
          <w:tcPr>
            <w:tcW w:w="4809" w:type="dxa"/>
          </w:tcPr>
          <w:p w14:paraId="433F9D6A" w14:textId="77777777" w:rsidR="00014AAE" w:rsidRDefault="00061D42" w:rsidP="007359DE">
            <w:pPr>
              <w:spacing w:before="60" w:after="60"/>
            </w:pPr>
            <w:r>
              <w:t>Minor updates</w:t>
            </w:r>
          </w:p>
          <w:p w14:paraId="7A86C27F" w14:textId="77777777" w:rsidR="00014AAE" w:rsidRDefault="00014AAE" w:rsidP="007359DE">
            <w:pPr>
              <w:spacing w:before="60" w:after="60"/>
            </w:pPr>
          </w:p>
        </w:tc>
        <w:tc>
          <w:tcPr>
            <w:tcW w:w="2127" w:type="dxa"/>
          </w:tcPr>
          <w:p w14:paraId="1EE07DEC" w14:textId="77777777" w:rsidR="00014AAE" w:rsidRDefault="00014AAE" w:rsidP="007359DE">
            <w:pPr>
              <w:spacing w:before="60" w:after="60"/>
            </w:pPr>
            <w:r>
              <w:t>Naomi Barry</w:t>
            </w:r>
          </w:p>
        </w:tc>
      </w:tr>
      <w:tr w:rsidR="00497879" w:rsidRPr="00217E51" w14:paraId="471129A1" w14:textId="77777777" w:rsidTr="007359DE">
        <w:trPr>
          <w:cantSplit/>
          <w:trHeight w:val="296"/>
        </w:trPr>
        <w:tc>
          <w:tcPr>
            <w:tcW w:w="1242" w:type="dxa"/>
          </w:tcPr>
          <w:p w14:paraId="5C03B6A2" w14:textId="77777777" w:rsidR="00497879" w:rsidRDefault="00497879" w:rsidP="007359DE">
            <w:pPr>
              <w:spacing w:before="60" w:after="60"/>
            </w:pPr>
            <w:r>
              <w:t>102</w:t>
            </w:r>
          </w:p>
        </w:tc>
        <w:tc>
          <w:tcPr>
            <w:tcW w:w="1428" w:type="dxa"/>
          </w:tcPr>
          <w:p w14:paraId="15824357" w14:textId="77777777" w:rsidR="00497879" w:rsidRDefault="00497879" w:rsidP="007359DE">
            <w:pPr>
              <w:spacing w:before="60" w:after="60"/>
            </w:pPr>
            <w:r>
              <w:t>15 Aug</w:t>
            </w:r>
            <w:r w:rsidR="005D5E9A">
              <w:t>ust</w:t>
            </w:r>
            <w:r>
              <w:t xml:space="preserve"> 2012</w:t>
            </w:r>
          </w:p>
        </w:tc>
        <w:tc>
          <w:tcPr>
            <w:tcW w:w="4809" w:type="dxa"/>
          </w:tcPr>
          <w:p w14:paraId="415E15F4" w14:textId="77777777" w:rsidR="00497879" w:rsidRDefault="00497879" w:rsidP="007359DE">
            <w:pPr>
              <w:spacing w:before="60" w:after="60"/>
            </w:pPr>
            <w:r>
              <w:t>Amended table in Section 1.4.1 to match the naming conventions in work sizing guide.</w:t>
            </w:r>
          </w:p>
        </w:tc>
        <w:tc>
          <w:tcPr>
            <w:tcW w:w="2127" w:type="dxa"/>
          </w:tcPr>
          <w:p w14:paraId="517D1811" w14:textId="77777777" w:rsidR="00497879" w:rsidRDefault="00497879" w:rsidP="007359DE">
            <w:pPr>
              <w:spacing w:before="60" w:after="60"/>
            </w:pPr>
            <w:r>
              <w:t>Naomi Barry</w:t>
            </w:r>
          </w:p>
        </w:tc>
      </w:tr>
      <w:tr w:rsidR="005D5E9A" w:rsidRPr="00217E51" w14:paraId="7AE24832" w14:textId="77777777" w:rsidTr="007359DE">
        <w:trPr>
          <w:cantSplit/>
          <w:trHeight w:val="296"/>
        </w:trPr>
        <w:tc>
          <w:tcPr>
            <w:tcW w:w="1242" w:type="dxa"/>
          </w:tcPr>
          <w:p w14:paraId="7876DD14" w14:textId="77777777" w:rsidR="005D5E9A" w:rsidRDefault="005D5E9A" w:rsidP="007359DE">
            <w:pPr>
              <w:spacing w:before="60" w:after="60"/>
            </w:pPr>
            <w:r>
              <w:t>103</w:t>
            </w:r>
          </w:p>
        </w:tc>
        <w:tc>
          <w:tcPr>
            <w:tcW w:w="1428" w:type="dxa"/>
          </w:tcPr>
          <w:p w14:paraId="030C2F12" w14:textId="77777777" w:rsidR="005D5E9A" w:rsidRDefault="005D5E9A" w:rsidP="007359DE">
            <w:pPr>
              <w:spacing w:before="60" w:after="60"/>
            </w:pPr>
            <w:r>
              <w:t>22 August 2012</w:t>
            </w:r>
          </w:p>
        </w:tc>
        <w:tc>
          <w:tcPr>
            <w:tcW w:w="4809" w:type="dxa"/>
          </w:tcPr>
          <w:p w14:paraId="0576811C" w14:textId="77777777" w:rsidR="005D5E9A" w:rsidRDefault="005D5E9A" w:rsidP="007359DE">
            <w:pPr>
              <w:spacing w:before="60" w:after="60"/>
            </w:pPr>
            <w:r>
              <w:t>Removed section 1.5 Strategic alignment, objectives and benefits and separated into 3 headings</w:t>
            </w:r>
            <w:r w:rsidR="007170F7">
              <w:t>. Moved the three headings to section 1.2, 1.3 and 1.4</w:t>
            </w:r>
          </w:p>
        </w:tc>
        <w:tc>
          <w:tcPr>
            <w:tcW w:w="2127" w:type="dxa"/>
          </w:tcPr>
          <w:p w14:paraId="2E43D229" w14:textId="77777777" w:rsidR="005D5E9A" w:rsidRDefault="007170F7" w:rsidP="007359DE">
            <w:pPr>
              <w:spacing w:before="60" w:after="60"/>
            </w:pPr>
            <w:r>
              <w:t>Naomi Barry</w:t>
            </w:r>
          </w:p>
        </w:tc>
      </w:tr>
      <w:tr w:rsidR="00AA5D77" w:rsidRPr="00217E51" w14:paraId="78AD0170" w14:textId="77777777" w:rsidTr="007359DE">
        <w:trPr>
          <w:cantSplit/>
          <w:trHeight w:val="296"/>
        </w:trPr>
        <w:tc>
          <w:tcPr>
            <w:tcW w:w="1242" w:type="dxa"/>
          </w:tcPr>
          <w:p w14:paraId="55F8AAE6" w14:textId="77777777" w:rsidR="00AA5D77" w:rsidRDefault="00AA5D77" w:rsidP="007359DE">
            <w:pPr>
              <w:spacing w:before="60" w:after="60"/>
            </w:pPr>
            <w:r>
              <w:t>104</w:t>
            </w:r>
          </w:p>
        </w:tc>
        <w:tc>
          <w:tcPr>
            <w:tcW w:w="1428" w:type="dxa"/>
          </w:tcPr>
          <w:p w14:paraId="3FC11E09" w14:textId="77777777" w:rsidR="00AA5D77" w:rsidRDefault="00AA5D77" w:rsidP="007359DE">
            <w:pPr>
              <w:spacing w:before="60" w:after="60"/>
            </w:pPr>
            <w:r>
              <w:t>27 August</w:t>
            </w:r>
          </w:p>
        </w:tc>
        <w:tc>
          <w:tcPr>
            <w:tcW w:w="4809" w:type="dxa"/>
          </w:tcPr>
          <w:p w14:paraId="6EAA08FF" w14:textId="77777777" w:rsidR="00AA5D77" w:rsidRDefault="00AA5D77" w:rsidP="007359DE">
            <w:pPr>
              <w:spacing w:before="60" w:after="60"/>
            </w:pPr>
            <w:r>
              <w:t>Minor updates</w:t>
            </w:r>
          </w:p>
        </w:tc>
        <w:tc>
          <w:tcPr>
            <w:tcW w:w="2127" w:type="dxa"/>
          </w:tcPr>
          <w:p w14:paraId="0C2814A7" w14:textId="77777777" w:rsidR="00AA5D77" w:rsidRDefault="00AA5D77" w:rsidP="007359DE">
            <w:pPr>
              <w:spacing w:before="60" w:after="60"/>
            </w:pPr>
            <w:r>
              <w:t>Naomi Barry</w:t>
            </w:r>
          </w:p>
        </w:tc>
      </w:tr>
      <w:tr w:rsidR="00F30F45" w:rsidRPr="00217E51" w14:paraId="3A78898C" w14:textId="77777777" w:rsidTr="007359DE">
        <w:trPr>
          <w:cantSplit/>
          <w:trHeight w:val="296"/>
        </w:trPr>
        <w:tc>
          <w:tcPr>
            <w:tcW w:w="1242" w:type="dxa"/>
          </w:tcPr>
          <w:p w14:paraId="201D1D6D" w14:textId="77777777" w:rsidR="00F30F45" w:rsidRDefault="00F30F45" w:rsidP="007359DE">
            <w:pPr>
              <w:spacing w:before="60" w:after="60"/>
            </w:pPr>
            <w:r>
              <w:t>105</w:t>
            </w:r>
          </w:p>
        </w:tc>
        <w:tc>
          <w:tcPr>
            <w:tcW w:w="1428" w:type="dxa"/>
          </w:tcPr>
          <w:p w14:paraId="17FE9C44" w14:textId="77777777" w:rsidR="00F30F45" w:rsidRDefault="00F30F45" w:rsidP="007359DE">
            <w:pPr>
              <w:spacing w:before="60" w:after="60"/>
            </w:pPr>
            <w:r>
              <w:t>28 August</w:t>
            </w:r>
          </w:p>
        </w:tc>
        <w:tc>
          <w:tcPr>
            <w:tcW w:w="4809" w:type="dxa"/>
          </w:tcPr>
          <w:p w14:paraId="1DBDA2FD" w14:textId="77777777" w:rsidR="00F30F45" w:rsidRDefault="00F30F45" w:rsidP="007359DE">
            <w:pPr>
              <w:spacing w:before="60" w:after="60"/>
            </w:pPr>
            <w:r>
              <w:t>Removed link to old toolbox from guidance text and updated section 1.9 and 1.10 with information Operation service costing information</w:t>
            </w:r>
          </w:p>
        </w:tc>
        <w:tc>
          <w:tcPr>
            <w:tcW w:w="2127" w:type="dxa"/>
          </w:tcPr>
          <w:p w14:paraId="0F2285ED" w14:textId="77777777" w:rsidR="00F30F45" w:rsidRDefault="00F30F45" w:rsidP="007359DE">
            <w:pPr>
              <w:spacing w:before="60" w:after="60"/>
            </w:pPr>
            <w:r>
              <w:t>Naomi Barry</w:t>
            </w:r>
          </w:p>
        </w:tc>
      </w:tr>
      <w:tr w:rsidR="00127725" w:rsidRPr="00217E51" w14:paraId="5759BEE1" w14:textId="77777777" w:rsidTr="007359DE">
        <w:trPr>
          <w:cantSplit/>
          <w:trHeight w:val="296"/>
        </w:trPr>
        <w:tc>
          <w:tcPr>
            <w:tcW w:w="1242" w:type="dxa"/>
          </w:tcPr>
          <w:p w14:paraId="3D419F65" w14:textId="77777777" w:rsidR="00127725" w:rsidRDefault="00127725" w:rsidP="007359DE">
            <w:pPr>
              <w:spacing w:before="60" w:after="60"/>
            </w:pPr>
            <w:r>
              <w:t>106</w:t>
            </w:r>
          </w:p>
        </w:tc>
        <w:tc>
          <w:tcPr>
            <w:tcW w:w="1428" w:type="dxa"/>
          </w:tcPr>
          <w:p w14:paraId="198CAFE0" w14:textId="77777777" w:rsidR="00127725" w:rsidRDefault="00127725" w:rsidP="007359DE">
            <w:pPr>
              <w:spacing w:before="60" w:after="60"/>
            </w:pPr>
            <w:r>
              <w:t>6 November 2012</w:t>
            </w:r>
          </w:p>
        </w:tc>
        <w:tc>
          <w:tcPr>
            <w:tcW w:w="4809" w:type="dxa"/>
          </w:tcPr>
          <w:p w14:paraId="4543D11B" w14:textId="77777777" w:rsidR="00127725" w:rsidRDefault="00127725" w:rsidP="007359DE">
            <w:pPr>
              <w:spacing w:before="60" w:after="60"/>
            </w:pPr>
            <w:r>
              <w:t>Included “Work to date and schedule”: Section 3.2</w:t>
            </w:r>
          </w:p>
        </w:tc>
        <w:tc>
          <w:tcPr>
            <w:tcW w:w="2127" w:type="dxa"/>
          </w:tcPr>
          <w:p w14:paraId="55B9E381" w14:textId="77777777" w:rsidR="00127725" w:rsidRDefault="00127725" w:rsidP="007359DE">
            <w:pPr>
              <w:spacing w:before="60" w:after="60"/>
            </w:pPr>
            <w:r>
              <w:t>Naomi Barry</w:t>
            </w:r>
          </w:p>
        </w:tc>
      </w:tr>
    </w:tbl>
    <w:p w14:paraId="28FC909C" w14:textId="77777777" w:rsidR="00826C77" w:rsidRDefault="00826C77" w:rsidP="00826C77">
      <w:pPr>
        <w:pStyle w:val="ITSBodyText"/>
      </w:pPr>
    </w:p>
    <w:sectPr w:rsidR="00826C77" w:rsidSect="00F63279">
      <w:headerReference w:type="default" r:id="rId12"/>
      <w:footerReference w:type="default" r:id="rId13"/>
      <w:footerReference w:type="first" r:id="rId14"/>
      <w:pgSz w:w="11906" w:h="16838" w:code="9"/>
      <w:pgMar w:top="1247" w:right="1247" w:bottom="1247" w:left="1247" w:header="851" w:footer="851"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4" w:author="Paul Beaumont" w:date="2013-09-24T16:44:00Z" w:initials="PB">
    <w:p w14:paraId="4D634E86" w14:textId="1D7B2531" w:rsidR="00D91440" w:rsidRDefault="00D91440">
      <w:pPr>
        <w:pStyle w:val="CommentText"/>
      </w:pPr>
      <w:r>
        <w:rPr>
          <w:rStyle w:val="CommentReference"/>
        </w:rPr>
        <w:annotationRef/>
      </w:r>
      <w:r>
        <w:t>I think we have established this is not a dependancy, but need to confirm</w:t>
      </w:r>
    </w:p>
  </w:comment>
  <w:comment w:id="170" w:author="Paul Beaumont" w:date="2013-09-25T15:43:00Z" w:initials="PB">
    <w:p w14:paraId="2CCA1533" w14:textId="37BA941E" w:rsidR="00D91440" w:rsidRDefault="00D91440">
      <w:pPr>
        <w:pStyle w:val="CommentText"/>
      </w:pPr>
      <w:r>
        <w:rPr>
          <w:rStyle w:val="CommentReference"/>
        </w:rPr>
        <w:annotationRef/>
      </w:r>
      <w:r>
        <w:t>I don’t think this is necessarily true, but I’ll leave it 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F86A4" w14:textId="77777777" w:rsidR="00D91440" w:rsidRDefault="00D91440">
      <w:r>
        <w:separator/>
      </w:r>
    </w:p>
  </w:endnote>
  <w:endnote w:type="continuationSeparator" w:id="0">
    <w:p w14:paraId="19F5D30B" w14:textId="77777777" w:rsidR="00D91440" w:rsidRDefault="00D9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altName w:val="Andale Mono"/>
    <w:charset w:val="00"/>
    <w:family w:val="swiss"/>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MS PGothic">
    <w:charset w:val="80"/>
    <w:family w:val="swiss"/>
    <w:pitch w:val="variable"/>
    <w:sig w:usb0="E00002FF" w:usb1="6AC7FDFB" w:usb2="00000012" w:usb3="00000000" w:csb0="0002009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C64C8" w14:textId="77777777" w:rsidR="00D91440" w:rsidRDefault="00D91440" w:rsidP="00F63279">
    <w:pPr>
      <w:pStyle w:val="Footer"/>
      <w:tabs>
        <w:tab w:val="clear" w:pos="9072"/>
        <w:tab w:val="right" w:pos="9356"/>
      </w:tabs>
    </w:pPr>
    <w:r>
      <w:tab/>
    </w:r>
    <w:r>
      <w:tab/>
      <w:t xml:space="preserve">Page </w:t>
    </w:r>
    <w:r>
      <w:fldChar w:fldCharType="begin"/>
    </w:r>
    <w:r>
      <w:instrText xml:space="preserve"> PAGE </w:instrText>
    </w:r>
    <w:r>
      <w:fldChar w:fldCharType="separate"/>
    </w:r>
    <w:r w:rsidR="000A6544">
      <w:rPr>
        <w:noProof/>
      </w:rPr>
      <w:t>12</w:t>
    </w:r>
    <w:r>
      <w:fldChar w:fldCharType="end"/>
    </w:r>
    <w:r>
      <w:t xml:space="preserve"> of </w:t>
    </w:r>
    <w:fldSimple w:instr=" NUMPAGES ">
      <w:r w:rsidR="000A6544">
        <w:rPr>
          <w:noProof/>
        </w:rPr>
        <w:t>16</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0FAE0" w14:textId="77777777" w:rsidR="00D91440" w:rsidRDefault="00D91440" w:rsidP="00DA34C0">
    <w:pPr>
      <w:pStyle w:val="Footer"/>
      <w:jc w:val="right"/>
    </w:pPr>
    <w:r>
      <w:t>Information Technology Services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AAEA3" w14:textId="77777777" w:rsidR="00D91440" w:rsidRDefault="00D91440">
      <w:r>
        <w:separator/>
      </w:r>
    </w:p>
  </w:footnote>
  <w:footnote w:type="continuationSeparator" w:id="0">
    <w:p w14:paraId="1BF98A98" w14:textId="77777777" w:rsidR="00D91440" w:rsidRDefault="00D914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9DFF8" w14:textId="77777777" w:rsidR="00D91440" w:rsidRDefault="00D91440" w:rsidP="00F63279">
    <w:pPr>
      <w:pStyle w:val="Header"/>
      <w:tabs>
        <w:tab w:val="clear" w:pos="4536"/>
        <w:tab w:val="clear" w:pos="9072"/>
        <w:tab w:val="right" w:pos="9356"/>
      </w:tabs>
    </w:pPr>
    <w:fldSimple w:instr=" DOCPROPERTY  Subject  \* MERGEFORMAT ">
      <w:r>
        <w:t>2272 - Student Portal Phase 2 - Mobile App</w:t>
      </w:r>
    </w:fldSimple>
    <w:r>
      <w:tab/>
    </w:r>
    <w:fldSimple w:instr=" TITLE   \* MERGEFORMAT ">
      <w:r>
        <w:t>Service Brief</w:t>
      </w:r>
    </w:fldSimple>
    <w:r>
      <w:t xml:space="preserve"> – SCLC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C8085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63409FA"/>
    <w:lvl w:ilvl="0">
      <w:start w:val="1"/>
      <w:numFmt w:val="decimal"/>
      <w:pStyle w:val="ListNumber4"/>
      <w:lvlText w:val="%1."/>
      <w:lvlJc w:val="left"/>
      <w:pPr>
        <w:tabs>
          <w:tab w:val="num" w:pos="1209"/>
        </w:tabs>
        <w:ind w:left="1209" w:hanging="360"/>
      </w:pPr>
    </w:lvl>
  </w:abstractNum>
  <w:abstractNum w:abstractNumId="2">
    <w:nsid w:val="FFFFFF80"/>
    <w:multiLevelType w:val="singleLevel"/>
    <w:tmpl w:val="4B7AEA30"/>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E4BE028E"/>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84C03C5E"/>
    <w:lvl w:ilvl="0">
      <w:start w:val="1"/>
      <w:numFmt w:val="bullet"/>
      <w:pStyle w:val="ListBullet3"/>
      <w:lvlText w:val=""/>
      <w:lvlJc w:val="left"/>
      <w:pPr>
        <w:tabs>
          <w:tab w:val="num" w:pos="1701"/>
        </w:tabs>
        <w:ind w:left="1701" w:hanging="567"/>
      </w:pPr>
      <w:rPr>
        <w:rFonts w:ascii="Wingdings" w:hAnsi="Wingdings" w:hint="default"/>
        <w:color w:val="auto"/>
      </w:rPr>
    </w:lvl>
  </w:abstractNum>
  <w:abstractNum w:abstractNumId="5">
    <w:nsid w:val="FFFFFF83"/>
    <w:multiLevelType w:val="singleLevel"/>
    <w:tmpl w:val="39A49C46"/>
    <w:lvl w:ilvl="0">
      <w:start w:val="1"/>
      <w:numFmt w:val="bullet"/>
      <w:pStyle w:val="ListBullet2"/>
      <w:lvlText w:val=""/>
      <w:lvlJc w:val="left"/>
      <w:pPr>
        <w:tabs>
          <w:tab w:val="num" w:pos="1134"/>
        </w:tabs>
        <w:ind w:left="1134" w:hanging="567"/>
      </w:pPr>
      <w:rPr>
        <w:rFonts w:ascii="Wingdings" w:hAnsi="Wingdings" w:hint="default"/>
      </w:rPr>
    </w:lvl>
  </w:abstractNum>
  <w:abstractNum w:abstractNumId="6">
    <w:nsid w:val="FFFFFF89"/>
    <w:multiLevelType w:val="singleLevel"/>
    <w:tmpl w:val="77125CCC"/>
    <w:lvl w:ilvl="0">
      <w:start w:val="1"/>
      <w:numFmt w:val="bullet"/>
      <w:pStyle w:val="ListBullet"/>
      <w:lvlText w:val=""/>
      <w:lvlJc w:val="left"/>
      <w:pPr>
        <w:tabs>
          <w:tab w:val="num" w:pos="567"/>
        </w:tabs>
        <w:ind w:left="567" w:hanging="567"/>
      </w:pPr>
      <w:rPr>
        <w:rFonts w:ascii="Symbol" w:hAnsi="Symbol" w:hint="default"/>
      </w:rPr>
    </w:lvl>
  </w:abstractNum>
  <w:abstractNum w:abstractNumId="7">
    <w:nsid w:val="0000000B"/>
    <w:multiLevelType w:val="singleLevel"/>
    <w:tmpl w:val="0000000B"/>
    <w:name w:val="WW8Num11"/>
    <w:lvl w:ilvl="0">
      <w:start w:val="1"/>
      <w:numFmt w:val="bullet"/>
      <w:lvlText w:val="-"/>
      <w:lvlJc w:val="left"/>
      <w:pPr>
        <w:tabs>
          <w:tab w:val="num" w:pos="0"/>
        </w:tabs>
        <w:ind w:left="720" w:hanging="360"/>
      </w:pPr>
      <w:rPr>
        <w:rFonts w:ascii="Agency FB" w:hAnsi="Agency FB"/>
      </w:rPr>
    </w:lvl>
  </w:abstractNum>
  <w:abstractNum w:abstractNumId="8">
    <w:nsid w:val="0000000F"/>
    <w:multiLevelType w:val="singleLevel"/>
    <w:tmpl w:val="0000000F"/>
    <w:name w:val="WW8Num15"/>
    <w:lvl w:ilvl="0">
      <w:start w:val="1"/>
      <w:numFmt w:val="bullet"/>
      <w:lvlText w:val="-"/>
      <w:lvlJc w:val="left"/>
      <w:pPr>
        <w:tabs>
          <w:tab w:val="num" w:pos="0"/>
        </w:tabs>
        <w:ind w:left="720" w:hanging="360"/>
      </w:pPr>
      <w:rPr>
        <w:rFonts w:ascii="Agency FB" w:hAnsi="Agency FB"/>
      </w:rPr>
    </w:lvl>
  </w:abstractNum>
  <w:abstractNum w:abstractNumId="9">
    <w:nsid w:val="00000010"/>
    <w:multiLevelType w:val="singleLevel"/>
    <w:tmpl w:val="00000010"/>
    <w:name w:val="WW8Num16"/>
    <w:lvl w:ilvl="0">
      <w:start w:val="1"/>
      <w:numFmt w:val="bullet"/>
      <w:lvlText w:val="-"/>
      <w:lvlJc w:val="left"/>
      <w:pPr>
        <w:tabs>
          <w:tab w:val="num" w:pos="0"/>
        </w:tabs>
        <w:ind w:left="720" w:hanging="360"/>
      </w:pPr>
      <w:rPr>
        <w:rFonts w:ascii="Agency FB" w:hAnsi="Agency FB"/>
      </w:rPr>
    </w:lvl>
  </w:abstractNum>
  <w:abstractNum w:abstractNumId="10">
    <w:nsid w:val="00000019"/>
    <w:multiLevelType w:val="singleLevel"/>
    <w:tmpl w:val="00000019"/>
    <w:name w:val="WW8Num25"/>
    <w:lvl w:ilvl="0">
      <w:start w:val="1"/>
      <w:numFmt w:val="bullet"/>
      <w:lvlText w:val="-"/>
      <w:lvlJc w:val="left"/>
      <w:pPr>
        <w:tabs>
          <w:tab w:val="num" w:pos="0"/>
        </w:tabs>
        <w:ind w:left="720" w:hanging="360"/>
      </w:pPr>
      <w:rPr>
        <w:rFonts w:ascii="Agency FB" w:hAnsi="Agency FB"/>
      </w:rPr>
    </w:lvl>
  </w:abstractNum>
  <w:abstractNum w:abstractNumId="11">
    <w:nsid w:val="05577C3B"/>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90F2808"/>
    <w:multiLevelType w:val="hybridMultilevel"/>
    <w:tmpl w:val="CBAE72B6"/>
    <w:lvl w:ilvl="0" w:tplc="0000000F">
      <w:start w:val="1"/>
      <w:numFmt w:val="bullet"/>
      <w:lvlText w:val="-"/>
      <w:lvlJc w:val="left"/>
      <w:pPr>
        <w:ind w:left="720" w:hanging="360"/>
      </w:pPr>
      <w:rPr>
        <w:rFonts w:ascii="Agency FB" w:hAnsi="Agency F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F40325B"/>
    <w:multiLevelType w:val="multilevel"/>
    <w:tmpl w:val="0C09001D"/>
    <w:name w:val="ListNumber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1633067"/>
    <w:multiLevelType w:val="multilevel"/>
    <w:tmpl w:val="0C090023"/>
    <w:name w:val="ListNumber222"/>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7D327EB"/>
    <w:multiLevelType w:val="hybridMultilevel"/>
    <w:tmpl w:val="5C9A1562"/>
    <w:lvl w:ilvl="0" w:tplc="03CE4540">
      <w:start w:val="1"/>
      <w:numFmt w:val="decimal"/>
      <w:pStyle w:val="ITSNumberedHeading2"/>
      <w:lvlText w:val="%1"/>
      <w:lvlJc w:val="left"/>
      <w:pPr>
        <w:tabs>
          <w:tab w:val="num" w:pos="567"/>
        </w:tabs>
        <w:ind w:left="567" w:hanging="567"/>
      </w:pPr>
      <w:rPr>
        <w:rFonts w:hint="default"/>
      </w:rPr>
    </w:lvl>
    <w:lvl w:ilvl="1" w:tplc="1E7A736A" w:tentative="1">
      <w:start w:val="1"/>
      <w:numFmt w:val="lowerLetter"/>
      <w:lvlText w:val="%2."/>
      <w:lvlJc w:val="left"/>
      <w:pPr>
        <w:tabs>
          <w:tab w:val="num" w:pos="1440"/>
        </w:tabs>
        <w:ind w:left="1440" w:hanging="360"/>
      </w:pPr>
    </w:lvl>
    <w:lvl w:ilvl="2" w:tplc="411AFA7E" w:tentative="1">
      <w:start w:val="1"/>
      <w:numFmt w:val="lowerRoman"/>
      <w:lvlText w:val="%3."/>
      <w:lvlJc w:val="right"/>
      <w:pPr>
        <w:tabs>
          <w:tab w:val="num" w:pos="2160"/>
        </w:tabs>
        <w:ind w:left="2160" w:hanging="180"/>
      </w:pPr>
    </w:lvl>
    <w:lvl w:ilvl="3" w:tplc="44B088D4" w:tentative="1">
      <w:start w:val="1"/>
      <w:numFmt w:val="decimal"/>
      <w:lvlText w:val="%4."/>
      <w:lvlJc w:val="left"/>
      <w:pPr>
        <w:tabs>
          <w:tab w:val="num" w:pos="2880"/>
        </w:tabs>
        <w:ind w:left="2880" w:hanging="360"/>
      </w:pPr>
    </w:lvl>
    <w:lvl w:ilvl="4" w:tplc="9B327866" w:tentative="1">
      <w:start w:val="1"/>
      <w:numFmt w:val="lowerLetter"/>
      <w:lvlText w:val="%5."/>
      <w:lvlJc w:val="left"/>
      <w:pPr>
        <w:tabs>
          <w:tab w:val="num" w:pos="3600"/>
        </w:tabs>
        <w:ind w:left="3600" w:hanging="360"/>
      </w:pPr>
    </w:lvl>
    <w:lvl w:ilvl="5" w:tplc="8334EB2E" w:tentative="1">
      <w:start w:val="1"/>
      <w:numFmt w:val="lowerRoman"/>
      <w:lvlText w:val="%6."/>
      <w:lvlJc w:val="right"/>
      <w:pPr>
        <w:tabs>
          <w:tab w:val="num" w:pos="4320"/>
        </w:tabs>
        <w:ind w:left="4320" w:hanging="180"/>
      </w:pPr>
    </w:lvl>
    <w:lvl w:ilvl="6" w:tplc="F4A40366" w:tentative="1">
      <w:start w:val="1"/>
      <w:numFmt w:val="decimal"/>
      <w:lvlText w:val="%7."/>
      <w:lvlJc w:val="left"/>
      <w:pPr>
        <w:tabs>
          <w:tab w:val="num" w:pos="5040"/>
        </w:tabs>
        <w:ind w:left="5040" w:hanging="360"/>
      </w:pPr>
    </w:lvl>
    <w:lvl w:ilvl="7" w:tplc="AB0694FE" w:tentative="1">
      <w:start w:val="1"/>
      <w:numFmt w:val="lowerLetter"/>
      <w:lvlText w:val="%8."/>
      <w:lvlJc w:val="left"/>
      <w:pPr>
        <w:tabs>
          <w:tab w:val="num" w:pos="5760"/>
        </w:tabs>
        <w:ind w:left="5760" w:hanging="360"/>
      </w:pPr>
    </w:lvl>
    <w:lvl w:ilvl="8" w:tplc="541E6450" w:tentative="1">
      <w:start w:val="1"/>
      <w:numFmt w:val="lowerRoman"/>
      <w:lvlText w:val="%9."/>
      <w:lvlJc w:val="right"/>
      <w:pPr>
        <w:tabs>
          <w:tab w:val="num" w:pos="6480"/>
        </w:tabs>
        <w:ind w:left="6480" w:hanging="180"/>
      </w:pPr>
    </w:lvl>
  </w:abstractNum>
  <w:abstractNum w:abstractNumId="16">
    <w:nsid w:val="1808308F"/>
    <w:multiLevelType w:val="hybridMultilevel"/>
    <w:tmpl w:val="57BA1024"/>
    <w:lvl w:ilvl="0" w:tplc="BDC0E364">
      <w:start w:val="1"/>
      <w:numFmt w:val="decimal"/>
      <w:pStyle w:val="ITSNumberedHeading3"/>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18831C6D"/>
    <w:multiLevelType w:val="hybridMultilevel"/>
    <w:tmpl w:val="8FA4FFA6"/>
    <w:lvl w:ilvl="0" w:tplc="61E4DBA8">
      <w:start w:val="1"/>
      <w:numFmt w:val="bullet"/>
      <w:lvlText w:val="-"/>
      <w:lvlJc w:val="left"/>
      <w:pPr>
        <w:ind w:left="1287" w:hanging="360"/>
      </w:pPr>
      <w:rPr>
        <w:rFonts w:ascii="Courier New" w:hAnsi="Courier New" w:cs="Times New Roman" w:hint="default"/>
      </w:rPr>
    </w:lvl>
    <w:lvl w:ilvl="1" w:tplc="04090003">
      <w:start w:val="1"/>
      <w:numFmt w:val="bullet"/>
      <w:lvlText w:val="o"/>
      <w:lvlJc w:val="left"/>
      <w:pPr>
        <w:ind w:left="2007" w:hanging="360"/>
      </w:pPr>
      <w:rPr>
        <w:rFonts w:ascii="Courier New" w:hAnsi="Courier New" w:cs="Times New Roman"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Times New Roman"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Times New Roman" w:hint="default"/>
      </w:rPr>
    </w:lvl>
    <w:lvl w:ilvl="8" w:tplc="04090005">
      <w:start w:val="1"/>
      <w:numFmt w:val="bullet"/>
      <w:lvlText w:val=""/>
      <w:lvlJc w:val="left"/>
      <w:pPr>
        <w:ind w:left="7047" w:hanging="360"/>
      </w:pPr>
      <w:rPr>
        <w:rFonts w:ascii="Wingdings" w:hAnsi="Wingdings" w:hint="default"/>
      </w:rPr>
    </w:lvl>
  </w:abstractNum>
  <w:abstractNum w:abstractNumId="18">
    <w:nsid w:val="1E7641C1"/>
    <w:multiLevelType w:val="hybridMultilevel"/>
    <w:tmpl w:val="A32C38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22027038"/>
    <w:multiLevelType w:val="multilevel"/>
    <w:tmpl w:val="B2AE6C36"/>
    <w:lvl w:ilvl="0">
      <w:start w:val="1"/>
      <w:numFmt w:val="decimal"/>
      <w:pStyle w:val="ITSOutlineNumberedHeading1"/>
      <w:lvlText w:val="%1"/>
      <w:lvlJc w:val="left"/>
      <w:pPr>
        <w:tabs>
          <w:tab w:val="num" w:pos="964"/>
        </w:tabs>
        <w:ind w:left="964" w:hanging="964"/>
      </w:pPr>
      <w:rPr>
        <w:rFonts w:hint="default"/>
      </w:rPr>
    </w:lvl>
    <w:lvl w:ilvl="1">
      <w:start w:val="1"/>
      <w:numFmt w:val="decimal"/>
      <w:pStyle w:val="ITSOutlineNumberedHeading2"/>
      <w:lvlText w:val="%1.%2"/>
      <w:lvlJc w:val="left"/>
      <w:pPr>
        <w:tabs>
          <w:tab w:val="num" w:pos="964"/>
        </w:tabs>
        <w:ind w:left="964" w:hanging="964"/>
      </w:pPr>
      <w:rPr>
        <w:rFonts w:hint="default"/>
      </w:rPr>
    </w:lvl>
    <w:lvl w:ilvl="2">
      <w:start w:val="1"/>
      <w:numFmt w:val="decimal"/>
      <w:pStyle w:val="ITSOutlineNumberedHeading3"/>
      <w:lvlText w:val="%1.%2.%3"/>
      <w:lvlJc w:val="left"/>
      <w:pPr>
        <w:tabs>
          <w:tab w:val="num" w:pos="964"/>
        </w:tabs>
        <w:ind w:left="964" w:hanging="964"/>
      </w:pPr>
      <w:rPr>
        <w:rFonts w:hint="default"/>
      </w:rPr>
    </w:lvl>
    <w:lvl w:ilvl="3">
      <w:start w:val="1"/>
      <w:numFmt w:val="decimal"/>
      <w:pStyle w:val="ITSOutlineNumberedHeading4"/>
      <w:lvlText w:val="%1.%2.%3.%4"/>
      <w:lvlJc w:val="left"/>
      <w:pPr>
        <w:tabs>
          <w:tab w:val="num" w:pos="964"/>
        </w:tabs>
        <w:ind w:left="964" w:hanging="964"/>
      </w:pPr>
      <w:rPr>
        <w:rFonts w:hint="default"/>
      </w:rPr>
    </w:lvl>
    <w:lvl w:ilvl="4">
      <w:start w:val="1"/>
      <w:numFmt w:val="decimal"/>
      <w:pStyle w:val="ITSOutlineNumberedHeading5"/>
      <w:lvlText w:val="%1.%2.%3.%4.%5"/>
      <w:lvlJc w:val="left"/>
      <w:pPr>
        <w:tabs>
          <w:tab w:val="num" w:pos="964"/>
        </w:tabs>
        <w:ind w:left="964" w:hanging="964"/>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39E2767"/>
    <w:multiLevelType w:val="hybridMultilevel"/>
    <w:tmpl w:val="90544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4CC5D99"/>
    <w:multiLevelType w:val="multilevel"/>
    <w:tmpl w:val="0C09001F"/>
    <w:name w:val="ListNumber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2">
    <w:nsid w:val="272B43E5"/>
    <w:multiLevelType w:val="multilevel"/>
    <w:tmpl w:val="0A329750"/>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2"/>
      <w:lvlText w:val=""/>
      <w:lvlJc w:val="left"/>
      <w:pPr>
        <w:tabs>
          <w:tab w:val="num" w:pos="1134"/>
        </w:tabs>
        <w:ind w:left="1134" w:hanging="567"/>
      </w:pPr>
      <w:rPr>
        <w:rFonts w:ascii="Wingdings" w:hAnsi="Wingdings" w:hint="default"/>
      </w:rPr>
    </w:lvl>
    <w:lvl w:ilvl="2">
      <w:start w:val="1"/>
      <w:numFmt w:val="bullet"/>
      <w:pStyle w:val="ITSListBullet3"/>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3C5C476B"/>
    <w:multiLevelType w:val="hybridMultilevel"/>
    <w:tmpl w:val="18CC8CE0"/>
    <w:lvl w:ilvl="0" w:tplc="814A649A">
      <w:start w:val="1"/>
      <w:numFmt w:val="decimal"/>
      <w:pStyle w:val="ITSNumberedHeading5"/>
      <w:lvlText w:val="%1"/>
      <w:lvlJc w:val="left"/>
      <w:pPr>
        <w:tabs>
          <w:tab w:val="num" w:pos="567"/>
        </w:tabs>
        <w:ind w:left="567" w:hanging="567"/>
      </w:pPr>
      <w:rPr>
        <w:rFonts w:hint="default"/>
      </w:rPr>
    </w:lvl>
    <w:lvl w:ilvl="1" w:tplc="E7F8C2A4" w:tentative="1">
      <w:start w:val="1"/>
      <w:numFmt w:val="lowerLetter"/>
      <w:lvlText w:val="%2."/>
      <w:lvlJc w:val="left"/>
      <w:pPr>
        <w:tabs>
          <w:tab w:val="num" w:pos="1440"/>
        </w:tabs>
        <w:ind w:left="1440" w:hanging="360"/>
      </w:pPr>
    </w:lvl>
    <w:lvl w:ilvl="2" w:tplc="8B442022" w:tentative="1">
      <w:start w:val="1"/>
      <w:numFmt w:val="lowerRoman"/>
      <w:lvlText w:val="%3."/>
      <w:lvlJc w:val="right"/>
      <w:pPr>
        <w:tabs>
          <w:tab w:val="num" w:pos="2160"/>
        </w:tabs>
        <w:ind w:left="2160" w:hanging="180"/>
      </w:pPr>
    </w:lvl>
    <w:lvl w:ilvl="3" w:tplc="3B98CA04" w:tentative="1">
      <w:start w:val="1"/>
      <w:numFmt w:val="decimal"/>
      <w:lvlText w:val="%4."/>
      <w:lvlJc w:val="left"/>
      <w:pPr>
        <w:tabs>
          <w:tab w:val="num" w:pos="2880"/>
        </w:tabs>
        <w:ind w:left="2880" w:hanging="360"/>
      </w:pPr>
    </w:lvl>
    <w:lvl w:ilvl="4" w:tplc="B9E633E4" w:tentative="1">
      <w:start w:val="1"/>
      <w:numFmt w:val="lowerLetter"/>
      <w:lvlText w:val="%5."/>
      <w:lvlJc w:val="left"/>
      <w:pPr>
        <w:tabs>
          <w:tab w:val="num" w:pos="3600"/>
        </w:tabs>
        <w:ind w:left="3600" w:hanging="360"/>
      </w:pPr>
    </w:lvl>
    <w:lvl w:ilvl="5" w:tplc="F86E3AA0" w:tentative="1">
      <w:start w:val="1"/>
      <w:numFmt w:val="lowerRoman"/>
      <w:lvlText w:val="%6."/>
      <w:lvlJc w:val="right"/>
      <w:pPr>
        <w:tabs>
          <w:tab w:val="num" w:pos="4320"/>
        </w:tabs>
        <w:ind w:left="4320" w:hanging="180"/>
      </w:pPr>
    </w:lvl>
    <w:lvl w:ilvl="6" w:tplc="9122275A" w:tentative="1">
      <w:start w:val="1"/>
      <w:numFmt w:val="decimal"/>
      <w:lvlText w:val="%7."/>
      <w:lvlJc w:val="left"/>
      <w:pPr>
        <w:tabs>
          <w:tab w:val="num" w:pos="5040"/>
        </w:tabs>
        <w:ind w:left="5040" w:hanging="360"/>
      </w:pPr>
    </w:lvl>
    <w:lvl w:ilvl="7" w:tplc="3014F38C" w:tentative="1">
      <w:start w:val="1"/>
      <w:numFmt w:val="lowerLetter"/>
      <w:lvlText w:val="%8."/>
      <w:lvlJc w:val="left"/>
      <w:pPr>
        <w:tabs>
          <w:tab w:val="num" w:pos="5760"/>
        </w:tabs>
        <w:ind w:left="5760" w:hanging="360"/>
      </w:pPr>
    </w:lvl>
    <w:lvl w:ilvl="8" w:tplc="E500DA26" w:tentative="1">
      <w:start w:val="1"/>
      <w:numFmt w:val="lowerRoman"/>
      <w:lvlText w:val="%9."/>
      <w:lvlJc w:val="right"/>
      <w:pPr>
        <w:tabs>
          <w:tab w:val="num" w:pos="6480"/>
        </w:tabs>
        <w:ind w:left="6480" w:hanging="180"/>
      </w:pPr>
    </w:lvl>
  </w:abstractNum>
  <w:abstractNum w:abstractNumId="24">
    <w:nsid w:val="3F4A39AA"/>
    <w:multiLevelType w:val="multilevel"/>
    <w:tmpl w:val="BF5A7B74"/>
    <w:lvl w:ilvl="0">
      <w:start w:val="1"/>
      <w:numFmt w:val="decimal"/>
      <w:pStyle w:val="ListNumber"/>
      <w:lvlText w:val="%1."/>
      <w:lvlJc w:val="left"/>
      <w:pPr>
        <w:tabs>
          <w:tab w:val="num" w:pos="567"/>
        </w:tabs>
        <w:ind w:left="567" w:hanging="567"/>
      </w:pPr>
      <w:rPr>
        <w:rFonts w:ascii="Arial" w:hAnsi="Arial" w:hint="default"/>
        <w:sz w:val="20"/>
      </w:rPr>
    </w:lvl>
    <w:lvl w:ilvl="1">
      <w:start w:val="1"/>
      <w:numFmt w:val="decimal"/>
      <w:pStyle w:val="ListNumber2"/>
      <w:lvlText w:val="%1.%2."/>
      <w:lvlJc w:val="left"/>
      <w:pPr>
        <w:tabs>
          <w:tab w:val="num" w:pos="1134"/>
        </w:tabs>
        <w:ind w:left="1134" w:hanging="567"/>
      </w:pPr>
      <w:rPr>
        <w:rFonts w:hint="default"/>
      </w:rPr>
    </w:lvl>
    <w:lvl w:ilvl="2">
      <w:start w:val="1"/>
      <w:numFmt w:val="decimal"/>
      <w:pStyle w:val="ListNumber3"/>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suff w:val="space"/>
      <w:lvlText w:val="%1.%2.%3.%4.%5."/>
      <w:lvlJc w:val="left"/>
      <w:pPr>
        <w:ind w:left="2835" w:hanging="56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2C67839"/>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43E39BF"/>
    <w:multiLevelType w:val="multilevel"/>
    <w:tmpl w:val="BCB26E58"/>
    <w:lvl w:ilvl="0">
      <w:start w:val="1"/>
      <w:numFmt w:val="decimal"/>
      <w:pStyle w:val="ITSListNumber"/>
      <w:lvlText w:val="%1."/>
      <w:lvlJc w:val="left"/>
      <w:pPr>
        <w:tabs>
          <w:tab w:val="num" w:pos="567"/>
        </w:tabs>
        <w:ind w:left="567" w:hanging="567"/>
      </w:pPr>
      <w:rPr>
        <w:rFonts w:ascii="Arial" w:hAnsi="Arial" w:hint="default"/>
        <w:sz w:val="20"/>
      </w:rPr>
    </w:lvl>
    <w:lvl w:ilvl="1">
      <w:start w:val="1"/>
      <w:numFmt w:val="decimal"/>
      <w:pStyle w:val="ITSListNumber2"/>
      <w:lvlText w:val="%1.%2."/>
      <w:lvlJc w:val="left"/>
      <w:pPr>
        <w:tabs>
          <w:tab w:val="num" w:pos="1134"/>
        </w:tabs>
        <w:ind w:left="1134" w:hanging="567"/>
      </w:pPr>
      <w:rPr>
        <w:rFonts w:hint="default"/>
      </w:rPr>
    </w:lvl>
    <w:lvl w:ilvl="2">
      <w:start w:val="1"/>
      <w:numFmt w:val="decimal"/>
      <w:pStyle w:val="ITSListNumber3"/>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suff w:val="space"/>
      <w:lvlText w:val="%1.%2.%3.%4.%5."/>
      <w:lvlJc w:val="left"/>
      <w:pPr>
        <w:ind w:left="2835" w:hanging="56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45B1210"/>
    <w:multiLevelType w:val="hybridMultilevel"/>
    <w:tmpl w:val="C7160BF6"/>
    <w:lvl w:ilvl="0" w:tplc="2978501A">
      <w:start w:val="1"/>
      <w:numFmt w:val="decimal"/>
      <w:pStyle w:val="ITSNumberedHeading1"/>
      <w:lvlText w:val="%1"/>
      <w:lvlJc w:val="left"/>
      <w:pPr>
        <w:tabs>
          <w:tab w:val="num" w:pos="567"/>
        </w:tabs>
        <w:ind w:left="567" w:hanging="567"/>
      </w:pPr>
      <w:rPr>
        <w:rFonts w:hint="default"/>
      </w:rPr>
    </w:lvl>
    <w:lvl w:ilvl="1" w:tplc="80B4F906" w:tentative="1">
      <w:start w:val="1"/>
      <w:numFmt w:val="lowerLetter"/>
      <w:lvlText w:val="%2."/>
      <w:lvlJc w:val="left"/>
      <w:pPr>
        <w:tabs>
          <w:tab w:val="num" w:pos="1440"/>
        </w:tabs>
        <w:ind w:left="1440" w:hanging="360"/>
      </w:pPr>
    </w:lvl>
    <w:lvl w:ilvl="2" w:tplc="0CC65C18" w:tentative="1">
      <w:start w:val="1"/>
      <w:numFmt w:val="lowerRoman"/>
      <w:lvlText w:val="%3."/>
      <w:lvlJc w:val="right"/>
      <w:pPr>
        <w:tabs>
          <w:tab w:val="num" w:pos="2160"/>
        </w:tabs>
        <w:ind w:left="2160" w:hanging="180"/>
      </w:pPr>
    </w:lvl>
    <w:lvl w:ilvl="3" w:tplc="7E3E7D90" w:tentative="1">
      <w:start w:val="1"/>
      <w:numFmt w:val="decimal"/>
      <w:lvlText w:val="%4."/>
      <w:lvlJc w:val="left"/>
      <w:pPr>
        <w:tabs>
          <w:tab w:val="num" w:pos="2880"/>
        </w:tabs>
        <w:ind w:left="2880" w:hanging="360"/>
      </w:pPr>
    </w:lvl>
    <w:lvl w:ilvl="4" w:tplc="79680144" w:tentative="1">
      <w:start w:val="1"/>
      <w:numFmt w:val="lowerLetter"/>
      <w:lvlText w:val="%5."/>
      <w:lvlJc w:val="left"/>
      <w:pPr>
        <w:tabs>
          <w:tab w:val="num" w:pos="3600"/>
        </w:tabs>
        <w:ind w:left="3600" w:hanging="360"/>
      </w:pPr>
    </w:lvl>
    <w:lvl w:ilvl="5" w:tplc="F1A275B2" w:tentative="1">
      <w:start w:val="1"/>
      <w:numFmt w:val="lowerRoman"/>
      <w:lvlText w:val="%6."/>
      <w:lvlJc w:val="right"/>
      <w:pPr>
        <w:tabs>
          <w:tab w:val="num" w:pos="4320"/>
        </w:tabs>
        <w:ind w:left="4320" w:hanging="180"/>
      </w:pPr>
    </w:lvl>
    <w:lvl w:ilvl="6" w:tplc="A6EE9D7A" w:tentative="1">
      <w:start w:val="1"/>
      <w:numFmt w:val="decimal"/>
      <w:lvlText w:val="%7."/>
      <w:lvlJc w:val="left"/>
      <w:pPr>
        <w:tabs>
          <w:tab w:val="num" w:pos="5040"/>
        </w:tabs>
        <w:ind w:left="5040" w:hanging="360"/>
      </w:pPr>
    </w:lvl>
    <w:lvl w:ilvl="7" w:tplc="F96AFE38" w:tentative="1">
      <w:start w:val="1"/>
      <w:numFmt w:val="lowerLetter"/>
      <w:lvlText w:val="%8."/>
      <w:lvlJc w:val="left"/>
      <w:pPr>
        <w:tabs>
          <w:tab w:val="num" w:pos="5760"/>
        </w:tabs>
        <w:ind w:left="5760" w:hanging="360"/>
      </w:pPr>
    </w:lvl>
    <w:lvl w:ilvl="8" w:tplc="59CE9134" w:tentative="1">
      <w:start w:val="1"/>
      <w:numFmt w:val="lowerRoman"/>
      <w:lvlText w:val="%9."/>
      <w:lvlJc w:val="right"/>
      <w:pPr>
        <w:tabs>
          <w:tab w:val="num" w:pos="6480"/>
        </w:tabs>
        <w:ind w:left="6480" w:hanging="180"/>
      </w:pPr>
    </w:lvl>
  </w:abstractNum>
  <w:abstractNum w:abstractNumId="28">
    <w:nsid w:val="506F7C0A"/>
    <w:multiLevelType w:val="multilevel"/>
    <w:tmpl w:val="0C09001D"/>
    <w:name w:val="List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0CB4A27"/>
    <w:multiLevelType w:val="hybridMultilevel"/>
    <w:tmpl w:val="1E4E2082"/>
    <w:lvl w:ilvl="0" w:tplc="0000000F">
      <w:start w:val="1"/>
      <w:numFmt w:val="bullet"/>
      <w:lvlText w:val="-"/>
      <w:lvlJc w:val="left"/>
      <w:pPr>
        <w:ind w:left="720" w:hanging="360"/>
      </w:pPr>
      <w:rPr>
        <w:rFonts w:ascii="Agency FB" w:hAnsi="Agency F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B5B4E51"/>
    <w:multiLevelType w:val="hybridMultilevel"/>
    <w:tmpl w:val="99DC242E"/>
    <w:lvl w:ilvl="0" w:tplc="C7E2BE3E">
      <w:start w:val="1"/>
      <w:numFmt w:val="decimal"/>
      <w:pStyle w:val="ITSNumberedHeading4"/>
      <w:lvlText w:val="%1"/>
      <w:lvlJc w:val="left"/>
      <w:pPr>
        <w:tabs>
          <w:tab w:val="num" w:pos="567"/>
        </w:tabs>
        <w:ind w:left="567" w:hanging="567"/>
      </w:pPr>
      <w:rPr>
        <w:rFonts w:hint="default"/>
      </w:rPr>
    </w:lvl>
    <w:lvl w:ilvl="1" w:tplc="CFDCAC62" w:tentative="1">
      <w:start w:val="1"/>
      <w:numFmt w:val="lowerLetter"/>
      <w:lvlText w:val="%2."/>
      <w:lvlJc w:val="left"/>
      <w:pPr>
        <w:tabs>
          <w:tab w:val="num" w:pos="1440"/>
        </w:tabs>
        <w:ind w:left="1440" w:hanging="360"/>
      </w:pPr>
    </w:lvl>
    <w:lvl w:ilvl="2" w:tplc="A008C34C" w:tentative="1">
      <w:start w:val="1"/>
      <w:numFmt w:val="lowerRoman"/>
      <w:lvlText w:val="%3."/>
      <w:lvlJc w:val="right"/>
      <w:pPr>
        <w:tabs>
          <w:tab w:val="num" w:pos="2160"/>
        </w:tabs>
        <w:ind w:left="2160" w:hanging="180"/>
      </w:pPr>
    </w:lvl>
    <w:lvl w:ilvl="3" w:tplc="DEDC590A" w:tentative="1">
      <w:start w:val="1"/>
      <w:numFmt w:val="decimal"/>
      <w:lvlText w:val="%4."/>
      <w:lvlJc w:val="left"/>
      <w:pPr>
        <w:tabs>
          <w:tab w:val="num" w:pos="2880"/>
        </w:tabs>
        <w:ind w:left="2880" w:hanging="360"/>
      </w:pPr>
    </w:lvl>
    <w:lvl w:ilvl="4" w:tplc="3F7CDE7E" w:tentative="1">
      <w:start w:val="1"/>
      <w:numFmt w:val="lowerLetter"/>
      <w:lvlText w:val="%5."/>
      <w:lvlJc w:val="left"/>
      <w:pPr>
        <w:tabs>
          <w:tab w:val="num" w:pos="3600"/>
        </w:tabs>
        <w:ind w:left="3600" w:hanging="360"/>
      </w:pPr>
    </w:lvl>
    <w:lvl w:ilvl="5" w:tplc="12A47036" w:tentative="1">
      <w:start w:val="1"/>
      <w:numFmt w:val="lowerRoman"/>
      <w:lvlText w:val="%6."/>
      <w:lvlJc w:val="right"/>
      <w:pPr>
        <w:tabs>
          <w:tab w:val="num" w:pos="4320"/>
        </w:tabs>
        <w:ind w:left="4320" w:hanging="180"/>
      </w:pPr>
    </w:lvl>
    <w:lvl w:ilvl="6" w:tplc="57A26512" w:tentative="1">
      <w:start w:val="1"/>
      <w:numFmt w:val="decimal"/>
      <w:lvlText w:val="%7."/>
      <w:lvlJc w:val="left"/>
      <w:pPr>
        <w:tabs>
          <w:tab w:val="num" w:pos="5040"/>
        </w:tabs>
        <w:ind w:left="5040" w:hanging="360"/>
      </w:pPr>
    </w:lvl>
    <w:lvl w:ilvl="7" w:tplc="D4EE560C" w:tentative="1">
      <w:start w:val="1"/>
      <w:numFmt w:val="lowerLetter"/>
      <w:lvlText w:val="%8."/>
      <w:lvlJc w:val="left"/>
      <w:pPr>
        <w:tabs>
          <w:tab w:val="num" w:pos="5760"/>
        </w:tabs>
        <w:ind w:left="5760" w:hanging="360"/>
      </w:pPr>
    </w:lvl>
    <w:lvl w:ilvl="8" w:tplc="6EFC3D00" w:tentative="1">
      <w:start w:val="1"/>
      <w:numFmt w:val="lowerRoman"/>
      <w:lvlText w:val="%9."/>
      <w:lvlJc w:val="right"/>
      <w:pPr>
        <w:tabs>
          <w:tab w:val="num" w:pos="6480"/>
        </w:tabs>
        <w:ind w:left="6480" w:hanging="180"/>
      </w:pPr>
    </w:lvl>
  </w:abstractNum>
  <w:abstractNum w:abstractNumId="31">
    <w:nsid w:val="6E144352"/>
    <w:multiLevelType w:val="hybridMultilevel"/>
    <w:tmpl w:val="E2CAEC62"/>
    <w:lvl w:ilvl="0" w:tplc="0000000F">
      <w:start w:val="1"/>
      <w:numFmt w:val="bullet"/>
      <w:lvlText w:val="-"/>
      <w:lvlJc w:val="left"/>
      <w:pPr>
        <w:ind w:left="720" w:hanging="360"/>
      </w:pPr>
      <w:rPr>
        <w:rFonts w:ascii="Agency FB" w:hAnsi="Agency FB" w:hint="default"/>
      </w:rPr>
    </w:lvl>
    <w:lvl w:ilvl="1" w:tplc="0000000F">
      <w:start w:val="1"/>
      <w:numFmt w:val="bullet"/>
      <w:lvlText w:val="-"/>
      <w:lvlJc w:val="left"/>
      <w:pPr>
        <w:ind w:left="1440" w:hanging="360"/>
      </w:pPr>
      <w:rPr>
        <w:rFonts w:ascii="Agency FB" w:hAnsi="Agency FB"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F025C36"/>
    <w:multiLevelType w:val="hybridMultilevel"/>
    <w:tmpl w:val="82F4746A"/>
    <w:lvl w:ilvl="0" w:tplc="C8329D94">
      <w:start w:val="1"/>
      <w:numFmt w:val="bullet"/>
      <w:pStyle w:val="ITSInstructionalTextListBullet"/>
      <w:lvlText w:val=""/>
      <w:lvlJc w:val="left"/>
      <w:pPr>
        <w:tabs>
          <w:tab w:val="num" w:pos="360"/>
        </w:tabs>
        <w:ind w:left="360" w:hanging="360"/>
      </w:pPr>
      <w:rPr>
        <w:rFonts w:ascii="Symbol" w:hAnsi="Symbol" w:hint="default"/>
        <w:color w:val="28228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6F345ACA"/>
    <w:multiLevelType w:val="hybridMultilevel"/>
    <w:tmpl w:val="A0E27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F6F31DB"/>
    <w:multiLevelType w:val="hybridMultilevel"/>
    <w:tmpl w:val="B00C51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5">
    <w:nsid w:val="79405AAC"/>
    <w:multiLevelType w:val="hybridMultilevel"/>
    <w:tmpl w:val="88627C78"/>
    <w:lvl w:ilvl="0" w:tplc="0000000F">
      <w:start w:val="1"/>
      <w:numFmt w:val="bullet"/>
      <w:lvlText w:val="-"/>
      <w:lvlJc w:val="left"/>
      <w:pPr>
        <w:ind w:left="716" w:hanging="360"/>
      </w:pPr>
      <w:rPr>
        <w:rFonts w:ascii="Agency FB" w:hAnsi="Agency FB" w:hint="default"/>
      </w:rPr>
    </w:lvl>
    <w:lvl w:ilvl="1" w:tplc="0C090003">
      <w:start w:val="1"/>
      <w:numFmt w:val="bullet"/>
      <w:lvlText w:val="o"/>
      <w:lvlJc w:val="left"/>
      <w:pPr>
        <w:ind w:left="1436" w:hanging="360"/>
      </w:pPr>
      <w:rPr>
        <w:rFonts w:ascii="Courier New" w:hAnsi="Courier New" w:cs="Courier New" w:hint="default"/>
      </w:rPr>
    </w:lvl>
    <w:lvl w:ilvl="2" w:tplc="0C090005" w:tentative="1">
      <w:start w:val="1"/>
      <w:numFmt w:val="bullet"/>
      <w:lvlText w:val=""/>
      <w:lvlJc w:val="left"/>
      <w:pPr>
        <w:ind w:left="2156" w:hanging="360"/>
      </w:pPr>
      <w:rPr>
        <w:rFonts w:ascii="Wingdings" w:hAnsi="Wingdings" w:hint="default"/>
      </w:rPr>
    </w:lvl>
    <w:lvl w:ilvl="3" w:tplc="0C090001" w:tentative="1">
      <w:start w:val="1"/>
      <w:numFmt w:val="bullet"/>
      <w:lvlText w:val=""/>
      <w:lvlJc w:val="left"/>
      <w:pPr>
        <w:ind w:left="2876" w:hanging="360"/>
      </w:pPr>
      <w:rPr>
        <w:rFonts w:ascii="Symbol" w:hAnsi="Symbol" w:hint="default"/>
      </w:rPr>
    </w:lvl>
    <w:lvl w:ilvl="4" w:tplc="0C090003" w:tentative="1">
      <w:start w:val="1"/>
      <w:numFmt w:val="bullet"/>
      <w:lvlText w:val="o"/>
      <w:lvlJc w:val="left"/>
      <w:pPr>
        <w:ind w:left="3596" w:hanging="360"/>
      </w:pPr>
      <w:rPr>
        <w:rFonts w:ascii="Courier New" w:hAnsi="Courier New" w:cs="Courier New" w:hint="default"/>
      </w:rPr>
    </w:lvl>
    <w:lvl w:ilvl="5" w:tplc="0C090005" w:tentative="1">
      <w:start w:val="1"/>
      <w:numFmt w:val="bullet"/>
      <w:lvlText w:val=""/>
      <w:lvlJc w:val="left"/>
      <w:pPr>
        <w:ind w:left="4316" w:hanging="360"/>
      </w:pPr>
      <w:rPr>
        <w:rFonts w:ascii="Wingdings" w:hAnsi="Wingdings" w:hint="default"/>
      </w:rPr>
    </w:lvl>
    <w:lvl w:ilvl="6" w:tplc="0C090001" w:tentative="1">
      <w:start w:val="1"/>
      <w:numFmt w:val="bullet"/>
      <w:lvlText w:val=""/>
      <w:lvlJc w:val="left"/>
      <w:pPr>
        <w:ind w:left="5036" w:hanging="360"/>
      </w:pPr>
      <w:rPr>
        <w:rFonts w:ascii="Symbol" w:hAnsi="Symbol" w:hint="default"/>
      </w:rPr>
    </w:lvl>
    <w:lvl w:ilvl="7" w:tplc="0C090003" w:tentative="1">
      <w:start w:val="1"/>
      <w:numFmt w:val="bullet"/>
      <w:lvlText w:val="o"/>
      <w:lvlJc w:val="left"/>
      <w:pPr>
        <w:ind w:left="5756" w:hanging="360"/>
      </w:pPr>
      <w:rPr>
        <w:rFonts w:ascii="Courier New" w:hAnsi="Courier New" w:cs="Courier New" w:hint="default"/>
      </w:rPr>
    </w:lvl>
    <w:lvl w:ilvl="8" w:tplc="0C090005" w:tentative="1">
      <w:start w:val="1"/>
      <w:numFmt w:val="bullet"/>
      <w:lvlText w:val=""/>
      <w:lvlJc w:val="left"/>
      <w:pPr>
        <w:ind w:left="6476" w:hanging="360"/>
      </w:pPr>
      <w:rPr>
        <w:rFonts w:ascii="Wingdings" w:hAnsi="Wingdings" w:hint="default"/>
      </w:rPr>
    </w:lvl>
  </w:abstractNum>
  <w:abstractNum w:abstractNumId="36">
    <w:nsid w:val="79E92672"/>
    <w:multiLevelType w:val="hybridMultilevel"/>
    <w:tmpl w:val="47F293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nsid w:val="7D224BCD"/>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25"/>
  </w:num>
  <w:num w:numId="3">
    <w:abstractNumId w:val="37"/>
  </w:num>
  <w:num w:numId="4">
    <w:abstractNumId w:val="32"/>
  </w:num>
  <w:num w:numId="5">
    <w:abstractNumId w:val="22"/>
  </w:num>
  <w:num w:numId="6">
    <w:abstractNumId w:val="26"/>
  </w:num>
  <w:num w:numId="7">
    <w:abstractNumId w:val="27"/>
  </w:num>
  <w:num w:numId="8">
    <w:abstractNumId w:val="15"/>
  </w:num>
  <w:num w:numId="9">
    <w:abstractNumId w:val="16"/>
  </w:num>
  <w:num w:numId="10">
    <w:abstractNumId w:val="30"/>
  </w:num>
  <w:num w:numId="11">
    <w:abstractNumId w:val="23"/>
  </w:num>
  <w:num w:numId="12">
    <w:abstractNumId w:val="19"/>
  </w:num>
  <w:num w:numId="13">
    <w:abstractNumId w:val="6"/>
  </w:num>
  <w:num w:numId="14">
    <w:abstractNumId w:val="5"/>
  </w:num>
  <w:num w:numId="15">
    <w:abstractNumId w:val="4"/>
  </w:num>
  <w:num w:numId="16">
    <w:abstractNumId w:val="3"/>
  </w:num>
  <w:num w:numId="17">
    <w:abstractNumId w:val="2"/>
  </w:num>
  <w:num w:numId="18">
    <w:abstractNumId w:val="24"/>
  </w:num>
  <w:num w:numId="19">
    <w:abstractNumId w:val="1"/>
  </w:num>
  <w:num w:numId="20">
    <w:abstractNumId w:val="0"/>
  </w:num>
  <w:num w:numId="21">
    <w:abstractNumId w:val="8"/>
  </w:num>
  <w:num w:numId="22">
    <w:abstractNumId w:val="20"/>
  </w:num>
  <w:num w:numId="23">
    <w:abstractNumId w:val="17"/>
  </w:num>
  <w:num w:numId="24">
    <w:abstractNumId w:val="33"/>
  </w:num>
  <w:num w:numId="25">
    <w:abstractNumId w:val="18"/>
  </w:num>
  <w:num w:numId="26">
    <w:abstractNumId w:val="36"/>
  </w:num>
  <w:num w:numId="27">
    <w:abstractNumId w:val="35"/>
  </w:num>
  <w:num w:numId="28">
    <w:abstractNumId w:val="31"/>
  </w:num>
  <w:num w:numId="29">
    <w:abstractNumId w:val="29"/>
  </w:num>
  <w:num w:numId="30">
    <w:abstractNumId w:val="12"/>
  </w:num>
  <w:num w:numId="31">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AU" w:vendorID="64" w:dllVersion="131078" w:nlCheck="1" w:checkStyle="1"/>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oNotTrackMoves/>
  <w:defaultTabStop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8F"/>
    <w:rsid w:val="00000F8D"/>
    <w:rsid w:val="00002155"/>
    <w:rsid w:val="0000281A"/>
    <w:rsid w:val="000046DC"/>
    <w:rsid w:val="00004C60"/>
    <w:rsid w:val="00007E17"/>
    <w:rsid w:val="00014AAE"/>
    <w:rsid w:val="0001523F"/>
    <w:rsid w:val="0002082E"/>
    <w:rsid w:val="00020A0F"/>
    <w:rsid w:val="00021A28"/>
    <w:rsid w:val="000237FD"/>
    <w:rsid w:val="000239CB"/>
    <w:rsid w:val="00025AAB"/>
    <w:rsid w:val="000267E8"/>
    <w:rsid w:val="00027590"/>
    <w:rsid w:val="00030EB4"/>
    <w:rsid w:val="000316EA"/>
    <w:rsid w:val="00032336"/>
    <w:rsid w:val="00032FA0"/>
    <w:rsid w:val="00037E31"/>
    <w:rsid w:val="0004030B"/>
    <w:rsid w:val="00040E49"/>
    <w:rsid w:val="00043510"/>
    <w:rsid w:val="00047A5B"/>
    <w:rsid w:val="0005193B"/>
    <w:rsid w:val="0005258A"/>
    <w:rsid w:val="00054D9C"/>
    <w:rsid w:val="00057226"/>
    <w:rsid w:val="00061296"/>
    <w:rsid w:val="00061D42"/>
    <w:rsid w:val="0006239C"/>
    <w:rsid w:val="00063A79"/>
    <w:rsid w:val="00065C39"/>
    <w:rsid w:val="0007746D"/>
    <w:rsid w:val="00080019"/>
    <w:rsid w:val="000811E4"/>
    <w:rsid w:val="00084214"/>
    <w:rsid w:val="0009074E"/>
    <w:rsid w:val="00097E42"/>
    <w:rsid w:val="000A02F0"/>
    <w:rsid w:val="000A5792"/>
    <w:rsid w:val="000A6544"/>
    <w:rsid w:val="000B5581"/>
    <w:rsid w:val="000C70FA"/>
    <w:rsid w:val="000D5086"/>
    <w:rsid w:val="000D6F76"/>
    <w:rsid w:val="000E30E2"/>
    <w:rsid w:val="000E6AA6"/>
    <w:rsid w:val="000F0DC2"/>
    <w:rsid w:val="00110A49"/>
    <w:rsid w:val="00111852"/>
    <w:rsid w:val="0011302F"/>
    <w:rsid w:val="001130DE"/>
    <w:rsid w:val="00117676"/>
    <w:rsid w:val="00121E02"/>
    <w:rsid w:val="0012692F"/>
    <w:rsid w:val="00127725"/>
    <w:rsid w:val="00133783"/>
    <w:rsid w:val="00145F00"/>
    <w:rsid w:val="00154053"/>
    <w:rsid w:val="00166ADD"/>
    <w:rsid w:val="00167D50"/>
    <w:rsid w:val="001706F7"/>
    <w:rsid w:val="00173BF7"/>
    <w:rsid w:val="0018156F"/>
    <w:rsid w:val="001827C2"/>
    <w:rsid w:val="00191298"/>
    <w:rsid w:val="00192329"/>
    <w:rsid w:val="001A1EA0"/>
    <w:rsid w:val="001A464A"/>
    <w:rsid w:val="001A760D"/>
    <w:rsid w:val="001B1567"/>
    <w:rsid w:val="001B5104"/>
    <w:rsid w:val="001C1B47"/>
    <w:rsid w:val="001C3BA0"/>
    <w:rsid w:val="001D1B9B"/>
    <w:rsid w:val="001D5BFC"/>
    <w:rsid w:val="001E37F4"/>
    <w:rsid w:val="001F2149"/>
    <w:rsid w:val="00200450"/>
    <w:rsid w:val="00213E6B"/>
    <w:rsid w:val="0021416D"/>
    <w:rsid w:val="00222BF4"/>
    <w:rsid w:val="0022788C"/>
    <w:rsid w:val="00230142"/>
    <w:rsid w:val="002331FC"/>
    <w:rsid w:val="00235E54"/>
    <w:rsid w:val="002361BE"/>
    <w:rsid w:val="002410E6"/>
    <w:rsid w:val="00253B72"/>
    <w:rsid w:val="00263C9F"/>
    <w:rsid w:val="00265F52"/>
    <w:rsid w:val="002726D4"/>
    <w:rsid w:val="0027293A"/>
    <w:rsid w:val="00274789"/>
    <w:rsid w:val="0027490C"/>
    <w:rsid w:val="00276E4D"/>
    <w:rsid w:val="002821C2"/>
    <w:rsid w:val="00282B0E"/>
    <w:rsid w:val="00284A9F"/>
    <w:rsid w:val="00287B46"/>
    <w:rsid w:val="00291899"/>
    <w:rsid w:val="0029618A"/>
    <w:rsid w:val="002A3163"/>
    <w:rsid w:val="002B7942"/>
    <w:rsid w:val="002D27FF"/>
    <w:rsid w:val="002D4D3E"/>
    <w:rsid w:val="002E0850"/>
    <w:rsid w:val="002F3915"/>
    <w:rsid w:val="002F7BEC"/>
    <w:rsid w:val="00300E57"/>
    <w:rsid w:val="00303921"/>
    <w:rsid w:val="003105DD"/>
    <w:rsid w:val="00311A56"/>
    <w:rsid w:val="00312626"/>
    <w:rsid w:val="00313004"/>
    <w:rsid w:val="00322BA6"/>
    <w:rsid w:val="00331E6D"/>
    <w:rsid w:val="00337342"/>
    <w:rsid w:val="003420BA"/>
    <w:rsid w:val="003456F6"/>
    <w:rsid w:val="00347039"/>
    <w:rsid w:val="0035214F"/>
    <w:rsid w:val="00357103"/>
    <w:rsid w:val="003739C6"/>
    <w:rsid w:val="003774F5"/>
    <w:rsid w:val="00377CAC"/>
    <w:rsid w:val="0038369C"/>
    <w:rsid w:val="003858BA"/>
    <w:rsid w:val="00386C9C"/>
    <w:rsid w:val="00390BA6"/>
    <w:rsid w:val="003942A3"/>
    <w:rsid w:val="003A0E1B"/>
    <w:rsid w:val="003B7574"/>
    <w:rsid w:val="003C036C"/>
    <w:rsid w:val="003D03CC"/>
    <w:rsid w:val="003D690A"/>
    <w:rsid w:val="003E7FC7"/>
    <w:rsid w:val="003F5E97"/>
    <w:rsid w:val="00411C56"/>
    <w:rsid w:val="004120F4"/>
    <w:rsid w:val="00414DB5"/>
    <w:rsid w:val="00422C86"/>
    <w:rsid w:val="00431E2C"/>
    <w:rsid w:val="004412C5"/>
    <w:rsid w:val="00441CAE"/>
    <w:rsid w:val="00444FC3"/>
    <w:rsid w:val="00451C5F"/>
    <w:rsid w:val="0045696B"/>
    <w:rsid w:val="00461318"/>
    <w:rsid w:val="004640EE"/>
    <w:rsid w:val="0046561E"/>
    <w:rsid w:val="004801A9"/>
    <w:rsid w:val="00482336"/>
    <w:rsid w:val="00482D5C"/>
    <w:rsid w:val="004848BB"/>
    <w:rsid w:val="00493B30"/>
    <w:rsid w:val="0049630A"/>
    <w:rsid w:val="00497879"/>
    <w:rsid w:val="004A01E6"/>
    <w:rsid w:val="004B60F8"/>
    <w:rsid w:val="004B788E"/>
    <w:rsid w:val="004C0A46"/>
    <w:rsid w:val="004C1371"/>
    <w:rsid w:val="004C5FAC"/>
    <w:rsid w:val="004D4845"/>
    <w:rsid w:val="004E1246"/>
    <w:rsid w:val="004E3179"/>
    <w:rsid w:val="004E544F"/>
    <w:rsid w:val="004F1B1A"/>
    <w:rsid w:val="0050570B"/>
    <w:rsid w:val="005156B4"/>
    <w:rsid w:val="00527D4E"/>
    <w:rsid w:val="00543BAD"/>
    <w:rsid w:val="00550085"/>
    <w:rsid w:val="00551812"/>
    <w:rsid w:val="005532E2"/>
    <w:rsid w:val="00561F1B"/>
    <w:rsid w:val="00565541"/>
    <w:rsid w:val="00566F39"/>
    <w:rsid w:val="00567D63"/>
    <w:rsid w:val="00570CE0"/>
    <w:rsid w:val="0057187B"/>
    <w:rsid w:val="005735C2"/>
    <w:rsid w:val="00574744"/>
    <w:rsid w:val="005758F6"/>
    <w:rsid w:val="00575E5A"/>
    <w:rsid w:val="00576722"/>
    <w:rsid w:val="00582E13"/>
    <w:rsid w:val="00584CDA"/>
    <w:rsid w:val="00587438"/>
    <w:rsid w:val="00587AEB"/>
    <w:rsid w:val="00587F70"/>
    <w:rsid w:val="00594913"/>
    <w:rsid w:val="00594D0A"/>
    <w:rsid w:val="005959ED"/>
    <w:rsid w:val="00596EC6"/>
    <w:rsid w:val="005A6B4E"/>
    <w:rsid w:val="005A7902"/>
    <w:rsid w:val="005A7ADD"/>
    <w:rsid w:val="005B1AF9"/>
    <w:rsid w:val="005C3835"/>
    <w:rsid w:val="005C46DA"/>
    <w:rsid w:val="005D5E9A"/>
    <w:rsid w:val="005D6FC7"/>
    <w:rsid w:val="005E2A19"/>
    <w:rsid w:val="005E5A1D"/>
    <w:rsid w:val="005F1DF5"/>
    <w:rsid w:val="005F62A9"/>
    <w:rsid w:val="0060121E"/>
    <w:rsid w:val="00601EBA"/>
    <w:rsid w:val="0060233B"/>
    <w:rsid w:val="00604D8F"/>
    <w:rsid w:val="00612058"/>
    <w:rsid w:val="00614756"/>
    <w:rsid w:val="00617B0D"/>
    <w:rsid w:val="00621768"/>
    <w:rsid w:val="0063052C"/>
    <w:rsid w:val="0063205E"/>
    <w:rsid w:val="00635517"/>
    <w:rsid w:val="00651762"/>
    <w:rsid w:val="00654C89"/>
    <w:rsid w:val="006569AD"/>
    <w:rsid w:val="00657159"/>
    <w:rsid w:val="00664CD5"/>
    <w:rsid w:val="006702FF"/>
    <w:rsid w:val="006714AE"/>
    <w:rsid w:val="0067694F"/>
    <w:rsid w:val="006914A8"/>
    <w:rsid w:val="00693695"/>
    <w:rsid w:val="00693BED"/>
    <w:rsid w:val="00693C03"/>
    <w:rsid w:val="006A160E"/>
    <w:rsid w:val="006A36E7"/>
    <w:rsid w:val="006A7623"/>
    <w:rsid w:val="006B421E"/>
    <w:rsid w:val="006B4B1B"/>
    <w:rsid w:val="006B54FE"/>
    <w:rsid w:val="006B66FD"/>
    <w:rsid w:val="006C2EA1"/>
    <w:rsid w:val="006C4A22"/>
    <w:rsid w:val="006C5E2C"/>
    <w:rsid w:val="006E2AB4"/>
    <w:rsid w:val="006E6B09"/>
    <w:rsid w:val="006F1BCC"/>
    <w:rsid w:val="006F5B1C"/>
    <w:rsid w:val="00700136"/>
    <w:rsid w:val="0070493B"/>
    <w:rsid w:val="00711D79"/>
    <w:rsid w:val="00713A01"/>
    <w:rsid w:val="007170F7"/>
    <w:rsid w:val="00717F7A"/>
    <w:rsid w:val="0072493C"/>
    <w:rsid w:val="007307FA"/>
    <w:rsid w:val="00734BE9"/>
    <w:rsid w:val="0073558D"/>
    <w:rsid w:val="007357C9"/>
    <w:rsid w:val="007359DE"/>
    <w:rsid w:val="00740CC3"/>
    <w:rsid w:val="0075012C"/>
    <w:rsid w:val="00757244"/>
    <w:rsid w:val="007608DC"/>
    <w:rsid w:val="00760D2C"/>
    <w:rsid w:val="00764439"/>
    <w:rsid w:val="00765DAC"/>
    <w:rsid w:val="00767CEB"/>
    <w:rsid w:val="00770613"/>
    <w:rsid w:val="00776925"/>
    <w:rsid w:val="00777689"/>
    <w:rsid w:val="00781387"/>
    <w:rsid w:val="00781621"/>
    <w:rsid w:val="00783A51"/>
    <w:rsid w:val="00787D59"/>
    <w:rsid w:val="00790128"/>
    <w:rsid w:val="0079269A"/>
    <w:rsid w:val="007A4ED7"/>
    <w:rsid w:val="007B543D"/>
    <w:rsid w:val="007C6773"/>
    <w:rsid w:val="007C69AC"/>
    <w:rsid w:val="007C7E20"/>
    <w:rsid w:val="007D17C4"/>
    <w:rsid w:val="007D4472"/>
    <w:rsid w:val="007D4B3D"/>
    <w:rsid w:val="007E31CC"/>
    <w:rsid w:val="007E7DA0"/>
    <w:rsid w:val="007F2262"/>
    <w:rsid w:val="007F59D7"/>
    <w:rsid w:val="008110EF"/>
    <w:rsid w:val="008164B0"/>
    <w:rsid w:val="008234FE"/>
    <w:rsid w:val="00824C33"/>
    <w:rsid w:val="008259F1"/>
    <w:rsid w:val="00826C77"/>
    <w:rsid w:val="00840317"/>
    <w:rsid w:val="00852A1E"/>
    <w:rsid w:val="00854B0F"/>
    <w:rsid w:val="0087254F"/>
    <w:rsid w:val="008729DF"/>
    <w:rsid w:val="00872C94"/>
    <w:rsid w:val="008873C6"/>
    <w:rsid w:val="00893A5D"/>
    <w:rsid w:val="00897038"/>
    <w:rsid w:val="008972C2"/>
    <w:rsid w:val="008A0FD0"/>
    <w:rsid w:val="008B0AAC"/>
    <w:rsid w:val="008B2BFD"/>
    <w:rsid w:val="008C5CD6"/>
    <w:rsid w:val="008D1BE5"/>
    <w:rsid w:val="008D567A"/>
    <w:rsid w:val="008D7401"/>
    <w:rsid w:val="008F0637"/>
    <w:rsid w:val="008F25C2"/>
    <w:rsid w:val="008F5453"/>
    <w:rsid w:val="00904FA8"/>
    <w:rsid w:val="009068C2"/>
    <w:rsid w:val="00907D83"/>
    <w:rsid w:val="00911970"/>
    <w:rsid w:val="0092294D"/>
    <w:rsid w:val="00922EAE"/>
    <w:rsid w:val="00933854"/>
    <w:rsid w:val="009610D0"/>
    <w:rsid w:val="009638CE"/>
    <w:rsid w:val="00972F2F"/>
    <w:rsid w:val="00974C35"/>
    <w:rsid w:val="009768AA"/>
    <w:rsid w:val="00980897"/>
    <w:rsid w:val="00980959"/>
    <w:rsid w:val="00981063"/>
    <w:rsid w:val="00982B5C"/>
    <w:rsid w:val="009903DB"/>
    <w:rsid w:val="0099255D"/>
    <w:rsid w:val="00993FB5"/>
    <w:rsid w:val="009941C6"/>
    <w:rsid w:val="009A27BE"/>
    <w:rsid w:val="009A7FEB"/>
    <w:rsid w:val="009B019A"/>
    <w:rsid w:val="009B2781"/>
    <w:rsid w:val="009B76BD"/>
    <w:rsid w:val="009B780D"/>
    <w:rsid w:val="009D4FFE"/>
    <w:rsid w:val="009E059E"/>
    <w:rsid w:val="009E358A"/>
    <w:rsid w:val="009E71AC"/>
    <w:rsid w:val="009F23FC"/>
    <w:rsid w:val="009F32FF"/>
    <w:rsid w:val="009F3521"/>
    <w:rsid w:val="009F6D59"/>
    <w:rsid w:val="00A0793E"/>
    <w:rsid w:val="00A11231"/>
    <w:rsid w:val="00A1266B"/>
    <w:rsid w:val="00A139F3"/>
    <w:rsid w:val="00A15B68"/>
    <w:rsid w:val="00A2553A"/>
    <w:rsid w:val="00A2709D"/>
    <w:rsid w:val="00A32D22"/>
    <w:rsid w:val="00A4498D"/>
    <w:rsid w:val="00A473C6"/>
    <w:rsid w:val="00A5092E"/>
    <w:rsid w:val="00A51EA9"/>
    <w:rsid w:val="00A732A7"/>
    <w:rsid w:val="00A74208"/>
    <w:rsid w:val="00A810B8"/>
    <w:rsid w:val="00A8561F"/>
    <w:rsid w:val="00A87720"/>
    <w:rsid w:val="00A93222"/>
    <w:rsid w:val="00A9709E"/>
    <w:rsid w:val="00AA5D77"/>
    <w:rsid w:val="00AB2756"/>
    <w:rsid w:val="00AB4473"/>
    <w:rsid w:val="00AB7815"/>
    <w:rsid w:val="00AC1F2E"/>
    <w:rsid w:val="00AC6989"/>
    <w:rsid w:val="00AD20AF"/>
    <w:rsid w:val="00AD450C"/>
    <w:rsid w:val="00AD4818"/>
    <w:rsid w:val="00AD5DEF"/>
    <w:rsid w:val="00AE227E"/>
    <w:rsid w:val="00AE4D74"/>
    <w:rsid w:val="00AE5DFC"/>
    <w:rsid w:val="00AF119C"/>
    <w:rsid w:val="00AF37E3"/>
    <w:rsid w:val="00B02B36"/>
    <w:rsid w:val="00B06ECE"/>
    <w:rsid w:val="00B10451"/>
    <w:rsid w:val="00B20AC1"/>
    <w:rsid w:val="00B27FAD"/>
    <w:rsid w:val="00B349EE"/>
    <w:rsid w:val="00B36B99"/>
    <w:rsid w:val="00B37319"/>
    <w:rsid w:val="00B407A8"/>
    <w:rsid w:val="00B42150"/>
    <w:rsid w:val="00B47AED"/>
    <w:rsid w:val="00B64CF4"/>
    <w:rsid w:val="00B663CB"/>
    <w:rsid w:val="00B66FFF"/>
    <w:rsid w:val="00B672AD"/>
    <w:rsid w:val="00B70109"/>
    <w:rsid w:val="00B70ACF"/>
    <w:rsid w:val="00B72F92"/>
    <w:rsid w:val="00B8177E"/>
    <w:rsid w:val="00B854DD"/>
    <w:rsid w:val="00B90719"/>
    <w:rsid w:val="00B91857"/>
    <w:rsid w:val="00B92089"/>
    <w:rsid w:val="00B95705"/>
    <w:rsid w:val="00BA709F"/>
    <w:rsid w:val="00BB07FD"/>
    <w:rsid w:val="00BB30C9"/>
    <w:rsid w:val="00BB3F7C"/>
    <w:rsid w:val="00BC06F8"/>
    <w:rsid w:val="00BC4802"/>
    <w:rsid w:val="00BD078A"/>
    <w:rsid w:val="00BD3B42"/>
    <w:rsid w:val="00BD5ACD"/>
    <w:rsid w:val="00BE7CF2"/>
    <w:rsid w:val="00BF4ADB"/>
    <w:rsid w:val="00BF743E"/>
    <w:rsid w:val="00C04D65"/>
    <w:rsid w:val="00C0518A"/>
    <w:rsid w:val="00C0585C"/>
    <w:rsid w:val="00C10A21"/>
    <w:rsid w:val="00C1134A"/>
    <w:rsid w:val="00C22FDE"/>
    <w:rsid w:val="00C269C0"/>
    <w:rsid w:val="00C27552"/>
    <w:rsid w:val="00C35668"/>
    <w:rsid w:val="00C356C7"/>
    <w:rsid w:val="00C35807"/>
    <w:rsid w:val="00C37E1B"/>
    <w:rsid w:val="00C404F5"/>
    <w:rsid w:val="00C44C54"/>
    <w:rsid w:val="00C5281B"/>
    <w:rsid w:val="00C56FA5"/>
    <w:rsid w:val="00C65471"/>
    <w:rsid w:val="00C7283F"/>
    <w:rsid w:val="00C739D3"/>
    <w:rsid w:val="00C75A92"/>
    <w:rsid w:val="00C77D54"/>
    <w:rsid w:val="00C801CE"/>
    <w:rsid w:val="00C8430E"/>
    <w:rsid w:val="00C8454B"/>
    <w:rsid w:val="00C9696A"/>
    <w:rsid w:val="00C96C29"/>
    <w:rsid w:val="00CA40F1"/>
    <w:rsid w:val="00CA7550"/>
    <w:rsid w:val="00CC469A"/>
    <w:rsid w:val="00CD370E"/>
    <w:rsid w:val="00CE2D95"/>
    <w:rsid w:val="00CE311E"/>
    <w:rsid w:val="00CE45B1"/>
    <w:rsid w:val="00CE4FA8"/>
    <w:rsid w:val="00CE7432"/>
    <w:rsid w:val="00CF120C"/>
    <w:rsid w:val="00CF35A7"/>
    <w:rsid w:val="00CF366A"/>
    <w:rsid w:val="00CF7E01"/>
    <w:rsid w:val="00D0009F"/>
    <w:rsid w:val="00D00B65"/>
    <w:rsid w:val="00D05E5A"/>
    <w:rsid w:val="00D06BE1"/>
    <w:rsid w:val="00D15195"/>
    <w:rsid w:val="00D17320"/>
    <w:rsid w:val="00D30572"/>
    <w:rsid w:val="00D31F17"/>
    <w:rsid w:val="00D363DC"/>
    <w:rsid w:val="00D37538"/>
    <w:rsid w:val="00D74F9B"/>
    <w:rsid w:val="00D86672"/>
    <w:rsid w:val="00D91440"/>
    <w:rsid w:val="00D940C7"/>
    <w:rsid w:val="00D95481"/>
    <w:rsid w:val="00DA34C0"/>
    <w:rsid w:val="00DB53B9"/>
    <w:rsid w:val="00DC0384"/>
    <w:rsid w:val="00DC2B4C"/>
    <w:rsid w:val="00DC3054"/>
    <w:rsid w:val="00DC3D55"/>
    <w:rsid w:val="00DD3154"/>
    <w:rsid w:val="00DE1A1E"/>
    <w:rsid w:val="00DE1DA7"/>
    <w:rsid w:val="00DE43BE"/>
    <w:rsid w:val="00DE6749"/>
    <w:rsid w:val="00DF446F"/>
    <w:rsid w:val="00E05C7E"/>
    <w:rsid w:val="00E26431"/>
    <w:rsid w:val="00E26B5E"/>
    <w:rsid w:val="00E376E0"/>
    <w:rsid w:val="00E42097"/>
    <w:rsid w:val="00E44027"/>
    <w:rsid w:val="00E46DCE"/>
    <w:rsid w:val="00E518AC"/>
    <w:rsid w:val="00E522E6"/>
    <w:rsid w:val="00E53E79"/>
    <w:rsid w:val="00E564F9"/>
    <w:rsid w:val="00E5751A"/>
    <w:rsid w:val="00E668C6"/>
    <w:rsid w:val="00E67131"/>
    <w:rsid w:val="00E71439"/>
    <w:rsid w:val="00E82D34"/>
    <w:rsid w:val="00E838B9"/>
    <w:rsid w:val="00EA305F"/>
    <w:rsid w:val="00EA3AFF"/>
    <w:rsid w:val="00EA3B32"/>
    <w:rsid w:val="00EA3B70"/>
    <w:rsid w:val="00EB327C"/>
    <w:rsid w:val="00EB7092"/>
    <w:rsid w:val="00EC7752"/>
    <w:rsid w:val="00EC7F5F"/>
    <w:rsid w:val="00ED2B01"/>
    <w:rsid w:val="00ED40A5"/>
    <w:rsid w:val="00ED7026"/>
    <w:rsid w:val="00EE13F8"/>
    <w:rsid w:val="00EE2630"/>
    <w:rsid w:val="00EF0125"/>
    <w:rsid w:val="00F0004F"/>
    <w:rsid w:val="00F06C3D"/>
    <w:rsid w:val="00F157C0"/>
    <w:rsid w:val="00F16CC9"/>
    <w:rsid w:val="00F30F45"/>
    <w:rsid w:val="00F34C9F"/>
    <w:rsid w:val="00F3780C"/>
    <w:rsid w:val="00F42420"/>
    <w:rsid w:val="00F42E12"/>
    <w:rsid w:val="00F54167"/>
    <w:rsid w:val="00F60911"/>
    <w:rsid w:val="00F61135"/>
    <w:rsid w:val="00F63279"/>
    <w:rsid w:val="00F63A6E"/>
    <w:rsid w:val="00F64CC8"/>
    <w:rsid w:val="00F678D6"/>
    <w:rsid w:val="00F73934"/>
    <w:rsid w:val="00F74843"/>
    <w:rsid w:val="00F80136"/>
    <w:rsid w:val="00F8418F"/>
    <w:rsid w:val="00FA77CA"/>
    <w:rsid w:val="00FB01A4"/>
    <w:rsid w:val="00FB106C"/>
    <w:rsid w:val="00FB274D"/>
    <w:rsid w:val="00FB5262"/>
    <w:rsid w:val="00FB74FB"/>
    <w:rsid w:val="00FC32A9"/>
    <w:rsid w:val="00FC427E"/>
    <w:rsid w:val="00FD1141"/>
    <w:rsid w:val="00FD2A3F"/>
    <w:rsid w:val="00FE0A5D"/>
    <w:rsid w:val="00FE6CF6"/>
    <w:rsid w:val="00FF21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374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41CAE"/>
    <w:pPr>
      <w:spacing w:line="264" w:lineRule="auto"/>
    </w:pPr>
    <w:rPr>
      <w:rFonts w:ascii="Arial" w:hAnsi="Arial"/>
      <w:szCs w:val="24"/>
    </w:rPr>
  </w:style>
  <w:style w:type="paragraph" w:styleId="Heading1">
    <w:name w:val="heading 1"/>
    <w:next w:val="Normal"/>
    <w:qFormat/>
    <w:rsid w:val="00411C56"/>
    <w:pPr>
      <w:keepNext/>
      <w:pageBreakBefore/>
      <w:spacing w:before="240" w:after="120" w:line="264" w:lineRule="auto"/>
      <w:outlineLvl w:val="0"/>
    </w:pPr>
    <w:rPr>
      <w:rFonts w:ascii="Arial" w:hAnsi="Arial" w:cs="Arial"/>
      <w:b/>
      <w:bCs/>
      <w:sz w:val="32"/>
      <w:szCs w:val="24"/>
    </w:rPr>
  </w:style>
  <w:style w:type="paragraph" w:styleId="Heading2">
    <w:name w:val="heading 2"/>
    <w:next w:val="Normal"/>
    <w:qFormat/>
    <w:rsid w:val="00411C56"/>
    <w:pPr>
      <w:keepNext/>
      <w:spacing w:before="240" w:after="120" w:line="264" w:lineRule="auto"/>
      <w:outlineLvl w:val="1"/>
    </w:pPr>
    <w:rPr>
      <w:rFonts w:ascii="Arial" w:hAnsi="Arial" w:cs="Arial"/>
      <w:b/>
      <w:bCs/>
      <w:iCs/>
      <w:sz w:val="28"/>
      <w:szCs w:val="28"/>
    </w:rPr>
  </w:style>
  <w:style w:type="paragraph" w:styleId="Heading3">
    <w:name w:val="heading 3"/>
    <w:next w:val="Normal"/>
    <w:qFormat/>
    <w:rsid w:val="00411C56"/>
    <w:pPr>
      <w:keepNext/>
      <w:spacing w:before="240" w:after="120" w:line="264" w:lineRule="auto"/>
      <w:outlineLvl w:val="2"/>
    </w:pPr>
    <w:rPr>
      <w:rFonts w:ascii="Arial" w:hAnsi="Arial" w:cs="Arial"/>
      <w:b/>
      <w:bCs/>
      <w:sz w:val="26"/>
      <w:szCs w:val="26"/>
    </w:rPr>
  </w:style>
  <w:style w:type="paragraph" w:styleId="Heading4">
    <w:name w:val="heading 4"/>
    <w:next w:val="Normal"/>
    <w:qFormat/>
    <w:rsid w:val="00411C56"/>
    <w:pPr>
      <w:keepNext/>
      <w:spacing w:before="240" w:after="120" w:line="264" w:lineRule="auto"/>
      <w:outlineLvl w:val="3"/>
    </w:pPr>
    <w:rPr>
      <w:rFonts w:ascii="Arial" w:hAnsi="Arial"/>
      <w:b/>
      <w:bCs/>
      <w:sz w:val="24"/>
      <w:szCs w:val="28"/>
    </w:rPr>
  </w:style>
  <w:style w:type="paragraph" w:styleId="Heading5">
    <w:name w:val="heading 5"/>
    <w:next w:val="Normal"/>
    <w:qFormat/>
    <w:rsid w:val="00411C56"/>
    <w:pPr>
      <w:spacing w:before="240" w:after="120" w:line="264" w:lineRule="auto"/>
      <w:outlineLvl w:val="4"/>
    </w:pPr>
    <w:rPr>
      <w:rFonts w:ascii="Arial" w:hAnsi="Arial" w:cs="Tahoma"/>
      <w:b/>
      <w:bCs/>
      <w:iCs/>
      <w:sz w:val="22"/>
      <w:szCs w:val="26"/>
    </w:rPr>
  </w:style>
  <w:style w:type="paragraph" w:styleId="Heading6">
    <w:name w:val="heading 6"/>
    <w:basedOn w:val="Normal"/>
    <w:next w:val="Normal"/>
    <w:qFormat/>
    <w:rsid w:val="00411C56"/>
    <w:pPr>
      <w:numPr>
        <w:ilvl w:val="5"/>
        <w:numId w:val="12"/>
      </w:numPr>
      <w:spacing w:before="240" w:after="60"/>
      <w:outlineLvl w:val="5"/>
    </w:pPr>
    <w:rPr>
      <w:b/>
      <w:bCs/>
      <w:sz w:val="22"/>
      <w:szCs w:val="22"/>
    </w:rPr>
  </w:style>
  <w:style w:type="paragraph" w:styleId="Heading7">
    <w:name w:val="heading 7"/>
    <w:basedOn w:val="Normal"/>
    <w:next w:val="Normal"/>
    <w:qFormat/>
    <w:rsid w:val="00411C56"/>
    <w:pPr>
      <w:numPr>
        <w:ilvl w:val="6"/>
        <w:numId w:val="12"/>
      </w:numPr>
      <w:spacing w:before="240" w:after="60"/>
      <w:outlineLvl w:val="6"/>
    </w:pPr>
  </w:style>
  <w:style w:type="paragraph" w:styleId="Heading8">
    <w:name w:val="heading 8"/>
    <w:basedOn w:val="Normal"/>
    <w:next w:val="Normal"/>
    <w:qFormat/>
    <w:rsid w:val="00411C56"/>
    <w:pPr>
      <w:numPr>
        <w:ilvl w:val="7"/>
        <w:numId w:val="12"/>
      </w:numPr>
      <w:spacing w:before="240" w:after="60"/>
      <w:outlineLvl w:val="7"/>
    </w:pPr>
    <w:rPr>
      <w:i/>
      <w:iCs/>
    </w:rPr>
  </w:style>
  <w:style w:type="paragraph" w:styleId="Heading9">
    <w:name w:val="heading 9"/>
    <w:basedOn w:val="Normal"/>
    <w:next w:val="Normal"/>
    <w:qFormat/>
    <w:rsid w:val="00411C5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11C56"/>
    <w:pPr>
      <w:numPr>
        <w:numId w:val="1"/>
      </w:numPr>
    </w:pPr>
  </w:style>
  <w:style w:type="numbering" w:styleId="1ai">
    <w:name w:val="Outline List 1"/>
    <w:basedOn w:val="NoList"/>
    <w:semiHidden/>
    <w:rsid w:val="00411C56"/>
    <w:pPr>
      <w:numPr>
        <w:numId w:val="2"/>
      </w:numPr>
    </w:pPr>
  </w:style>
  <w:style w:type="numbering" w:styleId="ArticleSection">
    <w:name w:val="Outline List 3"/>
    <w:basedOn w:val="NoList"/>
    <w:semiHidden/>
    <w:rsid w:val="00411C56"/>
    <w:pPr>
      <w:numPr>
        <w:numId w:val="3"/>
      </w:numPr>
    </w:pPr>
  </w:style>
  <w:style w:type="paragraph" w:styleId="BlockText">
    <w:name w:val="Block Text"/>
    <w:basedOn w:val="Normal"/>
    <w:semiHidden/>
    <w:rsid w:val="00411C56"/>
    <w:pPr>
      <w:spacing w:after="120"/>
      <w:ind w:left="1440" w:right="1440"/>
    </w:pPr>
  </w:style>
  <w:style w:type="paragraph" w:styleId="BodyTextFirstIndent">
    <w:name w:val="Body Text First Indent"/>
    <w:basedOn w:val="Normal"/>
    <w:semiHidden/>
    <w:rsid w:val="00411C56"/>
    <w:pPr>
      <w:spacing w:after="120"/>
      <w:ind w:firstLine="210"/>
    </w:pPr>
  </w:style>
  <w:style w:type="paragraph" w:styleId="BodyText">
    <w:name w:val="Body Text"/>
    <w:basedOn w:val="Normal"/>
    <w:semiHidden/>
    <w:rsid w:val="00411C56"/>
    <w:pPr>
      <w:spacing w:after="120"/>
    </w:pPr>
  </w:style>
  <w:style w:type="paragraph" w:styleId="BodyText2">
    <w:name w:val="Body Text 2"/>
    <w:basedOn w:val="Normal"/>
    <w:semiHidden/>
    <w:rsid w:val="00411C56"/>
    <w:pPr>
      <w:spacing w:after="120" w:line="480" w:lineRule="auto"/>
    </w:pPr>
  </w:style>
  <w:style w:type="paragraph" w:styleId="BodyText3">
    <w:name w:val="Body Text 3"/>
    <w:basedOn w:val="Normal"/>
    <w:semiHidden/>
    <w:rsid w:val="00411C56"/>
    <w:pPr>
      <w:spacing w:after="120"/>
    </w:pPr>
    <w:rPr>
      <w:sz w:val="16"/>
      <w:szCs w:val="16"/>
    </w:rPr>
  </w:style>
  <w:style w:type="paragraph" w:customStyle="1" w:styleId="ITSBodyText4">
    <w:name w:val="ITS_Body Text 4"/>
    <w:rsid w:val="00411C56"/>
    <w:pPr>
      <w:spacing w:before="120" w:after="120" w:line="264" w:lineRule="auto"/>
      <w:ind w:left="1701"/>
    </w:pPr>
    <w:rPr>
      <w:rFonts w:ascii="Arial" w:hAnsi="Arial"/>
      <w:szCs w:val="24"/>
    </w:rPr>
  </w:style>
  <w:style w:type="paragraph" w:customStyle="1" w:styleId="ITSBodyText5">
    <w:name w:val="ITS_Body Text 5"/>
    <w:rsid w:val="00411C56"/>
    <w:pPr>
      <w:spacing w:before="120" w:after="120" w:line="264" w:lineRule="auto"/>
      <w:ind w:left="2268"/>
    </w:pPr>
    <w:rPr>
      <w:rFonts w:ascii="Arial" w:hAnsi="Arial"/>
      <w:szCs w:val="24"/>
    </w:rPr>
  </w:style>
  <w:style w:type="paragraph" w:styleId="BodyTextIndent">
    <w:name w:val="Body Text Indent"/>
    <w:basedOn w:val="Normal"/>
    <w:semiHidden/>
    <w:rsid w:val="00411C56"/>
    <w:pPr>
      <w:spacing w:after="120"/>
      <w:ind w:left="283"/>
    </w:pPr>
  </w:style>
  <w:style w:type="paragraph" w:styleId="BodyTextFirstIndent2">
    <w:name w:val="Body Text First Indent 2"/>
    <w:basedOn w:val="BodyTextIndent"/>
    <w:semiHidden/>
    <w:rsid w:val="00411C56"/>
    <w:pPr>
      <w:ind w:firstLine="210"/>
    </w:pPr>
  </w:style>
  <w:style w:type="paragraph" w:styleId="BodyTextIndent2">
    <w:name w:val="Body Text Indent 2"/>
    <w:basedOn w:val="Normal"/>
    <w:semiHidden/>
    <w:rsid w:val="00411C56"/>
    <w:pPr>
      <w:spacing w:after="120" w:line="480" w:lineRule="auto"/>
      <w:ind w:left="283"/>
    </w:pPr>
  </w:style>
  <w:style w:type="paragraph" w:styleId="BodyTextIndent3">
    <w:name w:val="Body Text Indent 3"/>
    <w:basedOn w:val="Normal"/>
    <w:semiHidden/>
    <w:rsid w:val="00411C56"/>
    <w:pPr>
      <w:spacing w:after="120"/>
      <w:ind w:left="283"/>
    </w:pPr>
    <w:rPr>
      <w:sz w:val="16"/>
      <w:szCs w:val="16"/>
    </w:rPr>
  </w:style>
  <w:style w:type="paragraph" w:styleId="Closing">
    <w:name w:val="Closing"/>
    <w:basedOn w:val="Normal"/>
    <w:semiHidden/>
    <w:rsid w:val="00411C56"/>
    <w:pPr>
      <w:ind w:left="4252"/>
    </w:pPr>
  </w:style>
  <w:style w:type="paragraph" w:styleId="Date">
    <w:name w:val="Date"/>
    <w:basedOn w:val="Normal"/>
    <w:next w:val="Normal"/>
    <w:semiHidden/>
    <w:rsid w:val="00411C56"/>
  </w:style>
  <w:style w:type="paragraph" w:styleId="Caption">
    <w:name w:val="caption"/>
    <w:next w:val="Normal"/>
    <w:qFormat/>
    <w:rsid w:val="00411C56"/>
    <w:pPr>
      <w:spacing w:before="120" w:after="120" w:line="264" w:lineRule="auto"/>
      <w:jc w:val="center"/>
    </w:pPr>
    <w:rPr>
      <w:rFonts w:ascii="Arial" w:hAnsi="Arial" w:cs="Tahoma"/>
      <w:b/>
      <w:bCs/>
      <w:sz w:val="18"/>
    </w:rPr>
  </w:style>
  <w:style w:type="paragraph" w:styleId="E-mailSignature">
    <w:name w:val="E-mail Signature"/>
    <w:basedOn w:val="Normal"/>
    <w:semiHidden/>
    <w:rsid w:val="00411C56"/>
  </w:style>
  <w:style w:type="character" w:styleId="Emphasis">
    <w:name w:val="Emphasis"/>
    <w:qFormat/>
    <w:rsid w:val="00411C56"/>
    <w:rPr>
      <w:i/>
      <w:iCs/>
    </w:rPr>
  </w:style>
  <w:style w:type="paragraph" w:styleId="EnvelopeAddress">
    <w:name w:val="envelope address"/>
    <w:basedOn w:val="Normal"/>
    <w:semiHidden/>
    <w:rsid w:val="00411C56"/>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411C56"/>
    <w:rPr>
      <w:rFonts w:cs="Arial"/>
      <w:szCs w:val="20"/>
    </w:rPr>
  </w:style>
  <w:style w:type="paragraph" w:styleId="FootnoteText">
    <w:name w:val="footnote text"/>
    <w:link w:val="FootnoteTextChar"/>
    <w:rsid w:val="00411C56"/>
    <w:pPr>
      <w:spacing w:before="40" w:after="40" w:line="264" w:lineRule="auto"/>
    </w:pPr>
    <w:rPr>
      <w:rFonts w:ascii="Arial" w:hAnsi="Arial"/>
      <w:sz w:val="16"/>
    </w:rPr>
  </w:style>
  <w:style w:type="character" w:styleId="HTMLAcronym">
    <w:name w:val="HTML Acronym"/>
    <w:basedOn w:val="DefaultParagraphFont"/>
    <w:semiHidden/>
    <w:rsid w:val="00411C56"/>
  </w:style>
  <w:style w:type="paragraph" w:styleId="HTMLAddress">
    <w:name w:val="HTML Address"/>
    <w:basedOn w:val="Normal"/>
    <w:semiHidden/>
    <w:rsid w:val="00411C56"/>
    <w:rPr>
      <w:i/>
      <w:iCs/>
    </w:rPr>
  </w:style>
  <w:style w:type="character" w:styleId="HTMLCite">
    <w:name w:val="HTML Cite"/>
    <w:semiHidden/>
    <w:rsid w:val="00411C56"/>
    <w:rPr>
      <w:i/>
      <w:iCs/>
    </w:rPr>
  </w:style>
  <w:style w:type="character" w:styleId="HTMLCode">
    <w:name w:val="HTML Code"/>
    <w:semiHidden/>
    <w:rsid w:val="00411C56"/>
    <w:rPr>
      <w:rFonts w:ascii="Courier New" w:hAnsi="Courier New" w:cs="Courier New"/>
      <w:sz w:val="20"/>
      <w:szCs w:val="20"/>
    </w:rPr>
  </w:style>
  <w:style w:type="character" w:styleId="HTMLDefinition">
    <w:name w:val="HTML Definition"/>
    <w:semiHidden/>
    <w:rsid w:val="00411C56"/>
    <w:rPr>
      <w:i/>
      <w:iCs/>
    </w:rPr>
  </w:style>
  <w:style w:type="paragraph" w:customStyle="1" w:styleId="ITSDocumentSub-title">
    <w:name w:val="ITS_Document Sub-title"/>
    <w:next w:val="ITSBodyText"/>
    <w:rsid w:val="00411C56"/>
    <w:pPr>
      <w:spacing w:before="320" w:after="320" w:line="264" w:lineRule="auto"/>
    </w:pPr>
    <w:rPr>
      <w:rFonts w:ascii="Arial" w:hAnsi="Arial" w:cs="Tahoma"/>
      <w:b/>
      <w:bCs/>
      <w:kern w:val="32"/>
      <w:sz w:val="36"/>
      <w:szCs w:val="32"/>
    </w:rPr>
  </w:style>
  <w:style w:type="character" w:styleId="HTMLKeyboard">
    <w:name w:val="HTML Keyboard"/>
    <w:semiHidden/>
    <w:rsid w:val="00411C56"/>
    <w:rPr>
      <w:rFonts w:ascii="Courier New" w:hAnsi="Courier New" w:cs="Courier New"/>
      <w:sz w:val="20"/>
      <w:szCs w:val="20"/>
    </w:rPr>
  </w:style>
  <w:style w:type="paragraph" w:styleId="HTMLPreformatted">
    <w:name w:val="HTML Preformatted"/>
    <w:basedOn w:val="Normal"/>
    <w:semiHidden/>
    <w:rsid w:val="00411C56"/>
    <w:rPr>
      <w:rFonts w:ascii="Courier New" w:hAnsi="Courier New" w:cs="Courier New"/>
      <w:szCs w:val="20"/>
    </w:rPr>
  </w:style>
  <w:style w:type="character" w:styleId="HTMLSample">
    <w:name w:val="HTML Sample"/>
    <w:semiHidden/>
    <w:rsid w:val="00411C56"/>
    <w:rPr>
      <w:rFonts w:ascii="Courier New" w:hAnsi="Courier New" w:cs="Courier New"/>
    </w:rPr>
  </w:style>
  <w:style w:type="character" w:styleId="HTMLTypewriter">
    <w:name w:val="HTML Typewriter"/>
    <w:semiHidden/>
    <w:rsid w:val="00411C56"/>
    <w:rPr>
      <w:rFonts w:ascii="Courier New" w:hAnsi="Courier New" w:cs="Courier New"/>
      <w:sz w:val="20"/>
      <w:szCs w:val="20"/>
    </w:rPr>
  </w:style>
  <w:style w:type="character" w:styleId="FollowedHyperlink">
    <w:name w:val="FollowedHyperlink"/>
    <w:semiHidden/>
    <w:rsid w:val="0005193B"/>
    <w:rPr>
      <w:rFonts w:ascii="Arial" w:hAnsi="Arial"/>
      <w:color w:val="800080"/>
      <w:sz w:val="20"/>
      <w:u w:val="single"/>
    </w:rPr>
  </w:style>
  <w:style w:type="paragraph" w:styleId="Footer">
    <w:name w:val="footer"/>
    <w:rsid w:val="00411C56"/>
    <w:pPr>
      <w:pBdr>
        <w:top w:val="single" w:sz="4" w:space="4" w:color="auto"/>
      </w:pBdr>
      <w:tabs>
        <w:tab w:val="center" w:pos="4536"/>
        <w:tab w:val="right" w:pos="9072"/>
      </w:tabs>
      <w:spacing w:line="264" w:lineRule="auto"/>
    </w:pPr>
    <w:rPr>
      <w:rFonts w:ascii="Arial" w:hAnsi="Arial"/>
      <w:sz w:val="16"/>
      <w:szCs w:val="24"/>
    </w:rPr>
  </w:style>
  <w:style w:type="character" w:styleId="FootnoteReference">
    <w:name w:val="footnote reference"/>
    <w:rsid w:val="00411C56"/>
    <w:rPr>
      <w:rFonts w:ascii="Arial" w:hAnsi="Arial"/>
      <w:color w:val="auto"/>
      <w:sz w:val="20"/>
      <w:vertAlign w:val="superscript"/>
    </w:rPr>
  </w:style>
  <w:style w:type="character" w:styleId="LineNumber">
    <w:name w:val="line number"/>
    <w:basedOn w:val="DefaultParagraphFont"/>
    <w:semiHidden/>
    <w:rsid w:val="00411C56"/>
  </w:style>
  <w:style w:type="paragraph" w:styleId="Header">
    <w:name w:val="header"/>
    <w:rsid w:val="00411C56"/>
    <w:pPr>
      <w:pBdr>
        <w:bottom w:val="single" w:sz="4" w:space="4" w:color="auto"/>
      </w:pBdr>
      <w:tabs>
        <w:tab w:val="center" w:pos="4536"/>
        <w:tab w:val="right" w:pos="9072"/>
      </w:tabs>
      <w:spacing w:line="264" w:lineRule="auto"/>
    </w:pPr>
    <w:rPr>
      <w:rFonts w:ascii="Arial" w:hAnsi="Arial"/>
      <w:sz w:val="16"/>
      <w:szCs w:val="24"/>
    </w:rPr>
  </w:style>
  <w:style w:type="paragraph" w:styleId="List4">
    <w:name w:val="List 4"/>
    <w:basedOn w:val="Normal"/>
    <w:semiHidden/>
    <w:rsid w:val="00411C56"/>
    <w:pPr>
      <w:ind w:left="1132" w:hanging="283"/>
    </w:pPr>
  </w:style>
  <w:style w:type="paragraph" w:styleId="List5">
    <w:name w:val="List 5"/>
    <w:basedOn w:val="Normal"/>
    <w:semiHidden/>
    <w:rsid w:val="00411C56"/>
    <w:pPr>
      <w:ind w:left="1415" w:hanging="283"/>
    </w:pPr>
  </w:style>
  <w:style w:type="paragraph" w:styleId="ListContinue">
    <w:name w:val="List Continue"/>
    <w:basedOn w:val="Normal"/>
    <w:semiHidden/>
    <w:rsid w:val="00411C56"/>
    <w:pPr>
      <w:spacing w:after="120"/>
      <w:ind w:left="283"/>
    </w:pPr>
  </w:style>
  <w:style w:type="paragraph" w:styleId="ListContinue2">
    <w:name w:val="List Continue 2"/>
    <w:basedOn w:val="Normal"/>
    <w:semiHidden/>
    <w:rsid w:val="00411C56"/>
    <w:pPr>
      <w:spacing w:after="120"/>
      <w:ind w:left="566"/>
    </w:pPr>
  </w:style>
  <w:style w:type="paragraph" w:styleId="ListContinue3">
    <w:name w:val="List Continue 3"/>
    <w:basedOn w:val="Normal"/>
    <w:semiHidden/>
    <w:rsid w:val="00411C56"/>
    <w:pPr>
      <w:spacing w:after="120"/>
      <w:ind w:left="849"/>
    </w:pPr>
  </w:style>
  <w:style w:type="paragraph" w:styleId="ListContinue4">
    <w:name w:val="List Continue 4"/>
    <w:basedOn w:val="Normal"/>
    <w:semiHidden/>
    <w:rsid w:val="00411C56"/>
    <w:pPr>
      <w:spacing w:after="120"/>
      <w:ind w:left="1132"/>
    </w:pPr>
  </w:style>
  <w:style w:type="paragraph" w:styleId="ListContinue5">
    <w:name w:val="List Continue 5"/>
    <w:basedOn w:val="Normal"/>
    <w:semiHidden/>
    <w:rsid w:val="00411C56"/>
    <w:pPr>
      <w:spacing w:after="120"/>
      <w:ind w:left="1415"/>
    </w:pPr>
  </w:style>
  <w:style w:type="paragraph" w:styleId="ListNumber4">
    <w:name w:val="List Number 4"/>
    <w:basedOn w:val="Normal"/>
    <w:semiHidden/>
    <w:rsid w:val="00411C56"/>
    <w:pPr>
      <w:numPr>
        <w:numId w:val="19"/>
      </w:numPr>
    </w:pPr>
  </w:style>
  <w:style w:type="paragraph" w:styleId="ListNumber5">
    <w:name w:val="List Number 5"/>
    <w:basedOn w:val="Normal"/>
    <w:semiHidden/>
    <w:rsid w:val="00411C56"/>
    <w:pPr>
      <w:numPr>
        <w:numId w:val="20"/>
      </w:numPr>
    </w:pPr>
  </w:style>
  <w:style w:type="character" w:styleId="HTMLVariable">
    <w:name w:val="HTML Variable"/>
    <w:semiHidden/>
    <w:rsid w:val="00411C56"/>
    <w:rPr>
      <w:i/>
      <w:iCs/>
    </w:rPr>
  </w:style>
  <w:style w:type="character" w:styleId="Hyperlink">
    <w:name w:val="Hyperlink"/>
    <w:uiPriority w:val="99"/>
    <w:rsid w:val="0005193B"/>
    <w:rPr>
      <w:rFonts w:ascii="Arial" w:hAnsi="Arial"/>
      <w:color w:val="0000FF"/>
      <w:sz w:val="20"/>
      <w:u w:val="single"/>
    </w:rPr>
  </w:style>
  <w:style w:type="paragraph" w:styleId="Index1">
    <w:name w:val="index 1"/>
    <w:basedOn w:val="Normal"/>
    <w:next w:val="Normal"/>
    <w:semiHidden/>
    <w:rsid w:val="00411C56"/>
    <w:pPr>
      <w:ind w:left="240" w:hanging="240"/>
    </w:pPr>
  </w:style>
  <w:style w:type="paragraph" w:styleId="Index2">
    <w:name w:val="index 2"/>
    <w:basedOn w:val="Normal"/>
    <w:next w:val="Normal"/>
    <w:autoRedefine/>
    <w:semiHidden/>
    <w:rsid w:val="00411C56"/>
    <w:pPr>
      <w:ind w:left="480" w:hanging="240"/>
    </w:pPr>
  </w:style>
  <w:style w:type="paragraph" w:styleId="Index3">
    <w:name w:val="index 3"/>
    <w:basedOn w:val="Normal"/>
    <w:next w:val="Normal"/>
    <w:autoRedefine/>
    <w:semiHidden/>
    <w:rsid w:val="00411C56"/>
    <w:pPr>
      <w:ind w:left="720" w:hanging="240"/>
    </w:pPr>
  </w:style>
  <w:style w:type="paragraph" w:styleId="MessageHeader">
    <w:name w:val="Message Header"/>
    <w:basedOn w:val="Normal"/>
    <w:semiHidden/>
    <w:rsid w:val="00411C5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411C56"/>
    <w:rPr>
      <w:rFonts w:ascii="Times New Roman" w:hAnsi="Times New Roman"/>
      <w:sz w:val="24"/>
    </w:rPr>
  </w:style>
  <w:style w:type="paragraph" w:styleId="NormalIndent">
    <w:name w:val="Normal Indent"/>
    <w:basedOn w:val="Normal"/>
    <w:semiHidden/>
    <w:rsid w:val="00411C56"/>
    <w:pPr>
      <w:ind w:left="720"/>
    </w:pPr>
  </w:style>
  <w:style w:type="paragraph" w:styleId="NoteHeading">
    <w:name w:val="Note Heading"/>
    <w:basedOn w:val="Normal"/>
    <w:next w:val="Normal"/>
    <w:semiHidden/>
    <w:rsid w:val="00411C56"/>
  </w:style>
  <w:style w:type="character" w:styleId="PageNumber">
    <w:name w:val="page number"/>
    <w:basedOn w:val="DefaultParagraphFont"/>
    <w:semiHidden/>
    <w:rsid w:val="00411C56"/>
  </w:style>
  <w:style w:type="paragraph" w:styleId="PlainText">
    <w:name w:val="Plain Text"/>
    <w:basedOn w:val="Normal"/>
    <w:semiHidden/>
    <w:rsid w:val="00411C56"/>
    <w:rPr>
      <w:rFonts w:ascii="Courier New" w:hAnsi="Courier New" w:cs="Courier New"/>
      <w:szCs w:val="20"/>
    </w:rPr>
  </w:style>
  <w:style w:type="paragraph" w:styleId="Salutation">
    <w:name w:val="Salutation"/>
    <w:basedOn w:val="Normal"/>
    <w:next w:val="Normal"/>
    <w:semiHidden/>
    <w:rsid w:val="00411C56"/>
  </w:style>
  <w:style w:type="paragraph" w:styleId="Signature">
    <w:name w:val="Signature"/>
    <w:basedOn w:val="Normal"/>
    <w:semiHidden/>
    <w:rsid w:val="00411C56"/>
    <w:pPr>
      <w:ind w:left="4252"/>
    </w:pPr>
  </w:style>
  <w:style w:type="paragraph" w:styleId="List">
    <w:name w:val="List"/>
    <w:basedOn w:val="Normal"/>
    <w:semiHidden/>
    <w:rsid w:val="00411C56"/>
    <w:pPr>
      <w:ind w:left="283" w:hanging="283"/>
    </w:pPr>
  </w:style>
  <w:style w:type="paragraph" w:styleId="List2">
    <w:name w:val="List 2"/>
    <w:basedOn w:val="Normal"/>
    <w:semiHidden/>
    <w:rsid w:val="00411C56"/>
    <w:pPr>
      <w:ind w:left="566" w:hanging="283"/>
    </w:pPr>
  </w:style>
  <w:style w:type="paragraph" w:styleId="List3">
    <w:name w:val="List 3"/>
    <w:basedOn w:val="Normal"/>
    <w:semiHidden/>
    <w:rsid w:val="00411C56"/>
    <w:pPr>
      <w:ind w:left="849" w:hanging="283"/>
    </w:pPr>
  </w:style>
  <w:style w:type="character" w:styleId="Strong">
    <w:name w:val="Strong"/>
    <w:qFormat/>
    <w:rsid w:val="00411C56"/>
    <w:rPr>
      <w:b/>
      <w:bCs/>
    </w:rPr>
  </w:style>
  <w:style w:type="paragraph" w:styleId="Subtitle">
    <w:name w:val="Subtitle"/>
    <w:basedOn w:val="Normal"/>
    <w:qFormat/>
    <w:rsid w:val="00411C56"/>
    <w:pPr>
      <w:spacing w:after="60"/>
      <w:jc w:val="center"/>
      <w:outlineLvl w:val="1"/>
    </w:pPr>
    <w:rPr>
      <w:rFonts w:cs="Arial"/>
      <w:sz w:val="24"/>
    </w:rPr>
  </w:style>
  <w:style w:type="paragraph" w:styleId="ListBullet">
    <w:name w:val="List Bullet"/>
    <w:semiHidden/>
    <w:rsid w:val="00411C56"/>
    <w:pPr>
      <w:numPr>
        <w:numId w:val="13"/>
      </w:numPr>
      <w:spacing w:before="120" w:after="120" w:line="264" w:lineRule="auto"/>
    </w:pPr>
    <w:rPr>
      <w:rFonts w:ascii="Arial" w:hAnsi="Arial"/>
      <w:color w:val="FF00FF"/>
      <w:szCs w:val="24"/>
    </w:rPr>
  </w:style>
  <w:style w:type="paragraph" w:styleId="ListBullet2">
    <w:name w:val="List Bullet 2"/>
    <w:basedOn w:val="Normal"/>
    <w:semiHidden/>
    <w:rsid w:val="00411C56"/>
    <w:pPr>
      <w:numPr>
        <w:numId w:val="14"/>
      </w:numPr>
      <w:spacing w:before="120" w:after="120"/>
    </w:pPr>
    <w:rPr>
      <w:color w:val="FF00FF"/>
    </w:rPr>
  </w:style>
  <w:style w:type="paragraph" w:styleId="ListBullet3">
    <w:name w:val="List Bullet 3"/>
    <w:semiHidden/>
    <w:rsid w:val="00411C56"/>
    <w:pPr>
      <w:numPr>
        <w:numId w:val="15"/>
      </w:numPr>
      <w:spacing w:before="120" w:after="120" w:line="264" w:lineRule="auto"/>
    </w:pPr>
    <w:rPr>
      <w:rFonts w:ascii="Arial" w:hAnsi="Arial"/>
      <w:color w:val="FF00FF"/>
      <w:szCs w:val="24"/>
    </w:rPr>
  </w:style>
  <w:style w:type="table" w:styleId="Table3Deffects1">
    <w:name w:val="Table 3D effects 1"/>
    <w:basedOn w:val="TableNormal"/>
    <w:semiHidden/>
    <w:rsid w:val="00411C56"/>
    <w:pPr>
      <w:spacing w:line="264"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11C56"/>
    <w:pPr>
      <w:spacing w:line="264"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11C56"/>
    <w:pPr>
      <w:spacing w:line="264"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11C56"/>
    <w:pPr>
      <w:spacing w:line="264"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11C56"/>
    <w:pPr>
      <w:spacing w:line="264"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Number">
    <w:name w:val="List Number"/>
    <w:semiHidden/>
    <w:rsid w:val="00411C56"/>
    <w:pPr>
      <w:numPr>
        <w:numId w:val="18"/>
      </w:numPr>
      <w:spacing w:before="120" w:after="120" w:line="264" w:lineRule="auto"/>
    </w:pPr>
    <w:rPr>
      <w:rFonts w:ascii="Arial" w:hAnsi="Arial"/>
      <w:szCs w:val="24"/>
    </w:rPr>
  </w:style>
  <w:style w:type="paragraph" w:styleId="ListNumber2">
    <w:name w:val="List Number 2"/>
    <w:semiHidden/>
    <w:rsid w:val="00411C56"/>
    <w:pPr>
      <w:numPr>
        <w:ilvl w:val="1"/>
        <w:numId w:val="18"/>
      </w:numPr>
      <w:spacing w:before="120" w:after="120" w:line="264" w:lineRule="auto"/>
    </w:pPr>
    <w:rPr>
      <w:rFonts w:ascii="Arial" w:hAnsi="Arial"/>
      <w:szCs w:val="24"/>
    </w:rPr>
  </w:style>
  <w:style w:type="paragraph" w:styleId="ListNumber3">
    <w:name w:val="List Number 3"/>
    <w:semiHidden/>
    <w:rsid w:val="00411C56"/>
    <w:pPr>
      <w:numPr>
        <w:ilvl w:val="2"/>
        <w:numId w:val="18"/>
      </w:numPr>
      <w:spacing w:before="120" w:after="120" w:line="264" w:lineRule="auto"/>
    </w:pPr>
    <w:rPr>
      <w:rFonts w:ascii="Arial" w:hAnsi="Arial"/>
      <w:szCs w:val="24"/>
    </w:rPr>
  </w:style>
  <w:style w:type="table" w:styleId="TableColorful1">
    <w:name w:val="Table Colorful 1"/>
    <w:basedOn w:val="TableNormal"/>
    <w:semiHidden/>
    <w:rsid w:val="00411C56"/>
    <w:pPr>
      <w:spacing w:line="264"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11C56"/>
    <w:pPr>
      <w:spacing w:line="264"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11C56"/>
    <w:pPr>
      <w:spacing w:line="264"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411C56"/>
    <w:pPr>
      <w:spacing w:line="264"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11C56"/>
    <w:pPr>
      <w:spacing w:line="264"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11C56"/>
    <w:pPr>
      <w:spacing w:line="264"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11C56"/>
    <w:pPr>
      <w:spacing w:line="264"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ITSNote">
    <w:name w:val="ITS_Note:"/>
    <w:rsid w:val="00411C56"/>
    <w:pPr>
      <w:pBdr>
        <w:top w:val="single" w:sz="4" w:space="1" w:color="999999"/>
        <w:bottom w:val="single" w:sz="4" w:space="1" w:color="999999"/>
      </w:pBdr>
      <w:shd w:val="clear" w:color="auto" w:fill="D9D9D9"/>
      <w:tabs>
        <w:tab w:val="left" w:pos="1701"/>
      </w:tabs>
      <w:spacing w:before="120" w:after="120" w:line="264" w:lineRule="auto"/>
    </w:pPr>
    <w:rPr>
      <w:rFonts w:ascii="Arial" w:hAnsi="Arial"/>
      <w:szCs w:val="24"/>
      <w:lang w:eastAsia="en-US"/>
    </w:rPr>
  </w:style>
  <w:style w:type="paragraph" w:customStyle="1" w:styleId="ITSNumberedHeading1">
    <w:name w:val="ITS_Numbered Heading 1"/>
    <w:next w:val="ITSBodyText"/>
    <w:rsid w:val="00411C56"/>
    <w:pPr>
      <w:keepNext/>
      <w:pageBreakBefore/>
      <w:numPr>
        <w:numId w:val="7"/>
      </w:numPr>
      <w:spacing w:before="240" w:after="120" w:line="264" w:lineRule="auto"/>
      <w:outlineLvl w:val="0"/>
    </w:pPr>
    <w:rPr>
      <w:rFonts w:ascii="Arial" w:hAnsi="Arial" w:cs="Arial"/>
      <w:b/>
      <w:bCs/>
      <w:sz w:val="32"/>
      <w:szCs w:val="24"/>
    </w:rPr>
  </w:style>
  <w:style w:type="paragraph" w:customStyle="1" w:styleId="ITSNumberedHeading2">
    <w:name w:val="ITS_Numbered Heading 2"/>
    <w:next w:val="ITSBodyText"/>
    <w:rsid w:val="00411C56"/>
    <w:pPr>
      <w:keepNext/>
      <w:numPr>
        <w:numId w:val="8"/>
      </w:numPr>
      <w:spacing w:before="240" w:after="120" w:line="264" w:lineRule="auto"/>
      <w:outlineLvl w:val="1"/>
    </w:pPr>
    <w:rPr>
      <w:rFonts w:ascii="Arial" w:hAnsi="Arial" w:cs="Arial"/>
      <w:b/>
      <w:bCs/>
      <w:iCs/>
      <w:sz w:val="28"/>
      <w:szCs w:val="28"/>
    </w:rPr>
  </w:style>
  <w:style w:type="paragraph" w:customStyle="1" w:styleId="ITSNumberedHeading3">
    <w:name w:val="ITS_Numbered Heading 3"/>
    <w:next w:val="ITSBodyText"/>
    <w:rsid w:val="00411C56"/>
    <w:pPr>
      <w:keepNext/>
      <w:numPr>
        <w:numId w:val="9"/>
      </w:numPr>
      <w:spacing w:before="240" w:after="120" w:line="264" w:lineRule="auto"/>
      <w:outlineLvl w:val="2"/>
    </w:pPr>
    <w:rPr>
      <w:rFonts w:ascii="Arial" w:hAnsi="Arial" w:cs="Arial"/>
      <w:b/>
      <w:bCs/>
      <w:sz w:val="26"/>
      <w:szCs w:val="26"/>
    </w:rPr>
  </w:style>
  <w:style w:type="paragraph" w:customStyle="1" w:styleId="ITSNumberedHeading4">
    <w:name w:val="ITS_Numbered Heading 4"/>
    <w:next w:val="ITSBodyText"/>
    <w:rsid w:val="00411C56"/>
    <w:pPr>
      <w:keepNext/>
      <w:numPr>
        <w:numId w:val="10"/>
      </w:numPr>
      <w:spacing w:before="240" w:after="120" w:line="264" w:lineRule="auto"/>
      <w:outlineLvl w:val="3"/>
    </w:pPr>
    <w:rPr>
      <w:rFonts w:ascii="Arial" w:hAnsi="Arial"/>
      <w:b/>
      <w:bCs/>
      <w:sz w:val="24"/>
      <w:szCs w:val="28"/>
    </w:rPr>
  </w:style>
  <w:style w:type="paragraph" w:customStyle="1" w:styleId="ITSNumberedHeading5">
    <w:name w:val="ITS_Numbered Heading 5"/>
    <w:next w:val="ITSBodyText"/>
    <w:rsid w:val="00411C56"/>
    <w:pPr>
      <w:keepNext/>
      <w:numPr>
        <w:numId w:val="11"/>
      </w:numPr>
      <w:spacing w:before="240" w:after="120" w:line="264" w:lineRule="auto"/>
      <w:outlineLvl w:val="4"/>
    </w:pPr>
    <w:rPr>
      <w:rFonts w:ascii="Arial" w:hAnsi="Arial" w:cs="Tahoma"/>
      <w:b/>
      <w:bCs/>
      <w:iCs/>
      <w:sz w:val="22"/>
      <w:szCs w:val="26"/>
    </w:rPr>
  </w:style>
  <w:style w:type="paragraph" w:customStyle="1" w:styleId="ITSOutlineNumberedHeading1">
    <w:name w:val="ITS_Outline Numbered Heading 1"/>
    <w:next w:val="ITSBodyText"/>
    <w:rsid w:val="00411C56"/>
    <w:pPr>
      <w:keepNext/>
      <w:pageBreakBefore/>
      <w:numPr>
        <w:numId w:val="12"/>
      </w:numPr>
      <w:spacing w:before="240" w:after="120" w:line="264" w:lineRule="auto"/>
      <w:outlineLvl w:val="0"/>
    </w:pPr>
    <w:rPr>
      <w:rFonts w:ascii="Arial" w:hAnsi="Arial" w:cs="Arial"/>
      <w:b/>
      <w:bCs/>
      <w:sz w:val="32"/>
      <w:szCs w:val="24"/>
    </w:rPr>
  </w:style>
  <w:style w:type="paragraph" w:customStyle="1" w:styleId="ITSOutlineNumberedHeading2">
    <w:name w:val="ITS_Outline Numbered Heading 2"/>
    <w:next w:val="ITSBodyText"/>
    <w:rsid w:val="00411C56"/>
    <w:pPr>
      <w:keepNext/>
      <w:numPr>
        <w:ilvl w:val="1"/>
        <w:numId w:val="12"/>
      </w:numPr>
      <w:spacing w:before="240" w:after="120" w:line="264" w:lineRule="auto"/>
      <w:outlineLvl w:val="1"/>
    </w:pPr>
    <w:rPr>
      <w:rFonts w:ascii="Arial" w:hAnsi="Arial" w:cs="Arial"/>
      <w:b/>
      <w:bCs/>
      <w:iCs/>
      <w:sz w:val="28"/>
      <w:szCs w:val="28"/>
    </w:rPr>
  </w:style>
  <w:style w:type="paragraph" w:customStyle="1" w:styleId="ITSOutlineNumberedHeading3">
    <w:name w:val="ITS_Outline Numbered Heading 3"/>
    <w:next w:val="ITSBodyText"/>
    <w:rsid w:val="00411C56"/>
    <w:pPr>
      <w:keepNext/>
      <w:numPr>
        <w:ilvl w:val="2"/>
        <w:numId w:val="12"/>
      </w:numPr>
      <w:spacing w:before="240" w:after="120" w:line="264" w:lineRule="auto"/>
      <w:outlineLvl w:val="2"/>
    </w:pPr>
    <w:rPr>
      <w:rFonts w:ascii="Arial" w:hAnsi="Arial"/>
      <w:b/>
      <w:sz w:val="26"/>
      <w:szCs w:val="24"/>
    </w:rPr>
  </w:style>
  <w:style w:type="paragraph" w:customStyle="1" w:styleId="ITSOutlineNumberedHeading4">
    <w:name w:val="ITS_Outline Numbered Heading 4"/>
    <w:next w:val="ITSBodyText"/>
    <w:rsid w:val="00411C56"/>
    <w:pPr>
      <w:keepNext/>
      <w:numPr>
        <w:ilvl w:val="3"/>
        <w:numId w:val="12"/>
      </w:numPr>
      <w:spacing w:before="240" w:after="120" w:line="264" w:lineRule="auto"/>
      <w:outlineLvl w:val="3"/>
    </w:pPr>
    <w:rPr>
      <w:rFonts w:ascii="Arial" w:hAnsi="Arial"/>
      <w:b/>
      <w:bCs/>
      <w:sz w:val="24"/>
      <w:szCs w:val="28"/>
    </w:rPr>
  </w:style>
  <w:style w:type="paragraph" w:customStyle="1" w:styleId="ITSOutlineNumberedHeading5">
    <w:name w:val="ITS_Outline Numbered Heading 5"/>
    <w:next w:val="ITSBodyText"/>
    <w:rsid w:val="00411C56"/>
    <w:pPr>
      <w:keepNext/>
      <w:numPr>
        <w:ilvl w:val="4"/>
        <w:numId w:val="12"/>
      </w:numPr>
      <w:spacing w:before="240" w:after="120" w:line="264" w:lineRule="auto"/>
      <w:outlineLvl w:val="4"/>
    </w:pPr>
    <w:rPr>
      <w:rFonts w:ascii="Arial" w:hAnsi="Arial" w:cs="Tahoma"/>
      <w:b/>
      <w:bCs/>
      <w:iCs/>
      <w:sz w:val="22"/>
      <w:szCs w:val="26"/>
    </w:rPr>
  </w:style>
  <w:style w:type="table" w:styleId="TableContemporary">
    <w:name w:val="Table Contemporary"/>
    <w:basedOn w:val="TableNormal"/>
    <w:semiHidden/>
    <w:rsid w:val="00411C56"/>
    <w:pPr>
      <w:spacing w:line="264"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11C56"/>
    <w:pPr>
      <w:spacing w:line="264"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411C56"/>
    <w:pPr>
      <w:spacing w:line="264"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11C56"/>
    <w:pPr>
      <w:spacing w:line="264"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11C56"/>
    <w:pPr>
      <w:spacing w:line="264"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11C56"/>
    <w:pPr>
      <w:spacing w:line="264"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11C56"/>
    <w:pPr>
      <w:spacing w:line="264"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11C56"/>
    <w:pPr>
      <w:spacing w:line="264"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11C56"/>
    <w:pPr>
      <w:spacing w:line="264"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11C56"/>
    <w:pPr>
      <w:spacing w:line="264"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11C56"/>
    <w:pPr>
      <w:spacing w:line="264"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ITSTableColumnHeadingwhiteongrey">
    <w:name w:val="ITS_Table Column Heading (white on grey)"/>
    <w:rsid w:val="00411C56"/>
    <w:pPr>
      <w:spacing w:before="60" w:after="60" w:line="264" w:lineRule="auto"/>
    </w:pPr>
    <w:rPr>
      <w:rFonts w:ascii="Arial" w:hAnsi="Arial" w:cs="Tahoma"/>
      <w:b/>
      <w:sz w:val="18"/>
      <w:szCs w:val="24"/>
    </w:rPr>
  </w:style>
  <w:style w:type="table" w:styleId="TableColumns1">
    <w:name w:val="Table Columns 1"/>
    <w:basedOn w:val="TableNormal"/>
    <w:semiHidden/>
    <w:rsid w:val="00411C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11C56"/>
    <w:pPr>
      <w:spacing w:line="264"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11C56"/>
    <w:pPr>
      <w:spacing w:line="264"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11C56"/>
    <w:pPr>
      <w:spacing w:line="264"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rsid w:val="00411C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ubtle2">
    <w:name w:val="Table Subtle 2"/>
    <w:basedOn w:val="TableNormal"/>
    <w:semiHidden/>
    <w:rsid w:val="00411C56"/>
    <w:pPr>
      <w:spacing w:line="264"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11C56"/>
    <w:pPr>
      <w:spacing w:line="264"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11C56"/>
    <w:pPr>
      <w:spacing w:line="264"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11C56"/>
    <w:pPr>
      <w:spacing w:line="264"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11C56"/>
    <w:pPr>
      <w:spacing w:before="240" w:after="60"/>
      <w:jc w:val="center"/>
      <w:outlineLvl w:val="0"/>
    </w:pPr>
    <w:rPr>
      <w:rFonts w:cs="Arial"/>
      <w:b/>
      <w:bCs/>
      <w:kern w:val="28"/>
      <w:sz w:val="32"/>
      <w:szCs w:val="32"/>
    </w:rPr>
  </w:style>
  <w:style w:type="paragraph" w:customStyle="1" w:styleId="ITSInstructionalText">
    <w:name w:val="ITS_Instructional Text"/>
    <w:rsid w:val="00411C56"/>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rPr>
  </w:style>
  <w:style w:type="paragraph" w:customStyle="1" w:styleId="ITSListNumber">
    <w:name w:val="ITS_List Number"/>
    <w:rsid w:val="00411C56"/>
    <w:pPr>
      <w:numPr>
        <w:numId w:val="6"/>
      </w:numPr>
      <w:spacing w:before="120" w:after="120" w:line="264" w:lineRule="auto"/>
    </w:pPr>
    <w:rPr>
      <w:rFonts w:ascii="Arial" w:hAnsi="Arial"/>
      <w:noProof/>
      <w:szCs w:val="24"/>
    </w:rPr>
  </w:style>
  <w:style w:type="paragraph" w:customStyle="1" w:styleId="ITSTableHeading">
    <w:name w:val="ITS_Table Heading"/>
    <w:rsid w:val="00411C56"/>
    <w:pPr>
      <w:spacing w:before="60" w:after="60" w:line="264" w:lineRule="auto"/>
    </w:pPr>
    <w:rPr>
      <w:rFonts w:ascii="Arial" w:hAnsi="Arial"/>
      <w:b/>
      <w:sz w:val="18"/>
      <w:szCs w:val="24"/>
    </w:rPr>
  </w:style>
  <w:style w:type="table" w:customStyle="1" w:styleId="ITSTableGridwithheaderrow">
    <w:name w:val="ITS_Table Grid with header row"/>
    <w:basedOn w:val="TableNormal"/>
    <w:rsid w:val="00734BE9"/>
    <w:pPr>
      <w:spacing w:before="60" w:after="60" w:line="264"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60" w:beforeAutospacing="0" w:afterLines="0" w:after="60" w:afterAutospacing="0" w:line="264" w:lineRule="auto"/>
      </w:pPr>
      <w:rPr>
        <w:rFonts w:ascii="Arial" w:hAnsi="Arial"/>
        <w:b w:val="0"/>
      </w:rPr>
      <w:tblPr/>
      <w:trPr>
        <w:cantSplit w:val="0"/>
        <w:tblHeader/>
      </w:trPr>
      <w:tcPr>
        <w:shd w:val="clear" w:color="auto" w:fill="333333"/>
      </w:tcPr>
    </w:tblStylePr>
  </w:style>
  <w:style w:type="paragraph" w:customStyle="1" w:styleId="ITSListNumber2">
    <w:name w:val="ITS_List Number 2"/>
    <w:rsid w:val="00411C56"/>
    <w:pPr>
      <w:numPr>
        <w:ilvl w:val="1"/>
        <w:numId w:val="6"/>
      </w:numPr>
      <w:spacing w:before="120" w:after="120" w:line="264" w:lineRule="auto"/>
    </w:pPr>
    <w:rPr>
      <w:rFonts w:ascii="Arial" w:hAnsi="Arial"/>
      <w:noProof/>
      <w:szCs w:val="24"/>
    </w:rPr>
  </w:style>
  <w:style w:type="paragraph" w:customStyle="1" w:styleId="ITSBodyText">
    <w:name w:val="ITS_Body Text"/>
    <w:link w:val="ITSBodyTextChar"/>
    <w:rsid w:val="00411C56"/>
    <w:pPr>
      <w:spacing w:before="120" w:after="120" w:line="264" w:lineRule="auto"/>
    </w:pPr>
    <w:rPr>
      <w:rFonts w:ascii="Arial" w:hAnsi="Arial"/>
      <w:szCs w:val="24"/>
    </w:rPr>
  </w:style>
  <w:style w:type="paragraph" w:customStyle="1" w:styleId="ITSBodyText2">
    <w:name w:val="ITS_Body Text 2"/>
    <w:rsid w:val="00411C56"/>
    <w:pPr>
      <w:spacing w:before="120" w:after="120" w:line="264" w:lineRule="auto"/>
      <w:ind w:left="567"/>
    </w:pPr>
    <w:rPr>
      <w:rFonts w:ascii="Arial" w:hAnsi="Arial"/>
      <w:szCs w:val="24"/>
    </w:rPr>
  </w:style>
  <w:style w:type="paragraph" w:customStyle="1" w:styleId="ITSBodyText3">
    <w:name w:val="ITS_Body Text 3"/>
    <w:rsid w:val="00411C56"/>
    <w:pPr>
      <w:spacing w:before="120" w:after="120" w:line="264" w:lineRule="auto"/>
      <w:ind w:left="1134"/>
    </w:pPr>
    <w:rPr>
      <w:rFonts w:ascii="Arial" w:hAnsi="Arial"/>
      <w:szCs w:val="24"/>
    </w:rPr>
  </w:style>
  <w:style w:type="paragraph" w:customStyle="1" w:styleId="ITSHeading1">
    <w:name w:val="ITS_Heading 1"/>
    <w:next w:val="ITSBodyText"/>
    <w:rsid w:val="00411C56"/>
    <w:pPr>
      <w:keepNext/>
      <w:pageBreakBefore/>
      <w:spacing w:before="240" w:after="120" w:line="264" w:lineRule="auto"/>
    </w:pPr>
    <w:rPr>
      <w:rFonts w:ascii="Arial" w:hAnsi="Arial" w:cs="Tahoma"/>
      <w:b/>
      <w:sz w:val="32"/>
      <w:szCs w:val="16"/>
    </w:rPr>
  </w:style>
  <w:style w:type="paragraph" w:customStyle="1" w:styleId="ITSHeading2">
    <w:name w:val="ITS_Heading 2"/>
    <w:next w:val="ITSBodyText"/>
    <w:rsid w:val="00411C56"/>
    <w:pPr>
      <w:keepNext/>
      <w:spacing w:before="240" w:after="120" w:line="264" w:lineRule="auto"/>
    </w:pPr>
    <w:rPr>
      <w:rFonts w:ascii="Arial" w:hAnsi="Arial" w:cs="Arial"/>
      <w:b/>
      <w:bCs/>
      <w:iCs/>
      <w:sz w:val="28"/>
      <w:szCs w:val="28"/>
    </w:rPr>
  </w:style>
  <w:style w:type="paragraph" w:customStyle="1" w:styleId="ITSHeading3">
    <w:name w:val="ITS_Heading 3"/>
    <w:next w:val="ITSBodyText"/>
    <w:rsid w:val="00411C56"/>
    <w:pPr>
      <w:keepNext/>
      <w:spacing w:before="240" w:after="120" w:line="264" w:lineRule="auto"/>
    </w:pPr>
    <w:rPr>
      <w:rFonts w:ascii="Arial" w:hAnsi="Arial" w:cs="Arial"/>
      <w:b/>
      <w:bCs/>
      <w:sz w:val="26"/>
      <w:szCs w:val="26"/>
    </w:rPr>
  </w:style>
  <w:style w:type="paragraph" w:customStyle="1" w:styleId="ITSHeading4">
    <w:name w:val="ITS_Heading 4"/>
    <w:next w:val="ITSBodyText"/>
    <w:rsid w:val="00411C56"/>
    <w:pPr>
      <w:keepNext/>
      <w:spacing w:before="240" w:after="120" w:line="264" w:lineRule="auto"/>
    </w:pPr>
    <w:rPr>
      <w:rFonts w:ascii="Arial" w:hAnsi="Arial" w:cs="Arial"/>
      <w:b/>
      <w:bCs/>
      <w:sz w:val="24"/>
      <w:szCs w:val="26"/>
    </w:rPr>
  </w:style>
  <w:style w:type="paragraph" w:customStyle="1" w:styleId="ITSHeading5">
    <w:name w:val="ITS_Heading 5"/>
    <w:next w:val="ITSBodyText"/>
    <w:rsid w:val="00411C56"/>
    <w:pPr>
      <w:keepNext/>
      <w:spacing w:before="240" w:after="120" w:line="264" w:lineRule="auto"/>
    </w:pPr>
    <w:rPr>
      <w:rFonts w:ascii="Arial" w:hAnsi="Arial" w:cs="Arial"/>
      <w:b/>
      <w:bCs/>
      <w:sz w:val="22"/>
      <w:szCs w:val="26"/>
    </w:rPr>
  </w:style>
  <w:style w:type="paragraph" w:customStyle="1" w:styleId="ITSListBullet">
    <w:name w:val="ITS_List Bullet"/>
    <w:rsid w:val="0050570B"/>
    <w:pPr>
      <w:numPr>
        <w:numId w:val="5"/>
      </w:numPr>
      <w:spacing w:before="120" w:after="120" w:line="264" w:lineRule="auto"/>
    </w:pPr>
    <w:rPr>
      <w:rFonts w:ascii="Arial" w:hAnsi="Arial" w:cs="Arial"/>
      <w:bCs/>
      <w:szCs w:val="26"/>
    </w:rPr>
  </w:style>
  <w:style w:type="paragraph" w:customStyle="1" w:styleId="ITSListBullet2">
    <w:name w:val="ITS_List Bullet 2"/>
    <w:rsid w:val="0050570B"/>
    <w:pPr>
      <w:numPr>
        <w:ilvl w:val="1"/>
        <w:numId w:val="5"/>
      </w:numPr>
      <w:spacing w:before="120" w:after="120" w:line="264" w:lineRule="auto"/>
    </w:pPr>
    <w:rPr>
      <w:rFonts w:ascii="Arial" w:hAnsi="Arial"/>
      <w:szCs w:val="24"/>
    </w:rPr>
  </w:style>
  <w:style w:type="paragraph" w:customStyle="1" w:styleId="ITSListBullet3">
    <w:name w:val="ITS_List Bullet 3"/>
    <w:rsid w:val="0050570B"/>
    <w:pPr>
      <w:numPr>
        <w:ilvl w:val="2"/>
        <w:numId w:val="5"/>
      </w:numPr>
      <w:spacing w:before="120" w:after="120" w:line="264" w:lineRule="auto"/>
    </w:pPr>
    <w:rPr>
      <w:rFonts w:ascii="Arial" w:hAnsi="Arial"/>
      <w:szCs w:val="24"/>
    </w:rPr>
  </w:style>
  <w:style w:type="paragraph" w:customStyle="1" w:styleId="ITSListNumber3">
    <w:name w:val="ITS_List Number 3"/>
    <w:rsid w:val="00411C56"/>
    <w:pPr>
      <w:numPr>
        <w:ilvl w:val="2"/>
        <w:numId w:val="6"/>
      </w:numPr>
      <w:spacing w:before="120" w:after="120" w:line="266" w:lineRule="auto"/>
    </w:pPr>
    <w:rPr>
      <w:rFonts w:ascii="Arial" w:hAnsi="Arial"/>
      <w:noProof/>
      <w:szCs w:val="24"/>
    </w:rPr>
  </w:style>
  <w:style w:type="paragraph" w:customStyle="1" w:styleId="ITSTableText">
    <w:name w:val="ITS_Table Text"/>
    <w:rsid w:val="00411C56"/>
    <w:pPr>
      <w:spacing w:before="60" w:after="60" w:line="264" w:lineRule="auto"/>
    </w:pPr>
    <w:rPr>
      <w:rFonts w:ascii="Arial" w:hAnsi="Arial"/>
      <w:sz w:val="18"/>
      <w:szCs w:val="24"/>
    </w:rPr>
  </w:style>
  <w:style w:type="paragraph" w:styleId="ListBullet4">
    <w:name w:val="List Bullet 4"/>
    <w:basedOn w:val="Normal"/>
    <w:semiHidden/>
    <w:rsid w:val="00411C56"/>
    <w:pPr>
      <w:numPr>
        <w:numId w:val="16"/>
      </w:numPr>
    </w:pPr>
  </w:style>
  <w:style w:type="paragraph" w:styleId="ListBullet5">
    <w:name w:val="List Bullet 5"/>
    <w:basedOn w:val="Normal"/>
    <w:semiHidden/>
    <w:rsid w:val="00411C56"/>
    <w:pPr>
      <w:numPr>
        <w:numId w:val="17"/>
      </w:numPr>
    </w:pPr>
  </w:style>
  <w:style w:type="table" w:styleId="TableGrid">
    <w:name w:val="Table Grid"/>
    <w:basedOn w:val="TableNormal"/>
    <w:uiPriority w:val="59"/>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E43BE"/>
    <w:pPr>
      <w:spacing w:line="240" w:lineRule="auto"/>
    </w:pPr>
    <w:rPr>
      <w:rFonts w:ascii="Tahoma" w:hAnsi="Tahoma"/>
      <w:sz w:val="16"/>
      <w:szCs w:val="16"/>
      <w:lang w:val="x-none" w:eastAsia="x-none"/>
    </w:rPr>
  </w:style>
  <w:style w:type="character" w:customStyle="1" w:styleId="BalloonTextChar">
    <w:name w:val="Balloon Text Char"/>
    <w:link w:val="BalloonText"/>
    <w:rsid w:val="00DE43BE"/>
    <w:rPr>
      <w:rFonts w:ascii="Tahoma" w:hAnsi="Tahoma" w:cs="Tahoma"/>
      <w:sz w:val="16"/>
      <w:szCs w:val="16"/>
    </w:rPr>
  </w:style>
  <w:style w:type="paragraph" w:styleId="TOC1">
    <w:name w:val="toc 1"/>
    <w:next w:val="ITSBodyText"/>
    <w:uiPriority w:val="39"/>
    <w:rsid w:val="00F0004F"/>
    <w:pPr>
      <w:tabs>
        <w:tab w:val="left" w:pos="567"/>
        <w:tab w:val="right" w:leader="dot" w:pos="9356"/>
      </w:tabs>
      <w:spacing w:before="60" w:after="60" w:line="264" w:lineRule="auto"/>
    </w:pPr>
    <w:rPr>
      <w:rFonts w:ascii="Arial" w:hAnsi="Arial"/>
      <w:b/>
      <w:sz w:val="24"/>
      <w:szCs w:val="24"/>
    </w:rPr>
  </w:style>
  <w:style w:type="paragraph" w:styleId="TOC2">
    <w:name w:val="toc 2"/>
    <w:next w:val="ITSBodyText"/>
    <w:uiPriority w:val="39"/>
    <w:rsid w:val="00F0004F"/>
    <w:pPr>
      <w:tabs>
        <w:tab w:val="left" w:pos="1134"/>
        <w:tab w:val="right" w:leader="dot" w:pos="9356"/>
      </w:tabs>
      <w:spacing w:before="60" w:after="60" w:line="264" w:lineRule="auto"/>
      <w:ind w:left="567"/>
    </w:pPr>
    <w:rPr>
      <w:rFonts w:ascii="Arial" w:hAnsi="Arial"/>
      <w:szCs w:val="24"/>
    </w:rPr>
  </w:style>
  <w:style w:type="paragraph" w:styleId="TOC3">
    <w:name w:val="toc 3"/>
    <w:basedOn w:val="ITSBodyText"/>
    <w:next w:val="Normal"/>
    <w:rsid w:val="00F63279"/>
    <w:pPr>
      <w:tabs>
        <w:tab w:val="left" w:pos="1701"/>
        <w:tab w:val="right" w:pos="9356"/>
      </w:tabs>
      <w:spacing w:before="60" w:after="60"/>
      <w:ind w:left="1134"/>
    </w:pPr>
  </w:style>
  <w:style w:type="character" w:styleId="CommentReference">
    <w:name w:val="annotation reference"/>
    <w:rsid w:val="009F6D59"/>
    <w:rPr>
      <w:sz w:val="16"/>
      <w:szCs w:val="16"/>
    </w:rPr>
  </w:style>
  <w:style w:type="paragraph" w:styleId="CommentText">
    <w:name w:val="annotation text"/>
    <w:basedOn w:val="Normal"/>
    <w:link w:val="CommentTextChar"/>
    <w:rsid w:val="009F6D59"/>
    <w:rPr>
      <w:szCs w:val="20"/>
      <w:lang w:val="x-none" w:eastAsia="x-none"/>
    </w:rPr>
  </w:style>
  <w:style w:type="character" w:customStyle="1" w:styleId="CommentTextChar">
    <w:name w:val="Comment Text Char"/>
    <w:link w:val="CommentText"/>
    <w:rsid w:val="009F6D59"/>
    <w:rPr>
      <w:rFonts w:ascii="Arial" w:hAnsi="Arial"/>
    </w:rPr>
  </w:style>
  <w:style w:type="paragraph" w:styleId="CommentSubject">
    <w:name w:val="annotation subject"/>
    <w:basedOn w:val="CommentText"/>
    <w:next w:val="CommentText"/>
    <w:link w:val="CommentSubjectChar"/>
    <w:rsid w:val="009F6D59"/>
    <w:rPr>
      <w:b/>
      <w:bCs/>
    </w:rPr>
  </w:style>
  <w:style w:type="character" w:customStyle="1" w:styleId="CommentSubjectChar">
    <w:name w:val="Comment Subject Char"/>
    <w:link w:val="CommentSubject"/>
    <w:rsid w:val="009F6D59"/>
    <w:rPr>
      <w:rFonts w:ascii="Arial" w:hAnsi="Arial"/>
      <w:b/>
      <w:bCs/>
    </w:rPr>
  </w:style>
  <w:style w:type="paragraph" w:customStyle="1" w:styleId="ITSDocumentTitle">
    <w:name w:val="ITS_Document Title"/>
    <w:next w:val="ITSDocumentSub-title"/>
    <w:rsid w:val="00411C56"/>
    <w:pPr>
      <w:spacing w:before="840" w:after="840" w:line="264" w:lineRule="auto"/>
    </w:pPr>
    <w:rPr>
      <w:rFonts w:ascii="Arial" w:hAnsi="Arial" w:cs="Tahoma"/>
      <w:b/>
      <w:bCs/>
      <w:kern w:val="32"/>
      <w:sz w:val="44"/>
      <w:szCs w:val="36"/>
    </w:rPr>
  </w:style>
  <w:style w:type="paragraph" w:styleId="TOCHeading">
    <w:name w:val="TOC Heading"/>
    <w:next w:val="TOC1"/>
    <w:qFormat/>
    <w:rsid w:val="00411C56"/>
    <w:pPr>
      <w:spacing w:before="240" w:after="120" w:line="264" w:lineRule="auto"/>
    </w:pPr>
    <w:rPr>
      <w:rFonts w:ascii="Arial" w:hAnsi="Arial" w:cs="Tahoma"/>
      <w:b/>
      <w:sz w:val="32"/>
      <w:szCs w:val="16"/>
    </w:rPr>
  </w:style>
  <w:style w:type="paragraph" w:customStyle="1" w:styleId="ITSUnimelbLogo">
    <w:name w:val="ITS_Unimelb Logo"/>
    <w:next w:val="ITSBodyText"/>
    <w:rsid w:val="00411C56"/>
    <w:rPr>
      <w:rFonts w:ascii="Arial" w:hAnsi="Arial" w:cs="Tahoma"/>
      <w:bCs/>
      <w:kern w:val="32"/>
      <w:szCs w:val="36"/>
    </w:rPr>
  </w:style>
  <w:style w:type="paragraph" w:customStyle="1" w:styleId="ITSInstructionalTextListBullet">
    <w:name w:val="ITS_Instructional Text List Bullet"/>
    <w:rsid w:val="002F3915"/>
    <w:pPr>
      <w:numPr>
        <w:numId w:val="4"/>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szCs w:val="22"/>
      <w:lang w:eastAsia="en-GB"/>
    </w:rPr>
  </w:style>
  <w:style w:type="character" w:customStyle="1" w:styleId="FootnoteTextChar">
    <w:name w:val="Footnote Text Char"/>
    <w:basedOn w:val="DefaultParagraphFont"/>
    <w:link w:val="FootnoteText"/>
    <w:rsid w:val="00377CAC"/>
    <w:rPr>
      <w:rFonts w:ascii="Arial" w:hAnsi="Arial"/>
      <w:sz w:val="16"/>
    </w:rPr>
  </w:style>
  <w:style w:type="paragraph" w:styleId="ListParagraph">
    <w:name w:val="List Paragraph"/>
    <w:basedOn w:val="Normal"/>
    <w:uiPriority w:val="34"/>
    <w:qFormat/>
    <w:rsid w:val="00377CAC"/>
    <w:pPr>
      <w:spacing w:line="240" w:lineRule="auto"/>
      <w:ind w:left="720"/>
      <w:contextualSpacing/>
    </w:pPr>
  </w:style>
  <w:style w:type="character" w:customStyle="1" w:styleId="ITSBodyTextChar">
    <w:name w:val="ITS_Body Text Char"/>
    <w:link w:val="ITSBodyText"/>
    <w:rsid w:val="007C6773"/>
    <w:rPr>
      <w:rFonts w:ascii="Arial" w:hAnsi="Arial"/>
      <w:szCs w:val="24"/>
    </w:rPr>
  </w:style>
  <w:style w:type="paragraph" w:styleId="Revision">
    <w:name w:val="Revision"/>
    <w:hidden/>
    <w:uiPriority w:val="99"/>
    <w:semiHidden/>
    <w:rsid w:val="00D91440"/>
    <w:rPr>
      <w:rFonts w:ascii="Arial" w:hAnsi="Arial"/>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41CAE"/>
    <w:pPr>
      <w:spacing w:line="264" w:lineRule="auto"/>
    </w:pPr>
    <w:rPr>
      <w:rFonts w:ascii="Arial" w:hAnsi="Arial"/>
      <w:szCs w:val="24"/>
    </w:rPr>
  </w:style>
  <w:style w:type="paragraph" w:styleId="Heading1">
    <w:name w:val="heading 1"/>
    <w:next w:val="Normal"/>
    <w:qFormat/>
    <w:rsid w:val="00411C56"/>
    <w:pPr>
      <w:keepNext/>
      <w:pageBreakBefore/>
      <w:spacing w:before="240" w:after="120" w:line="264" w:lineRule="auto"/>
      <w:outlineLvl w:val="0"/>
    </w:pPr>
    <w:rPr>
      <w:rFonts w:ascii="Arial" w:hAnsi="Arial" w:cs="Arial"/>
      <w:b/>
      <w:bCs/>
      <w:sz w:val="32"/>
      <w:szCs w:val="24"/>
    </w:rPr>
  </w:style>
  <w:style w:type="paragraph" w:styleId="Heading2">
    <w:name w:val="heading 2"/>
    <w:next w:val="Normal"/>
    <w:qFormat/>
    <w:rsid w:val="00411C56"/>
    <w:pPr>
      <w:keepNext/>
      <w:spacing w:before="240" w:after="120" w:line="264" w:lineRule="auto"/>
      <w:outlineLvl w:val="1"/>
    </w:pPr>
    <w:rPr>
      <w:rFonts w:ascii="Arial" w:hAnsi="Arial" w:cs="Arial"/>
      <w:b/>
      <w:bCs/>
      <w:iCs/>
      <w:sz w:val="28"/>
      <w:szCs w:val="28"/>
    </w:rPr>
  </w:style>
  <w:style w:type="paragraph" w:styleId="Heading3">
    <w:name w:val="heading 3"/>
    <w:next w:val="Normal"/>
    <w:qFormat/>
    <w:rsid w:val="00411C56"/>
    <w:pPr>
      <w:keepNext/>
      <w:spacing w:before="240" w:after="120" w:line="264" w:lineRule="auto"/>
      <w:outlineLvl w:val="2"/>
    </w:pPr>
    <w:rPr>
      <w:rFonts w:ascii="Arial" w:hAnsi="Arial" w:cs="Arial"/>
      <w:b/>
      <w:bCs/>
      <w:sz w:val="26"/>
      <w:szCs w:val="26"/>
    </w:rPr>
  </w:style>
  <w:style w:type="paragraph" w:styleId="Heading4">
    <w:name w:val="heading 4"/>
    <w:next w:val="Normal"/>
    <w:qFormat/>
    <w:rsid w:val="00411C56"/>
    <w:pPr>
      <w:keepNext/>
      <w:spacing w:before="240" w:after="120" w:line="264" w:lineRule="auto"/>
      <w:outlineLvl w:val="3"/>
    </w:pPr>
    <w:rPr>
      <w:rFonts w:ascii="Arial" w:hAnsi="Arial"/>
      <w:b/>
      <w:bCs/>
      <w:sz w:val="24"/>
      <w:szCs w:val="28"/>
    </w:rPr>
  </w:style>
  <w:style w:type="paragraph" w:styleId="Heading5">
    <w:name w:val="heading 5"/>
    <w:next w:val="Normal"/>
    <w:qFormat/>
    <w:rsid w:val="00411C56"/>
    <w:pPr>
      <w:spacing w:before="240" w:after="120" w:line="264" w:lineRule="auto"/>
      <w:outlineLvl w:val="4"/>
    </w:pPr>
    <w:rPr>
      <w:rFonts w:ascii="Arial" w:hAnsi="Arial" w:cs="Tahoma"/>
      <w:b/>
      <w:bCs/>
      <w:iCs/>
      <w:sz w:val="22"/>
      <w:szCs w:val="26"/>
    </w:rPr>
  </w:style>
  <w:style w:type="paragraph" w:styleId="Heading6">
    <w:name w:val="heading 6"/>
    <w:basedOn w:val="Normal"/>
    <w:next w:val="Normal"/>
    <w:qFormat/>
    <w:rsid w:val="00411C56"/>
    <w:pPr>
      <w:numPr>
        <w:ilvl w:val="5"/>
        <w:numId w:val="12"/>
      </w:numPr>
      <w:spacing w:before="240" w:after="60"/>
      <w:outlineLvl w:val="5"/>
    </w:pPr>
    <w:rPr>
      <w:b/>
      <w:bCs/>
      <w:sz w:val="22"/>
      <w:szCs w:val="22"/>
    </w:rPr>
  </w:style>
  <w:style w:type="paragraph" w:styleId="Heading7">
    <w:name w:val="heading 7"/>
    <w:basedOn w:val="Normal"/>
    <w:next w:val="Normal"/>
    <w:qFormat/>
    <w:rsid w:val="00411C56"/>
    <w:pPr>
      <w:numPr>
        <w:ilvl w:val="6"/>
        <w:numId w:val="12"/>
      </w:numPr>
      <w:spacing w:before="240" w:after="60"/>
      <w:outlineLvl w:val="6"/>
    </w:pPr>
  </w:style>
  <w:style w:type="paragraph" w:styleId="Heading8">
    <w:name w:val="heading 8"/>
    <w:basedOn w:val="Normal"/>
    <w:next w:val="Normal"/>
    <w:qFormat/>
    <w:rsid w:val="00411C56"/>
    <w:pPr>
      <w:numPr>
        <w:ilvl w:val="7"/>
        <w:numId w:val="12"/>
      </w:numPr>
      <w:spacing w:before="240" w:after="60"/>
      <w:outlineLvl w:val="7"/>
    </w:pPr>
    <w:rPr>
      <w:i/>
      <w:iCs/>
    </w:rPr>
  </w:style>
  <w:style w:type="paragraph" w:styleId="Heading9">
    <w:name w:val="heading 9"/>
    <w:basedOn w:val="Normal"/>
    <w:next w:val="Normal"/>
    <w:qFormat/>
    <w:rsid w:val="00411C5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11C56"/>
    <w:pPr>
      <w:numPr>
        <w:numId w:val="1"/>
      </w:numPr>
    </w:pPr>
  </w:style>
  <w:style w:type="numbering" w:styleId="1ai">
    <w:name w:val="Outline List 1"/>
    <w:basedOn w:val="NoList"/>
    <w:semiHidden/>
    <w:rsid w:val="00411C56"/>
    <w:pPr>
      <w:numPr>
        <w:numId w:val="2"/>
      </w:numPr>
    </w:pPr>
  </w:style>
  <w:style w:type="numbering" w:styleId="ArticleSection">
    <w:name w:val="Outline List 3"/>
    <w:basedOn w:val="NoList"/>
    <w:semiHidden/>
    <w:rsid w:val="00411C56"/>
    <w:pPr>
      <w:numPr>
        <w:numId w:val="3"/>
      </w:numPr>
    </w:pPr>
  </w:style>
  <w:style w:type="paragraph" w:styleId="BlockText">
    <w:name w:val="Block Text"/>
    <w:basedOn w:val="Normal"/>
    <w:semiHidden/>
    <w:rsid w:val="00411C56"/>
    <w:pPr>
      <w:spacing w:after="120"/>
      <w:ind w:left="1440" w:right="1440"/>
    </w:pPr>
  </w:style>
  <w:style w:type="paragraph" w:styleId="BodyTextFirstIndent">
    <w:name w:val="Body Text First Indent"/>
    <w:basedOn w:val="Normal"/>
    <w:semiHidden/>
    <w:rsid w:val="00411C56"/>
    <w:pPr>
      <w:spacing w:after="120"/>
      <w:ind w:firstLine="210"/>
    </w:pPr>
  </w:style>
  <w:style w:type="paragraph" w:styleId="BodyText">
    <w:name w:val="Body Text"/>
    <w:basedOn w:val="Normal"/>
    <w:semiHidden/>
    <w:rsid w:val="00411C56"/>
    <w:pPr>
      <w:spacing w:after="120"/>
    </w:pPr>
  </w:style>
  <w:style w:type="paragraph" w:styleId="BodyText2">
    <w:name w:val="Body Text 2"/>
    <w:basedOn w:val="Normal"/>
    <w:semiHidden/>
    <w:rsid w:val="00411C56"/>
    <w:pPr>
      <w:spacing w:after="120" w:line="480" w:lineRule="auto"/>
    </w:pPr>
  </w:style>
  <w:style w:type="paragraph" w:styleId="BodyText3">
    <w:name w:val="Body Text 3"/>
    <w:basedOn w:val="Normal"/>
    <w:semiHidden/>
    <w:rsid w:val="00411C56"/>
    <w:pPr>
      <w:spacing w:after="120"/>
    </w:pPr>
    <w:rPr>
      <w:sz w:val="16"/>
      <w:szCs w:val="16"/>
    </w:rPr>
  </w:style>
  <w:style w:type="paragraph" w:customStyle="1" w:styleId="ITSBodyText4">
    <w:name w:val="ITS_Body Text 4"/>
    <w:rsid w:val="00411C56"/>
    <w:pPr>
      <w:spacing w:before="120" w:after="120" w:line="264" w:lineRule="auto"/>
      <w:ind w:left="1701"/>
    </w:pPr>
    <w:rPr>
      <w:rFonts w:ascii="Arial" w:hAnsi="Arial"/>
      <w:szCs w:val="24"/>
    </w:rPr>
  </w:style>
  <w:style w:type="paragraph" w:customStyle="1" w:styleId="ITSBodyText5">
    <w:name w:val="ITS_Body Text 5"/>
    <w:rsid w:val="00411C56"/>
    <w:pPr>
      <w:spacing w:before="120" w:after="120" w:line="264" w:lineRule="auto"/>
      <w:ind w:left="2268"/>
    </w:pPr>
    <w:rPr>
      <w:rFonts w:ascii="Arial" w:hAnsi="Arial"/>
      <w:szCs w:val="24"/>
    </w:rPr>
  </w:style>
  <w:style w:type="paragraph" w:styleId="BodyTextIndent">
    <w:name w:val="Body Text Indent"/>
    <w:basedOn w:val="Normal"/>
    <w:semiHidden/>
    <w:rsid w:val="00411C56"/>
    <w:pPr>
      <w:spacing w:after="120"/>
      <w:ind w:left="283"/>
    </w:pPr>
  </w:style>
  <w:style w:type="paragraph" w:styleId="BodyTextFirstIndent2">
    <w:name w:val="Body Text First Indent 2"/>
    <w:basedOn w:val="BodyTextIndent"/>
    <w:semiHidden/>
    <w:rsid w:val="00411C56"/>
    <w:pPr>
      <w:ind w:firstLine="210"/>
    </w:pPr>
  </w:style>
  <w:style w:type="paragraph" w:styleId="BodyTextIndent2">
    <w:name w:val="Body Text Indent 2"/>
    <w:basedOn w:val="Normal"/>
    <w:semiHidden/>
    <w:rsid w:val="00411C56"/>
    <w:pPr>
      <w:spacing w:after="120" w:line="480" w:lineRule="auto"/>
      <w:ind w:left="283"/>
    </w:pPr>
  </w:style>
  <w:style w:type="paragraph" w:styleId="BodyTextIndent3">
    <w:name w:val="Body Text Indent 3"/>
    <w:basedOn w:val="Normal"/>
    <w:semiHidden/>
    <w:rsid w:val="00411C56"/>
    <w:pPr>
      <w:spacing w:after="120"/>
      <w:ind w:left="283"/>
    </w:pPr>
    <w:rPr>
      <w:sz w:val="16"/>
      <w:szCs w:val="16"/>
    </w:rPr>
  </w:style>
  <w:style w:type="paragraph" w:styleId="Closing">
    <w:name w:val="Closing"/>
    <w:basedOn w:val="Normal"/>
    <w:semiHidden/>
    <w:rsid w:val="00411C56"/>
    <w:pPr>
      <w:ind w:left="4252"/>
    </w:pPr>
  </w:style>
  <w:style w:type="paragraph" w:styleId="Date">
    <w:name w:val="Date"/>
    <w:basedOn w:val="Normal"/>
    <w:next w:val="Normal"/>
    <w:semiHidden/>
    <w:rsid w:val="00411C56"/>
  </w:style>
  <w:style w:type="paragraph" w:styleId="Caption">
    <w:name w:val="caption"/>
    <w:next w:val="Normal"/>
    <w:qFormat/>
    <w:rsid w:val="00411C56"/>
    <w:pPr>
      <w:spacing w:before="120" w:after="120" w:line="264" w:lineRule="auto"/>
      <w:jc w:val="center"/>
    </w:pPr>
    <w:rPr>
      <w:rFonts w:ascii="Arial" w:hAnsi="Arial" w:cs="Tahoma"/>
      <w:b/>
      <w:bCs/>
      <w:sz w:val="18"/>
    </w:rPr>
  </w:style>
  <w:style w:type="paragraph" w:styleId="E-mailSignature">
    <w:name w:val="E-mail Signature"/>
    <w:basedOn w:val="Normal"/>
    <w:semiHidden/>
    <w:rsid w:val="00411C56"/>
  </w:style>
  <w:style w:type="character" w:styleId="Emphasis">
    <w:name w:val="Emphasis"/>
    <w:qFormat/>
    <w:rsid w:val="00411C56"/>
    <w:rPr>
      <w:i/>
      <w:iCs/>
    </w:rPr>
  </w:style>
  <w:style w:type="paragraph" w:styleId="EnvelopeAddress">
    <w:name w:val="envelope address"/>
    <w:basedOn w:val="Normal"/>
    <w:semiHidden/>
    <w:rsid w:val="00411C56"/>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411C56"/>
    <w:rPr>
      <w:rFonts w:cs="Arial"/>
      <w:szCs w:val="20"/>
    </w:rPr>
  </w:style>
  <w:style w:type="paragraph" w:styleId="FootnoteText">
    <w:name w:val="footnote text"/>
    <w:link w:val="FootnoteTextChar"/>
    <w:rsid w:val="00411C56"/>
    <w:pPr>
      <w:spacing w:before="40" w:after="40" w:line="264" w:lineRule="auto"/>
    </w:pPr>
    <w:rPr>
      <w:rFonts w:ascii="Arial" w:hAnsi="Arial"/>
      <w:sz w:val="16"/>
    </w:rPr>
  </w:style>
  <w:style w:type="character" w:styleId="HTMLAcronym">
    <w:name w:val="HTML Acronym"/>
    <w:basedOn w:val="DefaultParagraphFont"/>
    <w:semiHidden/>
    <w:rsid w:val="00411C56"/>
  </w:style>
  <w:style w:type="paragraph" w:styleId="HTMLAddress">
    <w:name w:val="HTML Address"/>
    <w:basedOn w:val="Normal"/>
    <w:semiHidden/>
    <w:rsid w:val="00411C56"/>
    <w:rPr>
      <w:i/>
      <w:iCs/>
    </w:rPr>
  </w:style>
  <w:style w:type="character" w:styleId="HTMLCite">
    <w:name w:val="HTML Cite"/>
    <w:semiHidden/>
    <w:rsid w:val="00411C56"/>
    <w:rPr>
      <w:i/>
      <w:iCs/>
    </w:rPr>
  </w:style>
  <w:style w:type="character" w:styleId="HTMLCode">
    <w:name w:val="HTML Code"/>
    <w:semiHidden/>
    <w:rsid w:val="00411C56"/>
    <w:rPr>
      <w:rFonts w:ascii="Courier New" w:hAnsi="Courier New" w:cs="Courier New"/>
      <w:sz w:val="20"/>
      <w:szCs w:val="20"/>
    </w:rPr>
  </w:style>
  <w:style w:type="character" w:styleId="HTMLDefinition">
    <w:name w:val="HTML Definition"/>
    <w:semiHidden/>
    <w:rsid w:val="00411C56"/>
    <w:rPr>
      <w:i/>
      <w:iCs/>
    </w:rPr>
  </w:style>
  <w:style w:type="paragraph" w:customStyle="1" w:styleId="ITSDocumentSub-title">
    <w:name w:val="ITS_Document Sub-title"/>
    <w:next w:val="ITSBodyText"/>
    <w:rsid w:val="00411C56"/>
    <w:pPr>
      <w:spacing w:before="320" w:after="320" w:line="264" w:lineRule="auto"/>
    </w:pPr>
    <w:rPr>
      <w:rFonts w:ascii="Arial" w:hAnsi="Arial" w:cs="Tahoma"/>
      <w:b/>
      <w:bCs/>
      <w:kern w:val="32"/>
      <w:sz w:val="36"/>
      <w:szCs w:val="32"/>
    </w:rPr>
  </w:style>
  <w:style w:type="character" w:styleId="HTMLKeyboard">
    <w:name w:val="HTML Keyboard"/>
    <w:semiHidden/>
    <w:rsid w:val="00411C56"/>
    <w:rPr>
      <w:rFonts w:ascii="Courier New" w:hAnsi="Courier New" w:cs="Courier New"/>
      <w:sz w:val="20"/>
      <w:szCs w:val="20"/>
    </w:rPr>
  </w:style>
  <w:style w:type="paragraph" w:styleId="HTMLPreformatted">
    <w:name w:val="HTML Preformatted"/>
    <w:basedOn w:val="Normal"/>
    <w:semiHidden/>
    <w:rsid w:val="00411C56"/>
    <w:rPr>
      <w:rFonts w:ascii="Courier New" w:hAnsi="Courier New" w:cs="Courier New"/>
      <w:szCs w:val="20"/>
    </w:rPr>
  </w:style>
  <w:style w:type="character" w:styleId="HTMLSample">
    <w:name w:val="HTML Sample"/>
    <w:semiHidden/>
    <w:rsid w:val="00411C56"/>
    <w:rPr>
      <w:rFonts w:ascii="Courier New" w:hAnsi="Courier New" w:cs="Courier New"/>
    </w:rPr>
  </w:style>
  <w:style w:type="character" w:styleId="HTMLTypewriter">
    <w:name w:val="HTML Typewriter"/>
    <w:semiHidden/>
    <w:rsid w:val="00411C56"/>
    <w:rPr>
      <w:rFonts w:ascii="Courier New" w:hAnsi="Courier New" w:cs="Courier New"/>
      <w:sz w:val="20"/>
      <w:szCs w:val="20"/>
    </w:rPr>
  </w:style>
  <w:style w:type="character" w:styleId="FollowedHyperlink">
    <w:name w:val="FollowedHyperlink"/>
    <w:semiHidden/>
    <w:rsid w:val="0005193B"/>
    <w:rPr>
      <w:rFonts w:ascii="Arial" w:hAnsi="Arial"/>
      <w:color w:val="800080"/>
      <w:sz w:val="20"/>
      <w:u w:val="single"/>
    </w:rPr>
  </w:style>
  <w:style w:type="paragraph" w:styleId="Footer">
    <w:name w:val="footer"/>
    <w:rsid w:val="00411C56"/>
    <w:pPr>
      <w:pBdr>
        <w:top w:val="single" w:sz="4" w:space="4" w:color="auto"/>
      </w:pBdr>
      <w:tabs>
        <w:tab w:val="center" w:pos="4536"/>
        <w:tab w:val="right" w:pos="9072"/>
      </w:tabs>
      <w:spacing w:line="264" w:lineRule="auto"/>
    </w:pPr>
    <w:rPr>
      <w:rFonts w:ascii="Arial" w:hAnsi="Arial"/>
      <w:sz w:val="16"/>
      <w:szCs w:val="24"/>
    </w:rPr>
  </w:style>
  <w:style w:type="character" w:styleId="FootnoteReference">
    <w:name w:val="footnote reference"/>
    <w:rsid w:val="00411C56"/>
    <w:rPr>
      <w:rFonts w:ascii="Arial" w:hAnsi="Arial"/>
      <w:color w:val="auto"/>
      <w:sz w:val="20"/>
      <w:vertAlign w:val="superscript"/>
    </w:rPr>
  </w:style>
  <w:style w:type="character" w:styleId="LineNumber">
    <w:name w:val="line number"/>
    <w:basedOn w:val="DefaultParagraphFont"/>
    <w:semiHidden/>
    <w:rsid w:val="00411C56"/>
  </w:style>
  <w:style w:type="paragraph" w:styleId="Header">
    <w:name w:val="header"/>
    <w:rsid w:val="00411C56"/>
    <w:pPr>
      <w:pBdr>
        <w:bottom w:val="single" w:sz="4" w:space="4" w:color="auto"/>
      </w:pBdr>
      <w:tabs>
        <w:tab w:val="center" w:pos="4536"/>
        <w:tab w:val="right" w:pos="9072"/>
      </w:tabs>
      <w:spacing w:line="264" w:lineRule="auto"/>
    </w:pPr>
    <w:rPr>
      <w:rFonts w:ascii="Arial" w:hAnsi="Arial"/>
      <w:sz w:val="16"/>
      <w:szCs w:val="24"/>
    </w:rPr>
  </w:style>
  <w:style w:type="paragraph" w:styleId="List4">
    <w:name w:val="List 4"/>
    <w:basedOn w:val="Normal"/>
    <w:semiHidden/>
    <w:rsid w:val="00411C56"/>
    <w:pPr>
      <w:ind w:left="1132" w:hanging="283"/>
    </w:pPr>
  </w:style>
  <w:style w:type="paragraph" w:styleId="List5">
    <w:name w:val="List 5"/>
    <w:basedOn w:val="Normal"/>
    <w:semiHidden/>
    <w:rsid w:val="00411C56"/>
    <w:pPr>
      <w:ind w:left="1415" w:hanging="283"/>
    </w:pPr>
  </w:style>
  <w:style w:type="paragraph" w:styleId="ListContinue">
    <w:name w:val="List Continue"/>
    <w:basedOn w:val="Normal"/>
    <w:semiHidden/>
    <w:rsid w:val="00411C56"/>
    <w:pPr>
      <w:spacing w:after="120"/>
      <w:ind w:left="283"/>
    </w:pPr>
  </w:style>
  <w:style w:type="paragraph" w:styleId="ListContinue2">
    <w:name w:val="List Continue 2"/>
    <w:basedOn w:val="Normal"/>
    <w:semiHidden/>
    <w:rsid w:val="00411C56"/>
    <w:pPr>
      <w:spacing w:after="120"/>
      <w:ind w:left="566"/>
    </w:pPr>
  </w:style>
  <w:style w:type="paragraph" w:styleId="ListContinue3">
    <w:name w:val="List Continue 3"/>
    <w:basedOn w:val="Normal"/>
    <w:semiHidden/>
    <w:rsid w:val="00411C56"/>
    <w:pPr>
      <w:spacing w:after="120"/>
      <w:ind w:left="849"/>
    </w:pPr>
  </w:style>
  <w:style w:type="paragraph" w:styleId="ListContinue4">
    <w:name w:val="List Continue 4"/>
    <w:basedOn w:val="Normal"/>
    <w:semiHidden/>
    <w:rsid w:val="00411C56"/>
    <w:pPr>
      <w:spacing w:after="120"/>
      <w:ind w:left="1132"/>
    </w:pPr>
  </w:style>
  <w:style w:type="paragraph" w:styleId="ListContinue5">
    <w:name w:val="List Continue 5"/>
    <w:basedOn w:val="Normal"/>
    <w:semiHidden/>
    <w:rsid w:val="00411C56"/>
    <w:pPr>
      <w:spacing w:after="120"/>
      <w:ind w:left="1415"/>
    </w:pPr>
  </w:style>
  <w:style w:type="paragraph" w:styleId="ListNumber4">
    <w:name w:val="List Number 4"/>
    <w:basedOn w:val="Normal"/>
    <w:semiHidden/>
    <w:rsid w:val="00411C56"/>
    <w:pPr>
      <w:numPr>
        <w:numId w:val="19"/>
      </w:numPr>
    </w:pPr>
  </w:style>
  <w:style w:type="paragraph" w:styleId="ListNumber5">
    <w:name w:val="List Number 5"/>
    <w:basedOn w:val="Normal"/>
    <w:semiHidden/>
    <w:rsid w:val="00411C56"/>
    <w:pPr>
      <w:numPr>
        <w:numId w:val="20"/>
      </w:numPr>
    </w:pPr>
  </w:style>
  <w:style w:type="character" w:styleId="HTMLVariable">
    <w:name w:val="HTML Variable"/>
    <w:semiHidden/>
    <w:rsid w:val="00411C56"/>
    <w:rPr>
      <w:i/>
      <w:iCs/>
    </w:rPr>
  </w:style>
  <w:style w:type="character" w:styleId="Hyperlink">
    <w:name w:val="Hyperlink"/>
    <w:uiPriority w:val="99"/>
    <w:rsid w:val="0005193B"/>
    <w:rPr>
      <w:rFonts w:ascii="Arial" w:hAnsi="Arial"/>
      <w:color w:val="0000FF"/>
      <w:sz w:val="20"/>
      <w:u w:val="single"/>
    </w:rPr>
  </w:style>
  <w:style w:type="paragraph" w:styleId="Index1">
    <w:name w:val="index 1"/>
    <w:basedOn w:val="Normal"/>
    <w:next w:val="Normal"/>
    <w:semiHidden/>
    <w:rsid w:val="00411C56"/>
    <w:pPr>
      <w:ind w:left="240" w:hanging="240"/>
    </w:pPr>
  </w:style>
  <w:style w:type="paragraph" w:styleId="Index2">
    <w:name w:val="index 2"/>
    <w:basedOn w:val="Normal"/>
    <w:next w:val="Normal"/>
    <w:autoRedefine/>
    <w:semiHidden/>
    <w:rsid w:val="00411C56"/>
    <w:pPr>
      <w:ind w:left="480" w:hanging="240"/>
    </w:pPr>
  </w:style>
  <w:style w:type="paragraph" w:styleId="Index3">
    <w:name w:val="index 3"/>
    <w:basedOn w:val="Normal"/>
    <w:next w:val="Normal"/>
    <w:autoRedefine/>
    <w:semiHidden/>
    <w:rsid w:val="00411C56"/>
    <w:pPr>
      <w:ind w:left="720" w:hanging="240"/>
    </w:pPr>
  </w:style>
  <w:style w:type="paragraph" w:styleId="MessageHeader">
    <w:name w:val="Message Header"/>
    <w:basedOn w:val="Normal"/>
    <w:semiHidden/>
    <w:rsid w:val="00411C5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411C56"/>
    <w:rPr>
      <w:rFonts w:ascii="Times New Roman" w:hAnsi="Times New Roman"/>
      <w:sz w:val="24"/>
    </w:rPr>
  </w:style>
  <w:style w:type="paragraph" w:styleId="NormalIndent">
    <w:name w:val="Normal Indent"/>
    <w:basedOn w:val="Normal"/>
    <w:semiHidden/>
    <w:rsid w:val="00411C56"/>
    <w:pPr>
      <w:ind w:left="720"/>
    </w:pPr>
  </w:style>
  <w:style w:type="paragraph" w:styleId="NoteHeading">
    <w:name w:val="Note Heading"/>
    <w:basedOn w:val="Normal"/>
    <w:next w:val="Normal"/>
    <w:semiHidden/>
    <w:rsid w:val="00411C56"/>
  </w:style>
  <w:style w:type="character" w:styleId="PageNumber">
    <w:name w:val="page number"/>
    <w:basedOn w:val="DefaultParagraphFont"/>
    <w:semiHidden/>
    <w:rsid w:val="00411C56"/>
  </w:style>
  <w:style w:type="paragraph" w:styleId="PlainText">
    <w:name w:val="Plain Text"/>
    <w:basedOn w:val="Normal"/>
    <w:semiHidden/>
    <w:rsid w:val="00411C56"/>
    <w:rPr>
      <w:rFonts w:ascii="Courier New" w:hAnsi="Courier New" w:cs="Courier New"/>
      <w:szCs w:val="20"/>
    </w:rPr>
  </w:style>
  <w:style w:type="paragraph" w:styleId="Salutation">
    <w:name w:val="Salutation"/>
    <w:basedOn w:val="Normal"/>
    <w:next w:val="Normal"/>
    <w:semiHidden/>
    <w:rsid w:val="00411C56"/>
  </w:style>
  <w:style w:type="paragraph" w:styleId="Signature">
    <w:name w:val="Signature"/>
    <w:basedOn w:val="Normal"/>
    <w:semiHidden/>
    <w:rsid w:val="00411C56"/>
    <w:pPr>
      <w:ind w:left="4252"/>
    </w:pPr>
  </w:style>
  <w:style w:type="paragraph" w:styleId="List">
    <w:name w:val="List"/>
    <w:basedOn w:val="Normal"/>
    <w:semiHidden/>
    <w:rsid w:val="00411C56"/>
    <w:pPr>
      <w:ind w:left="283" w:hanging="283"/>
    </w:pPr>
  </w:style>
  <w:style w:type="paragraph" w:styleId="List2">
    <w:name w:val="List 2"/>
    <w:basedOn w:val="Normal"/>
    <w:semiHidden/>
    <w:rsid w:val="00411C56"/>
    <w:pPr>
      <w:ind w:left="566" w:hanging="283"/>
    </w:pPr>
  </w:style>
  <w:style w:type="paragraph" w:styleId="List3">
    <w:name w:val="List 3"/>
    <w:basedOn w:val="Normal"/>
    <w:semiHidden/>
    <w:rsid w:val="00411C56"/>
    <w:pPr>
      <w:ind w:left="849" w:hanging="283"/>
    </w:pPr>
  </w:style>
  <w:style w:type="character" w:styleId="Strong">
    <w:name w:val="Strong"/>
    <w:qFormat/>
    <w:rsid w:val="00411C56"/>
    <w:rPr>
      <w:b/>
      <w:bCs/>
    </w:rPr>
  </w:style>
  <w:style w:type="paragraph" w:styleId="Subtitle">
    <w:name w:val="Subtitle"/>
    <w:basedOn w:val="Normal"/>
    <w:qFormat/>
    <w:rsid w:val="00411C56"/>
    <w:pPr>
      <w:spacing w:after="60"/>
      <w:jc w:val="center"/>
      <w:outlineLvl w:val="1"/>
    </w:pPr>
    <w:rPr>
      <w:rFonts w:cs="Arial"/>
      <w:sz w:val="24"/>
    </w:rPr>
  </w:style>
  <w:style w:type="paragraph" w:styleId="ListBullet">
    <w:name w:val="List Bullet"/>
    <w:semiHidden/>
    <w:rsid w:val="00411C56"/>
    <w:pPr>
      <w:numPr>
        <w:numId w:val="13"/>
      </w:numPr>
      <w:spacing w:before="120" w:after="120" w:line="264" w:lineRule="auto"/>
    </w:pPr>
    <w:rPr>
      <w:rFonts w:ascii="Arial" w:hAnsi="Arial"/>
      <w:color w:val="FF00FF"/>
      <w:szCs w:val="24"/>
    </w:rPr>
  </w:style>
  <w:style w:type="paragraph" w:styleId="ListBullet2">
    <w:name w:val="List Bullet 2"/>
    <w:basedOn w:val="Normal"/>
    <w:semiHidden/>
    <w:rsid w:val="00411C56"/>
    <w:pPr>
      <w:numPr>
        <w:numId w:val="14"/>
      </w:numPr>
      <w:spacing w:before="120" w:after="120"/>
    </w:pPr>
    <w:rPr>
      <w:color w:val="FF00FF"/>
    </w:rPr>
  </w:style>
  <w:style w:type="paragraph" w:styleId="ListBullet3">
    <w:name w:val="List Bullet 3"/>
    <w:semiHidden/>
    <w:rsid w:val="00411C56"/>
    <w:pPr>
      <w:numPr>
        <w:numId w:val="15"/>
      </w:numPr>
      <w:spacing w:before="120" w:after="120" w:line="264" w:lineRule="auto"/>
    </w:pPr>
    <w:rPr>
      <w:rFonts w:ascii="Arial" w:hAnsi="Arial"/>
      <w:color w:val="FF00FF"/>
      <w:szCs w:val="24"/>
    </w:rPr>
  </w:style>
  <w:style w:type="table" w:styleId="Table3Deffects1">
    <w:name w:val="Table 3D effects 1"/>
    <w:basedOn w:val="TableNormal"/>
    <w:semiHidden/>
    <w:rsid w:val="00411C56"/>
    <w:pPr>
      <w:spacing w:line="264"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11C56"/>
    <w:pPr>
      <w:spacing w:line="264"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11C56"/>
    <w:pPr>
      <w:spacing w:line="264"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11C56"/>
    <w:pPr>
      <w:spacing w:line="264"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11C56"/>
    <w:pPr>
      <w:spacing w:line="264"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Number">
    <w:name w:val="List Number"/>
    <w:semiHidden/>
    <w:rsid w:val="00411C56"/>
    <w:pPr>
      <w:numPr>
        <w:numId w:val="18"/>
      </w:numPr>
      <w:spacing w:before="120" w:after="120" w:line="264" w:lineRule="auto"/>
    </w:pPr>
    <w:rPr>
      <w:rFonts w:ascii="Arial" w:hAnsi="Arial"/>
      <w:szCs w:val="24"/>
    </w:rPr>
  </w:style>
  <w:style w:type="paragraph" w:styleId="ListNumber2">
    <w:name w:val="List Number 2"/>
    <w:semiHidden/>
    <w:rsid w:val="00411C56"/>
    <w:pPr>
      <w:numPr>
        <w:ilvl w:val="1"/>
        <w:numId w:val="18"/>
      </w:numPr>
      <w:spacing w:before="120" w:after="120" w:line="264" w:lineRule="auto"/>
    </w:pPr>
    <w:rPr>
      <w:rFonts w:ascii="Arial" w:hAnsi="Arial"/>
      <w:szCs w:val="24"/>
    </w:rPr>
  </w:style>
  <w:style w:type="paragraph" w:styleId="ListNumber3">
    <w:name w:val="List Number 3"/>
    <w:semiHidden/>
    <w:rsid w:val="00411C56"/>
    <w:pPr>
      <w:numPr>
        <w:ilvl w:val="2"/>
        <w:numId w:val="18"/>
      </w:numPr>
      <w:spacing w:before="120" w:after="120" w:line="264" w:lineRule="auto"/>
    </w:pPr>
    <w:rPr>
      <w:rFonts w:ascii="Arial" w:hAnsi="Arial"/>
      <w:szCs w:val="24"/>
    </w:rPr>
  </w:style>
  <w:style w:type="table" w:styleId="TableColorful1">
    <w:name w:val="Table Colorful 1"/>
    <w:basedOn w:val="TableNormal"/>
    <w:semiHidden/>
    <w:rsid w:val="00411C56"/>
    <w:pPr>
      <w:spacing w:line="264"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11C56"/>
    <w:pPr>
      <w:spacing w:line="264"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11C56"/>
    <w:pPr>
      <w:spacing w:line="264"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411C56"/>
    <w:pPr>
      <w:spacing w:line="264"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11C56"/>
    <w:pPr>
      <w:spacing w:line="264"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11C56"/>
    <w:pPr>
      <w:spacing w:line="264"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11C56"/>
    <w:pPr>
      <w:spacing w:line="264"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ITSNote">
    <w:name w:val="ITS_Note:"/>
    <w:rsid w:val="00411C56"/>
    <w:pPr>
      <w:pBdr>
        <w:top w:val="single" w:sz="4" w:space="1" w:color="999999"/>
        <w:bottom w:val="single" w:sz="4" w:space="1" w:color="999999"/>
      </w:pBdr>
      <w:shd w:val="clear" w:color="auto" w:fill="D9D9D9"/>
      <w:tabs>
        <w:tab w:val="left" w:pos="1701"/>
      </w:tabs>
      <w:spacing w:before="120" w:after="120" w:line="264" w:lineRule="auto"/>
    </w:pPr>
    <w:rPr>
      <w:rFonts w:ascii="Arial" w:hAnsi="Arial"/>
      <w:szCs w:val="24"/>
      <w:lang w:eastAsia="en-US"/>
    </w:rPr>
  </w:style>
  <w:style w:type="paragraph" w:customStyle="1" w:styleId="ITSNumberedHeading1">
    <w:name w:val="ITS_Numbered Heading 1"/>
    <w:next w:val="ITSBodyText"/>
    <w:rsid w:val="00411C56"/>
    <w:pPr>
      <w:keepNext/>
      <w:pageBreakBefore/>
      <w:numPr>
        <w:numId w:val="7"/>
      </w:numPr>
      <w:spacing w:before="240" w:after="120" w:line="264" w:lineRule="auto"/>
      <w:outlineLvl w:val="0"/>
    </w:pPr>
    <w:rPr>
      <w:rFonts w:ascii="Arial" w:hAnsi="Arial" w:cs="Arial"/>
      <w:b/>
      <w:bCs/>
      <w:sz w:val="32"/>
      <w:szCs w:val="24"/>
    </w:rPr>
  </w:style>
  <w:style w:type="paragraph" w:customStyle="1" w:styleId="ITSNumberedHeading2">
    <w:name w:val="ITS_Numbered Heading 2"/>
    <w:next w:val="ITSBodyText"/>
    <w:rsid w:val="00411C56"/>
    <w:pPr>
      <w:keepNext/>
      <w:numPr>
        <w:numId w:val="8"/>
      </w:numPr>
      <w:spacing w:before="240" w:after="120" w:line="264" w:lineRule="auto"/>
      <w:outlineLvl w:val="1"/>
    </w:pPr>
    <w:rPr>
      <w:rFonts w:ascii="Arial" w:hAnsi="Arial" w:cs="Arial"/>
      <w:b/>
      <w:bCs/>
      <w:iCs/>
      <w:sz w:val="28"/>
      <w:szCs w:val="28"/>
    </w:rPr>
  </w:style>
  <w:style w:type="paragraph" w:customStyle="1" w:styleId="ITSNumberedHeading3">
    <w:name w:val="ITS_Numbered Heading 3"/>
    <w:next w:val="ITSBodyText"/>
    <w:rsid w:val="00411C56"/>
    <w:pPr>
      <w:keepNext/>
      <w:numPr>
        <w:numId w:val="9"/>
      </w:numPr>
      <w:spacing w:before="240" w:after="120" w:line="264" w:lineRule="auto"/>
      <w:outlineLvl w:val="2"/>
    </w:pPr>
    <w:rPr>
      <w:rFonts w:ascii="Arial" w:hAnsi="Arial" w:cs="Arial"/>
      <w:b/>
      <w:bCs/>
      <w:sz w:val="26"/>
      <w:szCs w:val="26"/>
    </w:rPr>
  </w:style>
  <w:style w:type="paragraph" w:customStyle="1" w:styleId="ITSNumberedHeading4">
    <w:name w:val="ITS_Numbered Heading 4"/>
    <w:next w:val="ITSBodyText"/>
    <w:rsid w:val="00411C56"/>
    <w:pPr>
      <w:keepNext/>
      <w:numPr>
        <w:numId w:val="10"/>
      </w:numPr>
      <w:spacing w:before="240" w:after="120" w:line="264" w:lineRule="auto"/>
      <w:outlineLvl w:val="3"/>
    </w:pPr>
    <w:rPr>
      <w:rFonts w:ascii="Arial" w:hAnsi="Arial"/>
      <w:b/>
      <w:bCs/>
      <w:sz w:val="24"/>
      <w:szCs w:val="28"/>
    </w:rPr>
  </w:style>
  <w:style w:type="paragraph" w:customStyle="1" w:styleId="ITSNumberedHeading5">
    <w:name w:val="ITS_Numbered Heading 5"/>
    <w:next w:val="ITSBodyText"/>
    <w:rsid w:val="00411C56"/>
    <w:pPr>
      <w:keepNext/>
      <w:numPr>
        <w:numId w:val="11"/>
      </w:numPr>
      <w:spacing w:before="240" w:after="120" w:line="264" w:lineRule="auto"/>
      <w:outlineLvl w:val="4"/>
    </w:pPr>
    <w:rPr>
      <w:rFonts w:ascii="Arial" w:hAnsi="Arial" w:cs="Tahoma"/>
      <w:b/>
      <w:bCs/>
      <w:iCs/>
      <w:sz w:val="22"/>
      <w:szCs w:val="26"/>
    </w:rPr>
  </w:style>
  <w:style w:type="paragraph" w:customStyle="1" w:styleId="ITSOutlineNumberedHeading1">
    <w:name w:val="ITS_Outline Numbered Heading 1"/>
    <w:next w:val="ITSBodyText"/>
    <w:rsid w:val="00411C56"/>
    <w:pPr>
      <w:keepNext/>
      <w:pageBreakBefore/>
      <w:numPr>
        <w:numId w:val="12"/>
      </w:numPr>
      <w:spacing w:before="240" w:after="120" w:line="264" w:lineRule="auto"/>
      <w:outlineLvl w:val="0"/>
    </w:pPr>
    <w:rPr>
      <w:rFonts w:ascii="Arial" w:hAnsi="Arial" w:cs="Arial"/>
      <w:b/>
      <w:bCs/>
      <w:sz w:val="32"/>
      <w:szCs w:val="24"/>
    </w:rPr>
  </w:style>
  <w:style w:type="paragraph" w:customStyle="1" w:styleId="ITSOutlineNumberedHeading2">
    <w:name w:val="ITS_Outline Numbered Heading 2"/>
    <w:next w:val="ITSBodyText"/>
    <w:rsid w:val="00411C56"/>
    <w:pPr>
      <w:keepNext/>
      <w:numPr>
        <w:ilvl w:val="1"/>
        <w:numId w:val="12"/>
      </w:numPr>
      <w:spacing w:before="240" w:after="120" w:line="264" w:lineRule="auto"/>
      <w:outlineLvl w:val="1"/>
    </w:pPr>
    <w:rPr>
      <w:rFonts w:ascii="Arial" w:hAnsi="Arial" w:cs="Arial"/>
      <w:b/>
      <w:bCs/>
      <w:iCs/>
      <w:sz w:val="28"/>
      <w:szCs w:val="28"/>
    </w:rPr>
  </w:style>
  <w:style w:type="paragraph" w:customStyle="1" w:styleId="ITSOutlineNumberedHeading3">
    <w:name w:val="ITS_Outline Numbered Heading 3"/>
    <w:next w:val="ITSBodyText"/>
    <w:rsid w:val="00411C56"/>
    <w:pPr>
      <w:keepNext/>
      <w:numPr>
        <w:ilvl w:val="2"/>
        <w:numId w:val="12"/>
      </w:numPr>
      <w:spacing w:before="240" w:after="120" w:line="264" w:lineRule="auto"/>
      <w:outlineLvl w:val="2"/>
    </w:pPr>
    <w:rPr>
      <w:rFonts w:ascii="Arial" w:hAnsi="Arial"/>
      <w:b/>
      <w:sz w:val="26"/>
      <w:szCs w:val="24"/>
    </w:rPr>
  </w:style>
  <w:style w:type="paragraph" w:customStyle="1" w:styleId="ITSOutlineNumberedHeading4">
    <w:name w:val="ITS_Outline Numbered Heading 4"/>
    <w:next w:val="ITSBodyText"/>
    <w:rsid w:val="00411C56"/>
    <w:pPr>
      <w:keepNext/>
      <w:numPr>
        <w:ilvl w:val="3"/>
        <w:numId w:val="12"/>
      </w:numPr>
      <w:spacing w:before="240" w:after="120" w:line="264" w:lineRule="auto"/>
      <w:outlineLvl w:val="3"/>
    </w:pPr>
    <w:rPr>
      <w:rFonts w:ascii="Arial" w:hAnsi="Arial"/>
      <w:b/>
      <w:bCs/>
      <w:sz w:val="24"/>
      <w:szCs w:val="28"/>
    </w:rPr>
  </w:style>
  <w:style w:type="paragraph" w:customStyle="1" w:styleId="ITSOutlineNumberedHeading5">
    <w:name w:val="ITS_Outline Numbered Heading 5"/>
    <w:next w:val="ITSBodyText"/>
    <w:rsid w:val="00411C56"/>
    <w:pPr>
      <w:keepNext/>
      <w:numPr>
        <w:ilvl w:val="4"/>
        <w:numId w:val="12"/>
      </w:numPr>
      <w:spacing w:before="240" w:after="120" w:line="264" w:lineRule="auto"/>
      <w:outlineLvl w:val="4"/>
    </w:pPr>
    <w:rPr>
      <w:rFonts w:ascii="Arial" w:hAnsi="Arial" w:cs="Tahoma"/>
      <w:b/>
      <w:bCs/>
      <w:iCs/>
      <w:sz w:val="22"/>
      <w:szCs w:val="26"/>
    </w:rPr>
  </w:style>
  <w:style w:type="table" w:styleId="TableContemporary">
    <w:name w:val="Table Contemporary"/>
    <w:basedOn w:val="TableNormal"/>
    <w:semiHidden/>
    <w:rsid w:val="00411C56"/>
    <w:pPr>
      <w:spacing w:line="264"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11C56"/>
    <w:pPr>
      <w:spacing w:line="264"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411C56"/>
    <w:pPr>
      <w:spacing w:line="264"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11C56"/>
    <w:pPr>
      <w:spacing w:line="264"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11C56"/>
    <w:pPr>
      <w:spacing w:line="264"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11C56"/>
    <w:pPr>
      <w:spacing w:line="264"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11C56"/>
    <w:pPr>
      <w:spacing w:line="264"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11C56"/>
    <w:pPr>
      <w:spacing w:line="264"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11C56"/>
    <w:pPr>
      <w:spacing w:line="264"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11C56"/>
    <w:pPr>
      <w:spacing w:line="264"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11C56"/>
    <w:pPr>
      <w:spacing w:line="264"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ITSTableColumnHeadingwhiteongrey">
    <w:name w:val="ITS_Table Column Heading (white on grey)"/>
    <w:rsid w:val="00411C56"/>
    <w:pPr>
      <w:spacing w:before="60" w:after="60" w:line="264" w:lineRule="auto"/>
    </w:pPr>
    <w:rPr>
      <w:rFonts w:ascii="Arial" w:hAnsi="Arial" w:cs="Tahoma"/>
      <w:b/>
      <w:sz w:val="18"/>
      <w:szCs w:val="24"/>
    </w:rPr>
  </w:style>
  <w:style w:type="table" w:styleId="TableColumns1">
    <w:name w:val="Table Columns 1"/>
    <w:basedOn w:val="TableNormal"/>
    <w:semiHidden/>
    <w:rsid w:val="00411C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11C56"/>
    <w:pPr>
      <w:spacing w:line="264"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11C56"/>
    <w:pPr>
      <w:spacing w:line="264"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11C56"/>
    <w:pPr>
      <w:spacing w:line="264"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rsid w:val="00411C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ubtle2">
    <w:name w:val="Table Subtle 2"/>
    <w:basedOn w:val="TableNormal"/>
    <w:semiHidden/>
    <w:rsid w:val="00411C56"/>
    <w:pPr>
      <w:spacing w:line="264"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11C56"/>
    <w:pPr>
      <w:spacing w:line="264"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11C56"/>
    <w:pPr>
      <w:spacing w:line="264"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11C56"/>
    <w:pPr>
      <w:spacing w:line="264"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11C56"/>
    <w:pPr>
      <w:spacing w:before="240" w:after="60"/>
      <w:jc w:val="center"/>
      <w:outlineLvl w:val="0"/>
    </w:pPr>
    <w:rPr>
      <w:rFonts w:cs="Arial"/>
      <w:b/>
      <w:bCs/>
      <w:kern w:val="28"/>
      <w:sz w:val="32"/>
      <w:szCs w:val="32"/>
    </w:rPr>
  </w:style>
  <w:style w:type="paragraph" w:customStyle="1" w:styleId="ITSInstructionalText">
    <w:name w:val="ITS_Instructional Text"/>
    <w:rsid w:val="00411C56"/>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rPr>
  </w:style>
  <w:style w:type="paragraph" w:customStyle="1" w:styleId="ITSListNumber">
    <w:name w:val="ITS_List Number"/>
    <w:rsid w:val="00411C56"/>
    <w:pPr>
      <w:numPr>
        <w:numId w:val="6"/>
      </w:numPr>
      <w:spacing w:before="120" w:after="120" w:line="264" w:lineRule="auto"/>
    </w:pPr>
    <w:rPr>
      <w:rFonts w:ascii="Arial" w:hAnsi="Arial"/>
      <w:noProof/>
      <w:szCs w:val="24"/>
    </w:rPr>
  </w:style>
  <w:style w:type="paragraph" w:customStyle="1" w:styleId="ITSTableHeading">
    <w:name w:val="ITS_Table Heading"/>
    <w:rsid w:val="00411C56"/>
    <w:pPr>
      <w:spacing w:before="60" w:after="60" w:line="264" w:lineRule="auto"/>
    </w:pPr>
    <w:rPr>
      <w:rFonts w:ascii="Arial" w:hAnsi="Arial"/>
      <w:b/>
      <w:sz w:val="18"/>
      <w:szCs w:val="24"/>
    </w:rPr>
  </w:style>
  <w:style w:type="table" w:customStyle="1" w:styleId="ITSTableGridwithheaderrow">
    <w:name w:val="ITS_Table Grid with header row"/>
    <w:basedOn w:val="TableNormal"/>
    <w:rsid w:val="00734BE9"/>
    <w:pPr>
      <w:spacing w:before="60" w:after="60" w:line="264"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60" w:beforeAutospacing="0" w:afterLines="0" w:after="60" w:afterAutospacing="0" w:line="264" w:lineRule="auto"/>
      </w:pPr>
      <w:rPr>
        <w:rFonts w:ascii="Arial" w:hAnsi="Arial"/>
        <w:b w:val="0"/>
      </w:rPr>
      <w:tblPr/>
      <w:trPr>
        <w:cantSplit w:val="0"/>
        <w:tblHeader/>
      </w:trPr>
      <w:tcPr>
        <w:shd w:val="clear" w:color="auto" w:fill="333333"/>
      </w:tcPr>
    </w:tblStylePr>
  </w:style>
  <w:style w:type="paragraph" w:customStyle="1" w:styleId="ITSListNumber2">
    <w:name w:val="ITS_List Number 2"/>
    <w:rsid w:val="00411C56"/>
    <w:pPr>
      <w:numPr>
        <w:ilvl w:val="1"/>
        <w:numId w:val="6"/>
      </w:numPr>
      <w:spacing w:before="120" w:after="120" w:line="264" w:lineRule="auto"/>
    </w:pPr>
    <w:rPr>
      <w:rFonts w:ascii="Arial" w:hAnsi="Arial"/>
      <w:noProof/>
      <w:szCs w:val="24"/>
    </w:rPr>
  </w:style>
  <w:style w:type="paragraph" w:customStyle="1" w:styleId="ITSBodyText">
    <w:name w:val="ITS_Body Text"/>
    <w:link w:val="ITSBodyTextChar"/>
    <w:rsid w:val="00411C56"/>
    <w:pPr>
      <w:spacing w:before="120" w:after="120" w:line="264" w:lineRule="auto"/>
    </w:pPr>
    <w:rPr>
      <w:rFonts w:ascii="Arial" w:hAnsi="Arial"/>
      <w:szCs w:val="24"/>
    </w:rPr>
  </w:style>
  <w:style w:type="paragraph" w:customStyle="1" w:styleId="ITSBodyText2">
    <w:name w:val="ITS_Body Text 2"/>
    <w:rsid w:val="00411C56"/>
    <w:pPr>
      <w:spacing w:before="120" w:after="120" w:line="264" w:lineRule="auto"/>
      <w:ind w:left="567"/>
    </w:pPr>
    <w:rPr>
      <w:rFonts w:ascii="Arial" w:hAnsi="Arial"/>
      <w:szCs w:val="24"/>
    </w:rPr>
  </w:style>
  <w:style w:type="paragraph" w:customStyle="1" w:styleId="ITSBodyText3">
    <w:name w:val="ITS_Body Text 3"/>
    <w:rsid w:val="00411C56"/>
    <w:pPr>
      <w:spacing w:before="120" w:after="120" w:line="264" w:lineRule="auto"/>
      <w:ind w:left="1134"/>
    </w:pPr>
    <w:rPr>
      <w:rFonts w:ascii="Arial" w:hAnsi="Arial"/>
      <w:szCs w:val="24"/>
    </w:rPr>
  </w:style>
  <w:style w:type="paragraph" w:customStyle="1" w:styleId="ITSHeading1">
    <w:name w:val="ITS_Heading 1"/>
    <w:next w:val="ITSBodyText"/>
    <w:rsid w:val="00411C56"/>
    <w:pPr>
      <w:keepNext/>
      <w:pageBreakBefore/>
      <w:spacing w:before="240" w:after="120" w:line="264" w:lineRule="auto"/>
    </w:pPr>
    <w:rPr>
      <w:rFonts w:ascii="Arial" w:hAnsi="Arial" w:cs="Tahoma"/>
      <w:b/>
      <w:sz w:val="32"/>
      <w:szCs w:val="16"/>
    </w:rPr>
  </w:style>
  <w:style w:type="paragraph" w:customStyle="1" w:styleId="ITSHeading2">
    <w:name w:val="ITS_Heading 2"/>
    <w:next w:val="ITSBodyText"/>
    <w:rsid w:val="00411C56"/>
    <w:pPr>
      <w:keepNext/>
      <w:spacing w:before="240" w:after="120" w:line="264" w:lineRule="auto"/>
    </w:pPr>
    <w:rPr>
      <w:rFonts w:ascii="Arial" w:hAnsi="Arial" w:cs="Arial"/>
      <w:b/>
      <w:bCs/>
      <w:iCs/>
      <w:sz w:val="28"/>
      <w:szCs w:val="28"/>
    </w:rPr>
  </w:style>
  <w:style w:type="paragraph" w:customStyle="1" w:styleId="ITSHeading3">
    <w:name w:val="ITS_Heading 3"/>
    <w:next w:val="ITSBodyText"/>
    <w:rsid w:val="00411C56"/>
    <w:pPr>
      <w:keepNext/>
      <w:spacing w:before="240" w:after="120" w:line="264" w:lineRule="auto"/>
    </w:pPr>
    <w:rPr>
      <w:rFonts w:ascii="Arial" w:hAnsi="Arial" w:cs="Arial"/>
      <w:b/>
      <w:bCs/>
      <w:sz w:val="26"/>
      <w:szCs w:val="26"/>
    </w:rPr>
  </w:style>
  <w:style w:type="paragraph" w:customStyle="1" w:styleId="ITSHeading4">
    <w:name w:val="ITS_Heading 4"/>
    <w:next w:val="ITSBodyText"/>
    <w:rsid w:val="00411C56"/>
    <w:pPr>
      <w:keepNext/>
      <w:spacing w:before="240" w:after="120" w:line="264" w:lineRule="auto"/>
    </w:pPr>
    <w:rPr>
      <w:rFonts w:ascii="Arial" w:hAnsi="Arial" w:cs="Arial"/>
      <w:b/>
      <w:bCs/>
      <w:sz w:val="24"/>
      <w:szCs w:val="26"/>
    </w:rPr>
  </w:style>
  <w:style w:type="paragraph" w:customStyle="1" w:styleId="ITSHeading5">
    <w:name w:val="ITS_Heading 5"/>
    <w:next w:val="ITSBodyText"/>
    <w:rsid w:val="00411C56"/>
    <w:pPr>
      <w:keepNext/>
      <w:spacing w:before="240" w:after="120" w:line="264" w:lineRule="auto"/>
    </w:pPr>
    <w:rPr>
      <w:rFonts w:ascii="Arial" w:hAnsi="Arial" w:cs="Arial"/>
      <w:b/>
      <w:bCs/>
      <w:sz w:val="22"/>
      <w:szCs w:val="26"/>
    </w:rPr>
  </w:style>
  <w:style w:type="paragraph" w:customStyle="1" w:styleId="ITSListBullet">
    <w:name w:val="ITS_List Bullet"/>
    <w:rsid w:val="0050570B"/>
    <w:pPr>
      <w:numPr>
        <w:numId w:val="5"/>
      </w:numPr>
      <w:spacing w:before="120" w:after="120" w:line="264" w:lineRule="auto"/>
    </w:pPr>
    <w:rPr>
      <w:rFonts w:ascii="Arial" w:hAnsi="Arial" w:cs="Arial"/>
      <w:bCs/>
      <w:szCs w:val="26"/>
    </w:rPr>
  </w:style>
  <w:style w:type="paragraph" w:customStyle="1" w:styleId="ITSListBullet2">
    <w:name w:val="ITS_List Bullet 2"/>
    <w:rsid w:val="0050570B"/>
    <w:pPr>
      <w:numPr>
        <w:ilvl w:val="1"/>
        <w:numId w:val="5"/>
      </w:numPr>
      <w:spacing w:before="120" w:after="120" w:line="264" w:lineRule="auto"/>
    </w:pPr>
    <w:rPr>
      <w:rFonts w:ascii="Arial" w:hAnsi="Arial"/>
      <w:szCs w:val="24"/>
    </w:rPr>
  </w:style>
  <w:style w:type="paragraph" w:customStyle="1" w:styleId="ITSListBullet3">
    <w:name w:val="ITS_List Bullet 3"/>
    <w:rsid w:val="0050570B"/>
    <w:pPr>
      <w:numPr>
        <w:ilvl w:val="2"/>
        <w:numId w:val="5"/>
      </w:numPr>
      <w:spacing w:before="120" w:after="120" w:line="264" w:lineRule="auto"/>
    </w:pPr>
    <w:rPr>
      <w:rFonts w:ascii="Arial" w:hAnsi="Arial"/>
      <w:szCs w:val="24"/>
    </w:rPr>
  </w:style>
  <w:style w:type="paragraph" w:customStyle="1" w:styleId="ITSListNumber3">
    <w:name w:val="ITS_List Number 3"/>
    <w:rsid w:val="00411C56"/>
    <w:pPr>
      <w:numPr>
        <w:ilvl w:val="2"/>
        <w:numId w:val="6"/>
      </w:numPr>
      <w:spacing w:before="120" w:after="120" w:line="266" w:lineRule="auto"/>
    </w:pPr>
    <w:rPr>
      <w:rFonts w:ascii="Arial" w:hAnsi="Arial"/>
      <w:noProof/>
      <w:szCs w:val="24"/>
    </w:rPr>
  </w:style>
  <w:style w:type="paragraph" w:customStyle="1" w:styleId="ITSTableText">
    <w:name w:val="ITS_Table Text"/>
    <w:rsid w:val="00411C56"/>
    <w:pPr>
      <w:spacing w:before="60" w:after="60" w:line="264" w:lineRule="auto"/>
    </w:pPr>
    <w:rPr>
      <w:rFonts w:ascii="Arial" w:hAnsi="Arial"/>
      <w:sz w:val="18"/>
      <w:szCs w:val="24"/>
    </w:rPr>
  </w:style>
  <w:style w:type="paragraph" w:styleId="ListBullet4">
    <w:name w:val="List Bullet 4"/>
    <w:basedOn w:val="Normal"/>
    <w:semiHidden/>
    <w:rsid w:val="00411C56"/>
    <w:pPr>
      <w:numPr>
        <w:numId w:val="16"/>
      </w:numPr>
    </w:pPr>
  </w:style>
  <w:style w:type="paragraph" w:styleId="ListBullet5">
    <w:name w:val="List Bullet 5"/>
    <w:basedOn w:val="Normal"/>
    <w:semiHidden/>
    <w:rsid w:val="00411C56"/>
    <w:pPr>
      <w:numPr>
        <w:numId w:val="17"/>
      </w:numPr>
    </w:pPr>
  </w:style>
  <w:style w:type="table" w:styleId="TableGrid">
    <w:name w:val="Table Grid"/>
    <w:basedOn w:val="TableNormal"/>
    <w:uiPriority w:val="59"/>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E43BE"/>
    <w:pPr>
      <w:spacing w:line="240" w:lineRule="auto"/>
    </w:pPr>
    <w:rPr>
      <w:rFonts w:ascii="Tahoma" w:hAnsi="Tahoma"/>
      <w:sz w:val="16"/>
      <w:szCs w:val="16"/>
      <w:lang w:val="x-none" w:eastAsia="x-none"/>
    </w:rPr>
  </w:style>
  <w:style w:type="character" w:customStyle="1" w:styleId="BalloonTextChar">
    <w:name w:val="Balloon Text Char"/>
    <w:link w:val="BalloonText"/>
    <w:rsid w:val="00DE43BE"/>
    <w:rPr>
      <w:rFonts w:ascii="Tahoma" w:hAnsi="Tahoma" w:cs="Tahoma"/>
      <w:sz w:val="16"/>
      <w:szCs w:val="16"/>
    </w:rPr>
  </w:style>
  <w:style w:type="paragraph" w:styleId="TOC1">
    <w:name w:val="toc 1"/>
    <w:next w:val="ITSBodyText"/>
    <w:uiPriority w:val="39"/>
    <w:rsid w:val="00F0004F"/>
    <w:pPr>
      <w:tabs>
        <w:tab w:val="left" w:pos="567"/>
        <w:tab w:val="right" w:leader="dot" w:pos="9356"/>
      </w:tabs>
      <w:spacing w:before="60" w:after="60" w:line="264" w:lineRule="auto"/>
    </w:pPr>
    <w:rPr>
      <w:rFonts w:ascii="Arial" w:hAnsi="Arial"/>
      <w:b/>
      <w:sz w:val="24"/>
      <w:szCs w:val="24"/>
    </w:rPr>
  </w:style>
  <w:style w:type="paragraph" w:styleId="TOC2">
    <w:name w:val="toc 2"/>
    <w:next w:val="ITSBodyText"/>
    <w:uiPriority w:val="39"/>
    <w:rsid w:val="00F0004F"/>
    <w:pPr>
      <w:tabs>
        <w:tab w:val="left" w:pos="1134"/>
        <w:tab w:val="right" w:leader="dot" w:pos="9356"/>
      </w:tabs>
      <w:spacing w:before="60" w:after="60" w:line="264" w:lineRule="auto"/>
      <w:ind w:left="567"/>
    </w:pPr>
    <w:rPr>
      <w:rFonts w:ascii="Arial" w:hAnsi="Arial"/>
      <w:szCs w:val="24"/>
    </w:rPr>
  </w:style>
  <w:style w:type="paragraph" w:styleId="TOC3">
    <w:name w:val="toc 3"/>
    <w:basedOn w:val="ITSBodyText"/>
    <w:next w:val="Normal"/>
    <w:rsid w:val="00F63279"/>
    <w:pPr>
      <w:tabs>
        <w:tab w:val="left" w:pos="1701"/>
        <w:tab w:val="right" w:pos="9356"/>
      </w:tabs>
      <w:spacing w:before="60" w:after="60"/>
      <w:ind w:left="1134"/>
    </w:pPr>
  </w:style>
  <w:style w:type="character" w:styleId="CommentReference">
    <w:name w:val="annotation reference"/>
    <w:rsid w:val="009F6D59"/>
    <w:rPr>
      <w:sz w:val="16"/>
      <w:szCs w:val="16"/>
    </w:rPr>
  </w:style>
  <w:style w:type="paragraph" w:styleId="CommentText">
    <w:name w:val="annotation text"/>
    <w:basedOn w:val="Normal"/>
    <w:link w:val="CommentTextChar"/>
    <w:rsid w:val="009F6D59"/>
    <w:rPr>
      <w:szCs w:val="20"/>
      <w:lang w:val="x-none" w:eastAsia="x-none"/>
    </w:rPr>
  </w:style>
  <w:style w:type="character" w:customStyle="1" w:styleId="CommentTextChar">
    <w:name w:val="Comment Text Char"/>
    <w:link w:val="CommentText"/>
    <w:rsid w:val="009F6D59"/>
    <w:rPr>
      <w:rFonts w:ascii="Arial" w:hAnsi="Arial"/>
    </w:rPr>
  </w:style>
  <w:style w:type="paragraph" w:styleId="CommentSubject">
    <w:name w:val="annotation subject"/>
    <w:basedOn w:val="CommentText"/>
    <w:next w:val="CommentText"/>
    <w:link w:val="CommentSubjectChar"/>
    <w:rsid w:val="009F6D59"/>
    <w:rPr>
      <w:b/>
      <w:bCs/>
    </w:rPr>
  </w:style>
  <w:style w:type="character" w:customStyle="1" w:styleId="CommentSubjectChar">
    <w:name w:val="Comment Subject Char"/>
    <w:link w:val="CommentSubject"/>
    <w:rsid w:val="009F6D59"/>
    <w:rPr>
      <w:rFonts w:ascii="Arial" w:hAnsi="Arial"/>
      <w:b/>
      <w:bCs/>
    </w:rPr>
  </w:style>
  <w:style w:type="paragraph" w:customStyle="1" w:styleId="ITSDocumentTitle">
    <w:name w:val="ITS_Document Title"/>
    <w:next w:val="ITSDocumentSub-title"/>
    <w:rsid w:val="00411C56"/>
    <w:pPr>
      <w:spacing w:before="840" w:after="840" w:line="264" w:lineRule="auto"/>
    </w:pPr>
    <w:rPr>
      <w:rFonts w:ascii="Arial" w:hAnsi="Arial" w:cs="Tahoma"/>
      <w:b/>
      <w:bCs/>
      <w:kern w:val="32"/>
      <w:sz w:val="44"/>
      <w:szCs w:val="36"/>
    </w:rPr>
  </w:style>
  <w:style w:type="paragraph" w:styleId="TOCHeading">
    <w:name w:val="TOC Heading"/>
    <w:next w:val="TOC1"/>
    <w:qFormat/>
    <w:rsid w:val="00411C56"/>
    <w:pPr>
      <w:spacing w:before="240" w:after="120" w:line="264" w:lineRule="auto"/>
    </w:pPr>
    <w:rPr>
      <w:rFonts w:ascii="Arial" w:hAnsi="Arial" w:cs="Tahoma"/>
      <w:b/>
      <w:sz w:val="32"/>
      <w:szCs w:val="16"/>
    </w:rPr>
  </w:style>
  <w:style w:type="paragraph" w:customStyle="1" w:styleId="ITSUnimelbLogo">
    <w:name w:val="ITS_Unimelb Logo"/>
    <w:next w:val="ITSBodyText"/>
    <w:rsid w:val="00411C56"/>
    <w:rPr>
      <w:rFonts w:ascii="Arial" w:hAnsi="Arial" w:cs="Tahoma"/>
      <w:bCs/>
      <w:kern w:val="32"/>
      <w:szCs w:val="36"/>
    </w:rPr>
  </w:style>
  <w:style w:type="paragraph" w:customStyle="1" w:styleId="ITSInstructionalTextListBullet">
    <w:name w:val="ITS_Instructional Text List Bullet"/>
    <w:rsid w:val="002F3915"/>
    <w:pPr>
      <w:numPr>
        <w:numId w:val="4"/>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szCs w:val="22"/>
      <w:lang w:eastAsia="en-GB"/>
    </w:rPr>
  </w:style>
  <w:style w:type="character" w:customStyle="1" w:styleId="FootnoteTextChar">
    <w:name w:val="Footnote Text Char"/>
    <w:basedOn w:val="DefaultParagraphFont"/>
    <w:link w:val="FootnoteText"/>
    <w:rsid w:val="00377CAC"/>
    <w:rPr>
      <w:rFonts w:ascii="Arial" w:hAnsi="Arial"/>
      <w:sz w:val="16"/>
    </w:rPr>
  </w:style>
  <w:style w:type="paragraph" w:styleId="ListParagraph">
    <w:name w:val="List Paragraph"/>
    <w:basedOn w:val="Normal"/>
    <w:uiPriority w:val="34"/>
    <w:qFormat/>
    <w:rsid w:val="00377CAC"/>
    <w:pPr>
      <w:spacing w:line="240" w:lineRule="auto"/>
      <w:ind w:left="720"/>
      <w:contextualSpacing/>
    </w:pPr>
  </w:style>
  <w:style w:type="character" w:customStyle="1" w:styleId="ITSBodyTextChar">
    <w:name w:val="ITS_Body Text Char"/>
    <w:link w:val="ITSBodyText"/>
    <w:rsid w:val="007C6773"/>
    <w:rPr>
      <w:rFonts w:ascii="Arial" w:hAnsi="Arial"/>
      <w:szCs w:val="24"/>
    </w:rPr>
  </w:style>
  <w:style w:type="paragraph" w:styleId="Revision">
    <w:name w:val="Revision"/>
    <w:hidden/>
    <w:uiPriority w:val="99"/>
    <w:semiHidden/>
    <w:rsid w:val="00D9144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14130">
      <w:bodyDiv w:val="1"/>
      <w:marLeft w:val="0"/>
      <w:marRight w:val="0"/>
      <w:marTop w:val="0"/>
      <w:marBottom w:val="0"/>
      <w:divBdr>
        <w:top w:val="none" w:sz="0" w:space="0" w:color="auto"/>
        <w:left w:val="none" w:sz="0" w:space="0" w:color="auto"/>
        <w:bottom w:val="none" w:sz="0" w:space="0" w:color="auto"/>
        <w:right w:val="none" w:sz="0" w:space="0" w:color="auto"/>
      </w:divBdr>
    </w:div>
    <w:div w:id="534512293">
      <w:bodyDiv w:val="1"/>
      <w:marLeft w:val="0"/>
      <w:marRight w:val="0"/>
      <w:marTop w:val="0"/>
      <w:marBottom w:val="0"/>
      <w:divBdr>
        <w:top w:val="none" w:sz="0" w:space="0" w:color="auto"/>
        <w:left w:val="none" w:sz="0" w:space="0" w:color="auto"/>
        <w:bottom w:val="none" w:sz="0" w:space="0" w:color="auto"/>
        <w:right w:val="none" w:sz="0" w:space="0" w:color="auto"/>
      </w:divBdr>
    </w:div>
    <w:div w:id="817497155">
      <w:bodyDiv w:val="1"/>
      <w:marLeft w:val="0"/>
      <w:marRight w:val="0"/>
      <w:marTop w:val="0"/>
      <w:marBottom w:val="0"/>
      <w:divBdr>
        <w:top w:val="none" w:sz="0" w:space="0" w:color="auto"/>
        <w:left w:val="none" w:sz="0" w:space="0" w:color="auto"/>
        <w:bottom w:val="none" w:sz="0" w:space="0" w:color="auto"/>
        <w:right w:val="none" w:sz="0" w:space="0" w:color="auto"/>
      </w:divBdr>
    </w:div>
    <w:div w:id="1347512554">
      <w:bodyDiv w:val="1"/>
      <w:marLeft w:val="0"/>
      <w:marRight w:val="0"/>
      <w:marTop w:val="0"/>
      <w:marBottom w:val="0"/>
      <w:divBdr>
        <w:top w:val="none" w:sz="0" w:space="0" w:color="auto"/>
        <w:left w:val="none" w:sz="0" w:space="0" w:color="auto"/>
        <w:bottom w:val="none" w:sz="0" w:space="0" w:color="auto"/>
        <w:right w:val="none" w:sz="0" w:space="0" w:color="auto"/>
      </w:divBdr>
      <w:divsChild>
        <w:div w:id="198049837">
          <w:marLeft w:val="0"/>
          <w:marRight w:val="0"/>
          <w:marTop w:val="0"/>
          <w:marBottom w:val="0"/>
          <w:divBdr>
            <w:top w:val="single" w:sz="4" w:space="1" w:color="282282"/>
            <w:left w:val="single" w:sz="4" w:space="4" w:color="282282"/>
            <w:bottom w:val="single" w:sz="4" w:space="1" w:color="282282"/>
            <w:right w:val="single" w:sz="4" w:space="4" w:color="282282"/>
          </w:divBdr>
        </w:div>
      </w:divsChild>
    </w:div>
    <w:div w:id="1408265720">
      <w:bodyDiv w:val="1"/>
      <w:marLeft w:val="0"/>
      <w:marRight w:val="0"/>
      <w:marTop w:val="0"/>
      <w:marBottom w:val="0"/>
      <w:divBdr>
        <w:top w:val="none" w:sz="0" w:space="0" w:color="auto"/>
        <w:left w:val="none" w:sz="0" w:space="0" w:color="auto"/>
        <w:bottom w:val="none" w:sz="0" w:space="0" w:color="auto"/>
        <w:right w:val="none" w:sz="0" w:space="0" w:color="auto"/>
      </w:divBdr>
      <w:divsChild>
        <w:div w:id="1368528509">
          <w:marLeft w:val="1166"/>
          <w:marRight w:val="0"/>
          <w:marTop w:val="0"/>
          <w:marBottom w:val="0"/>
          <w:divBdr>
            <w:top w:val="none" w:sz="0" w:space="0" w:color="auto"/>
            <w:left w:val="none" w:sz="0" w:space="0" w:color="auto"/>
            <w:bottom w:val="none" w:sz="0" w:space="0" w:color="auto"/>
            <w:right w:val="none" w:sz="0" w:space="0" w:color="auto"/>
          </w:divBdr>
        </w:div>
        <w:div w:id="859271098">
          <w:marLeft w:val="1166"/>
          <w:marRight w:val="0"/>
          <w:marTop w:val="0"/>
          <w:marBottom w:val="0"/>
          <w:divBdr>
            <w:top w:val="none" w:sz="0" w:space="0" w:color="auto"/>
            <w:left w:val="none" w:sz="0" w:space="0" w:color="auto"/>
            <w:bottom w:val="none" w:sz="0" w:space="0" w:color="auto"/>
            <w:right w:val="none" w:sz="0" w:space="0" w:color="auto"/>
          </w:divBdr>
        </w:div>
        <w:div w:id="1840389538">
          <w:marLeft w:val="1166"/>
          <w:marRight w:val="0"/>
          <w:marTop w:val="0"/>
          <w:marBottom w:val="0"/>
          <w:divBdr>
            <w:top w:val="none" w:sz="0" w:space="0" w:color="auto"/>
            <w:left w:val="none" w:sz="0" w:space="0" w:color="auto"/>
            <w:bottom w:val="none" w:sz="0" w:space="0" w:color="auto"/>
            <w:right w:val="none" w:sz="0" w:space="0" w:color="auto"/>
          </w:divBdr>
        </w:div>
      </w:divsChild>
    </w:div>
    <w:div w:id="1482649027">
      <w:bodyDiv w:val="1"/>
      <w:marLeft w:val="0"/>
      <w:marRight w:val="0"/>
      <w:marTop w:val="0"/>
      <w:marBottom w:val="0"/>
      <w:divBdr>
        <w:top w:val="none" w:sz="0" w:space="0" w:color="auto"/>
        <w:left w:val="none" w:sz="0" w:space="0" w:color="auto"/>
        <w:bottom w:val="none" w:sz="0" w:space="0" w:color="auto"/>
        <w:right w:val="none" w:sz="0" w:space="0" w:color="auto"/>
      </w:divBdr>
    </w:div>
    <w:div w:id="1502620457">
      <w:bodyDiv w:val="1"/>
      <w:marLeft w:val="0"/>
      <w:marRight w:val="0"/>
      <w:marTop w:val="0"/>
      <w:marBottom w:val="0"/>
      <w:divBdr>
        <w:top w:val="none" w:sz="0" w:space="0" w:color="auto"/>
        <w:left w:val="none" w:sz="0" w:space="0" w:color="auto"/>
        <w:bottom w:val="none" w:sz="0" w:space="0" w:color="auto"/>
        <w:right w:val="none" w:sz="0" w:space="0" w:color="auto"/>
      </w:divBdr>
    </w:div>
    <w:div w:id="1744141606">
      <w:bodyDiv w:val="1"/>
      <w:marLeft w:val="0"/>
      <w:marRight w:val="0"/>
      <w:marTop w:val="0"/>
      <w:marBottom w:val="0"/>
      <w:divBdr>
        <w:top w:val="none" w:sz="0" w:space="0" w:color="auto"/>
        <w:left w:val="none" w:sz="0" w:space="0" w:color="auto"/>
        <w:bottom w:val="none" w:sz="0" w:space="0" w:color="auto"/>
        <w:right w:val="none" w:sz="0" w:space="0" w:color="auto"/>
      </w:divBdr>
      <w:divsChild>
        <w:div w:id="423261645">
          <w:marLeft w:val="1166"/>
          <w:marRight w:val="0"/>
          <w:marTop w:val="0"/>
          <w:marBottom w:val="0"/>
          <w:divBdr>
            <w:top w:val="none" w:sz="0" w:space="0" w:color="auto"/>
            <w:left w:val="none" w:sz="0" w:space="0" w:color="auto"/>
            <w:bottom w:val="none" w:sz="0" w:space="0" w:color="auto"/>
            <w:right w:val="none" w:sz="0" w:space="0" w:color="auto"/>
          </w:divBdr>
        </w:div>
        <w:div w:id="427385835">
          <w:marLeft w:val="1166"/>
          <w:marRight w:val="0"/>
          <w:marTop w:val="0"/>
          <w:marBottom w:val="0"/>
          <w:divBdr>
            <w:top w:val="none" w:sz="0" w:space="0" w:color="auto"/>
            <w:left w:val="none" w:sz="0" w:space="0" w:color="auto"/>
            <w:bottom w:val="none" w:sz="0" w:space="0" w:color="auto"/>
            <w:right w:val="none" w:sz="0" w:space="0" w:color="auto"/>
          </w:divBdr>
        </w:div>
        <w:div w:id="726760863">
          <w:marLeft w:val="1166"/>
          <w:marRight w:val="0"/>
          <w:marTop w:val="0"/>
          <w:marBottom w:val="0"/>
          <w:divBdr>
            <w:top w:val="none" w:sz="0" w:space="0" w:color="auto"/>
            <w:left w:val="none" w:sz="0" w:space="0" w:color="auto"/>
            <w:bottom w:val="none" w:sz="0" w:space="0" w:color="auto"/>
            <w:right w:val="none" w:sz="0" w:space="0" w:color="auto"/>
          </w:divBdr>
        </w:div>
      </w:divsChild>
    </w:div>
    <w:div w:id="1764564465">
      <w:bodyDiv w:val="1"/>
      <w:marLeft w:val="0"/>
      <w:marRight w:val="0"/>
      <w:marTop w:val="0"/>
      <w:marBottom w:val="0"/>
      <w:divBdr>
        <w:top w:val="none" w:sz="0" w:space="0" w:color="auto"/>
        <w:left w:val="none" w:sz="0" w:space="0" w:color="auto"/>
        <w:bottom w:val="none" w:sz="0" w:space="0" w:color="auto"/>
        <w:right w:val="none" w:sz="0" w:space="0" w:color="auto"/>
      </w:divBdr>
    </w:div>
    <w:div w:id="191831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33D97-DDD1-0C4A-8C34-C99964AB0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4525</Words>
  <Characters>25798</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Service Brief</vt:lpstr>
    </vt:vector>
  </TitlesOfParts>
  <Manager>Sophia Lagastes</Manager>
  <Company>The University of Melbourne</Company>
  <LinksUpToDate>false</LinksUpToDate>
  <CharactersWithSpaces>30263</CharactersWithSpaces>
  <SharedDoc>false</SharedDoc>
  <HLinks>
    <vt:vector size="162" baseType="variant">
      <vt:variant>
        <vt:i4>1048626</vt:i4>
      </vt:variant>
      <vt:variant>
        <vt:i4>167</vt:i4>
      </vt:variant>
      <vt:variant>
        <vt:i4>0</vt:i4>
      </vt:variant>
      <vt:variant>
        <vt:i4>5</vt:i4>
      </vt:variant>
      <vt:variant>
        <vt:lpwstr/>
      </vt:variant>
      <vt:variant>
        <vt:lpwstr>_Toc330476668</vt:lpwstr>
      </vt:variant>
      <vt:variant>
        <vt:i4>1048626</vt:i4>
      </vt:variant>
      <vt:variant>
        <vt:i4>161</vt:i4>
      </vt:variant>
      <vt:variant>
        <vt:i4>0</vt:i4>
      </vt:variant>
      <vt:variant>
        <vt:i4>5</vt:i4>
      </vt:variant>
      <vt:variant>
        <vt:lpwstr/>
      </vt:variant>
      <vt:variant>
        <vt:lpwstr>_Toc330476667</vt:lpwstr>
      </vt:variant>
      <vt:variant>
        <vt:i4>1048626</vt:i4>
      </vt:variant>
      <vt:variant>
        <vt:i4>155</vt:i4>
      </vt:variant>
      <vt:variant>
        <vt:i4>0</vt:i4>
      </vt:variant>
      <vt:variant>
        <vt:i4>5</vt:i4>
      </vt:variant>
      <vt:variant>
        <vt:lpwstr/>
      </vt:variant>
      <vt:variant>
        <vt:lpwstr>_Toc330476666</vt:lpwstr>
      </vt:variant>
      <vt:variant>
        <vt:i4>1048626</vt:i4>
      </vt:variant>
      <vt:variant>
        <vt:i4>149</vt:i4>
      </vt:variant>
      <vt:variant>
        <vt:i4>0</vt:i4>
      </vt:variant>
      <vt:variant>
        <vt:i4>5</vt:i4>
      </vt:variant>
      <vt:variant>
        <vt:lpwstr/>
      </vt:variant>
      <vt:variant>
        <vt:lpwstr>_Toc330476665</vt:lpwstr>
      </vt:variant>
      <vt:variant>
        <vt:i4>1048626</vt:i4>
      </vt:variant>
      <vt:variant>
        <vt:i4>143</vt:i4>
      </vt:variant>
      <vt:variant>
        <vt:i4>0</vt:i4>
      </vt:variant>
      <vt:variant>
        <vt:i4>5</vt:i4>
      </vt:variant>
      <vt:variant>
        <vt:lpwstr/>
      </vt:variant>
      <vt:variant>
        <vt:lpwstr>_Toc330476664</vt:lpwstr>
      </vt:variant>
      <vt:variant>
        <vt:i4>1048626</vt:i4>
      </vt:variant>
      <vt:variant>
        <vt:i4>137</vt:i4>
      </vt:variant>
      <vt:variant>
        <vt:i4>0</vt:i4>
      </vt:variant>
      <vt:variant>
        <vt:i4>5</vt:i4>
      </vt:variant>
      <vt:variant>
        <vt:lpwstr/>
      </vt:variant>
      <vt:variant>
        <vt:lpwstr>_Toc330476663</vt:lpwstr>
      </vt:variant>
      <vt:variant>
        <vt:i4>1048626</vt:i4>
      </vt:variant>
      <vt:variant>
        <vt:i4>131</vt:i4>
      </vt:variant>
      <vt:variant>
        <vt:i4>0</vt:i4>
      </vt:variant>
      <vt:variant>
        <vt:i4>5</vt:i4>
      </vt:variant>
      <vt:variant>
        <vt:lpwstr/>
      </vt:variant>
      <vt:variant>
        <vt:lpwstr>_Toc330476662</vt:lpwstr>
      </vt:variant>
      <vt:variant>
        <vt:i4>1048626</vt:i4>
      </vt:variant>
      <vt:variant>
        <vt:i4>125</vt:i4>
      </vt:variant>
      <vt:variant>
        <vt:i4>0</vt:i4>
      </vt:variant>
      <vt:variant>
        <vt:i4>5</vt:i4>
      </vt:variant>
      <vt:variant>
        <vt:lpwstr/>
      </vt:variant>
      <vt:variant>
        <vt:lpwstr>_Toc330476661</vt:lpwstr>
      </vt:variant>
      <vt:variant>
        <vt:i4>1048626</vt:i4>
      </vt:variant>
      <vt:variant>
        <vt:i4>119</vt:i4>
      </vt:variant>
      <vt:variant>
        <vt:i4>0</vt:i4>
      </vt:variant>
      <vt:variant>
        <vt:i4>5</vt:i4>
      </vt:variant>
      <vt:variant>
        <vt:lpwstr/>
      </vt:variant>
      <vt:variant>
        <vt:lpwstr>_Toc330476660</vt:lpwstr>
      </vt:variant>
      <vt:variant>
        <vt:i4>1245234</vt:i4>
      </vt:variant>
      <vt:variant>
        <vt:i4>113</vt:i4>
      </vt:variant>
      <vt:variant>
        <vt:i4>0</vt:i4>
      </vt:variant>
      <vt:variant>
        <vt:i4>5</vt:i4>
      </vt:variant>
      <vt:variant>
        <vt:lpwstr/>
      </vt:variant>
      <vt:variant>
        <vt:lpwstr>_Toc330476659</vt:lpwstr>
      </vt:variant>
      <vt:variant>
        <vt:i4>1245234</vt:i4>
      </vt:variant>
      <vt:variant>
        <vt:i4>107</vt:i4>
      </vt:variant>
      <vt:variant>
        <vt:i4>0</vt:i4>
      </vt:variant>
      <vt:variant>
        <vt:i4>5</vt:i4>
      </vt:variant>
      <vt:variant>
        <vt:lpwstr/>
      </vt:variant>
      <vt:variant>
        <vt:lpwstr>_Toc330476658</vt:lpwstr>
      </vt:variant>
      <vt:variant>
        <vt:i4>1245234</vt:i4>
      </vt:variant>
      <vt:variant>
        <vt:i4>101</vt:i4>
      </vt:variant>
      <vt:variant>
        <vt:i4>0</vt:i4>
      </vt:variant>
      <vt:variant>
        <vt:i4>5</vt:i4>
      </vt:variant>
      <vt:variant>
        <vt:lpwstr/>
      </vt:variant>
      <vt:variant>
        <vt:lpwstr>_Toc330476657</vt:lpwstr>
      </vt:variant>
      <vt:variant>
        <vt:i4>1245234</vt:i4>
      </vt:variant>
      <vt:variant>
        <vt:i4>95</vt:i4>
      </vt:variant>
      <vt:variant>
        <vt:i4>0</vt:i4>
      </vt:variant>
      <vt:variant>
        <vt:i4>5</vt:i4>
      </vt:variant>
      <vt:variant>
        <vt:lpwstr/>
      </vt:variant>
      <vt:variant>
        <vt:lpwstr>_Toc330476656</vt:lpwstr>
      </vt:variant>
      <vt:variant>
        <vt:i4>1245234</vt:i4>
      </vt:variant>
      <vt:variant>
        <vt:i4>89</vt:i4>
      </vt:variant>
      <vt:variant>
        <vt:i4>0</vt:i4>
      </vt:variant>
      <vt:variant>
        <vt:i4>5</vt:i4>
      </vt:variant>
      <vt:variant>
        <vt:lpwstr/>
      </vt:variant>
      <vt:variant>
        <vt:lpwstr>_Toc330476655</vt:lpwstr>
      </vt:variant>
      <vt:variant>
        <vt:i4>1245234</vt:i4>
      </vt:variant>
      <vt:variant>
        <vt:i4>83</vt:i4>
      </vt:variant>
      <vt:variant>
        <vt:i4>0</vt:i4>
      </vt:variant>
      <vt:variant>
        <vt:i4>5</vt:i4>
      </vt:variant>
      <vt:variant>
        <vt:lpwstr/>
      </vt:variant>
      <vt:variant>
        <vt:lpwstr>_Toc330476654</vt:lpwstr>
      </vt:variant>
      <vt:variant>
        <vt:i4>1245234</vt:i4>
      </vt:variant>
      <vt:variant>
        <vt:i4>77</vt:i4>
      </vt:variant>
      <vt:variant>
        <vt:i4>0</vt:i4>
      </vt:variant>
      <vt:variant>
        <vt:i4>5</vt:i4>
      </vt:variant>
      <vt:variant>
        <vt:lpwstr/>
      </vt:variant>
      <vt:variant>
        <vt:lpwstr>_Toc330476653</vt:lpwstr>
      </vt:variant>
      <vt:variant>
        <vt:i4>1245234</vt:i4>
      </vt:variant>
      <vt:variant>
        <vt:i4>71</vt:i4>
      </vt:variant>
      <vt:variant>
        <vt:i4>0</vt:i4>
      </vt:variant>
      <vt:variant>
        <vt:i4>5</vt:i4>
      </vt:variant>
      <vt:variant>
        <vt:lpwstr/>
      </vt:variant>
      <vt:variant>
        <vt:lpwstr>_Toc330476652</vt:lpwstr>
      </vt:variant>
      <vt:variant>
        <vt:i4>1245234</vt:i4>
      </vt:variant>
      <vt:variant>
        <vt:i4>65</vt:i4>
      </vt:variant>
      <vt:variant>
        <vt:i4>0</vt:i4>
      </vt:variant>
      <vt:variant>
        <vt:i4>5</vt:i4>
      </vt:variant>
      <vt:variant>
        <vt:lpwstr/>
      </vt:variant>
      <vt:variant>
        <vt:lpwstr>_Toc330476651</vt:lpwstr>
      </vt:variant>
      <vt:variant>
        <vt:i4>1245234</vt:i4>
      </vt:variant>
      <vt:variant>
        <vt:i4>59</vt:i4>
      </vt:variant>
      <vt:variant>
        <vt:i4>0</vt:i4>
      </vt:variant>
      <vt:variant>
        <vt:i4>5</vt:i4>
      </vt:variant>
      <vt:variant>
        <vt:lpwstr/>
      </vt:variant>
      <vt:variant>
        <vt:lpwstr>_Toc330476650</vt:lpwstr>
      </vt:variant>
      <vt:variant>
        <vt:i4>1179698</vt:i4>
      </vt:variant>
      <vt:variant>
        <vt:i4>53</vt:i4>
      </vt:variant>
      <vt:variant>
        <vt:i4>0</vt:i4>
      </vt:variant>
      <vt:variant>
        <vt:i4>5</vt:i4>
      </vt:variant>
      <vt:variant>
        <vt:lpwstr/>
      </vt:variant>
      <vt:variant>
        <vt:lpwstr>_Toc330476649</vt:lpwstr>
      </vt:variant>
      <vt:variant>
        <vt:i4>1179698</vt:i4>
      </vt:variant>
      <vt:variant>
        <vt:i4>47</vt:i4>
      </vt:variant>
      <vt:variant>
        <vt:i4>0</vt:i4>
      </vt:variant>
      <vt:variant>
        <vt:i4>5</vt:i4>
      </vt:variant>
      <vt:variant>
        <vt:lpwstr/>
      </vt:variant>
      <vt:variant>
        <vt:lpwstr>_Toc330476648</vt:lpwstr>
      </vt:variant>
      <vt:variant>
        <vt:i4>1179698</vt:i4>
      </vt:variant>
      <vt:variant>
        <vt:i4>41</vt:i4>
      </vt:variant>
      <vt:variant>
        <vt:i4>0</vt:i4>
      </vt:variant>
      <vt:variant>
        <vt:i4>5</vt:i4>
      </vt:variant>
      <vt:variant>
        <vt:lpwstr/>
      </vt:variant>
      <vt:variant>
        <vt:lpwstr>_Toc330476647</vt:lpwstr>
      </vt:variant>
      <vt:variant>
        <vt:i4>1179698</vt:i4>
      </vt:variant>
      <vt:variant>
        <vt:i4>35</vt:i4>
      </vt:variant>
      <vt:variant>
        <vt:i4>0</vt:i4>
      </vt:variant>
      <vt:variant>
        <vt:i4>5</vt:i4>
      </vt:variant>
      <vt:variant>
        <vt:lpwstr/>
      </vt:variant>
      <vt:variant>
        <vt:lpwstr>_Toc330476646</vt:lpwstr>
      </vt:variant>
      <vt:variant>
        <vt:i4>1179698</vt:i4>
      </vt:variant>
      <vt:variant>
        <vt:i4>29</vt:i4>
      </vt:variant>
      <vt:variant>
        <vt:i4>0</vt:i4>
      </vt:variant>
      <vt:variant>
        <vt:i4>5</vt:i4>
      </vt:variant>
      <vt:variant>
        <vt:lpwstr/>
      </vt:variant>
      <vt:variant>
        <vt:lpwstr>_Toc330476645</vt:lpwstr>
      </vt:variant>
      <vt:variant>
        <vt:i4>1179698</vt:i4>
      </vt:variant>
      <vt:variant>
        <vt:i4>23</vt:i4>
      </vt:variant>
      <vt:variant>
        <vt:i4>0</vt:i4>
      </vt:variant>
      <vt:variant>
        <vt:i4>5</vt:i4>
      </vt:variant>
      <vt:variant>
        <vt:lpwstr/>
      </vt:variant>
      <vt:variant>
        <vt:lpwstr>_Toc330476644</vt:lpwstr>
      </vt:variant>
      <vt:variant>
        <vt:i4>1179698</vt:i4>
      </vt:variant>
      <vt:variant>
        <vt:i4>17</vt:i4>
      </vt:variant>
      <vt:variant>
        <vt:i4>0</vt:i4>
      </vt:variant>
      <vt:variant>
        <vt:i4>5</vt:i4>
      </vt:variant>
      <vt:variant>
        <vt:lpwstr/>
      </vt:variant>
      <vt:variant>
        <vt:lpwstr>_Toc330476643</vt:lpwstr>
      </vt:variant>
      <vt:variant>
        <vt:i4>1179698</vt:i4>
      </vt:variant>
      <vt:variant>
        <vt:i4>11</vt:i4>
      </vt:variant>
      <vt:variant>
        <vt:i4>0</vt:i4>
      </vt:variant>
      <vt:variant>
        <vt:i4>5</vt:i4>
      </vt:variant>
      <vt:variant>
        <vt:lpwstr/>
      </vt:variant>
      <vt:variant>
        <vt:lpwstr>_Toc330476642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Brief</dc:title>
  <dc:subject>2272 - Student Portal Phase 2 - Mobile App</dc:subject>
  <dc:creator>Kristy Cross</dc:creator>
  <cp:lastModifiedBy>Paul Beaumont</cp:lastModifiedBy>
  <cp:revision>2</cp:revision>
  <cp:lastPrinted>2013-08-16T01:28:00Z</cp:lastPrinted>
  <dcterms:created xsi:type="dcterms:W3CDTF">2013-10-15T03:32:00Z</dcterms:created>
  <dcterms:modified xsi:type="dcterms:W3CDTF">2013-10-15T03:32:00Z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ies>
</file>